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75ED8A" w14:textId="77777777" w:rsidR="00A32828" w:rsidRPr="00374F87" w:rsidRDefault="00A32828" w:rsidP="00A32828">
      <w:pPr>
        <w:spacing w:after="0" w:line="240" w:lineRule="auto"/>
        <w:rPr>
          <w:rFonts w:ascii="Times New Roman" w:eastAsia="Times New Roman" w:hAnsi="Times New Roman" w:cs="Times New Roman"/>
          <w:sz w:val="24"/>
          <w:szCs w:val="24"/>
        </w:rPr>
      </w:pPr>
    </w:p>
    <w:p w14:paraId="14268DB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documentclass</w:t>
      </w:r>
      <w:proofErr w:type="spellEnd"/>
      <w:r w:rsidRPr="00374F87">
        <w:rPr>
          <w:rFonts w:ascii="Courier New" w:eastAsia="Times New Roman" w:hAnsi="Courier New" w:cs="Courier New"/>
          <w:color w:val="000000"/>
          <w:sz w:val="20"/>
          <w:szCs w:val="20"/>
        </w:rPr>
        <w:t>[journal,</w:t>
      </w:r>
      <w:r w:rsidRPr="00374F87">
        <w:rPr>
          <w:rFonts w:ascii="Courier New" w:eastAsia="Times New Roman" w:hAnsi="Courier New" w:cs="Courier New"/>
          <w:color w:val="000000"/>
          <w:sz w:val="20"/>
          <w:szCs w:val="20"/>
          <w:u w:val="single"/>
        </w:rPr>
        <w:t>UTF8</w:t>
      </w:r>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u w:val="single"/>
        </w:rPr>
        <w:t>IEEEtran</w:t>
      </w:r>
      <w:proofErr w:type="spellEnd"/>
      <w:r w:rsidRPr="00374F87">
        <w:rPr>
          <w:rFonts w:ascii="Courier New" w:eastAsia="Times New Roman" w:hAnsi="Courier New" w:cs="Courier New"/>
          <w:color w:val="000000"/>
          <w:sz w:val="20"/>
          <w:szCs w:val="20"/>
        </w:rPr>
        <w:t>}</w:t>
      </w:r>
    </w:p>
    <w:p w14:paraId="2617835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usepackage</w:t>
      </w:r>
      <w:proofErr w:type="spellEnd"/>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ctex</w:t>
      </w:r>
      <w:proofErr w:type="spellEnd"/>
      <w:r w:rsidRPr="00374F87">
        <w:rPr>
          <w:rFonts w:ascii="Courier New" w:eastAsia="Times New Roman" w:hAnsi="Courier New" w:cs="Courier New"/>
          <w:color w:val="606060"/>
          <w:sz w:val="20"/>
          <w:szCs w:val="20"/>
        </w:rPr>
        <w:t>}</w:t>
      </w:r>
    </w:p>
    <w:p w14:paraId="6F17777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usepackage</w:t>
      </w:r>
      <w:proofErr w:type="spellEnd"/>
      <w:r w:rsidRPr="00374F87">
        <w:rPr>
          <w:rFonts w:ascii="Courier New" w:eastAsia="Times New Roman" w:hAnsi="Courier New" w:cs="Courier New"/>
          <w:color w:val="000000"/>
          <w:sz w:val="20"/>
          <w:szCs w:val="20"/>
        </w:rPr>
        <w:t>{color}</w:t>
      </w:r>
    </w:p>
    <w:p w14:paraId="724F645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usepackage</w:t>
      </w:r>
      <w:proofErr w:type="spellEnd"/>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u w:val="single"/>
        </w:rPr>
        <w:t>diagbox</w:t>
      </w:r>
      <w:proofErr w:type="spellEnd"/>
      <w:r w:rsidRPr="00374F87">
        <w:rPr>
          <w:rFonts w:ascii="Courier New" w:eastAsia="Times New Roman" w:hAnsi="Courier New" w:cs="Courier New"/>
          <w:color w:val="000000"/>
          <w:sz w:val="20"/>
          <w:szCs w:val="20"/>
        </w:rPr>
        <w:t>}</w:t>
      </w:r>
    </w:p>
    <w:p w14:paraId="6AC9B33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usepackage</w:t>
      </w:r>
      <w:proofErr w:type="spellEnd"/>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u w:val="single"/>
        </w:rPr>
        <w:t>booktabs</w:t>
      </w:r>
      <w:proofErr w:type="spellEnd"/>
      <w:r w:rsidRPr="00374F87">
        <w:rPr>
          <w:rFonts w:ascii="Courier New" w:eastAsia="Times New Roman" w:hAnsi="Courier New" w:cs="Courier New"/>
          <w:color w:val="000000"/>
          <w:sz w:val="20"/>
          <w:szCs w:val="20"/>
        </w:rPr>
        <w:t>}</w:t>
      </w:r>
    </w:p>
    <w:p w14:paraId="56ED8C8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usepackage</w:t>
      </w:r>
      <w:proofErr w:type="spellEnd"/>
      <w:r w:rsidRPr="00374F87">
        <w:rPr>
          <w:rFonts w:ascii="Courier New" w:eastAsia="Times New Roman" w:hAnsi="Courier New" w:cs="Courier New"/>
          <w:color w:val="000000"/>
          <w:sz w:val="20"/>
          <w:szCs w:val="20"/>
        </w:rPr>
        <w:t>{cite}</w:t>
      </w:r>
    </w:p>
    <w:p w14:paraId="723472B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usepackage</w:t>
      </w:r>
      <w:proofErr w:type="spellEnd"/>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u w:val="single"/>
        </w:rPr>
        <w:t>threeparttable</w:t>
      </w:r>
      <w:proofErr w:type="spellEnd"/>
      <w:r w:rsidRPr="00374F87">
        <w:rPr>
          <w:rFonts w:ascii="Courier New" w:eastAsia="Times New Roman" w:hAnsi="Courier New" w:cs="Courier New"/>
          <w:color w:val="000000"/>
          <w:sz w:val="20"/>
          <w:szCs w:val="20"/>
        </w:rPr>
        <w:t>}</w:t>
      </w:r>
    </w:p>
    <w:p w14:paraId="6121398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ifCLASSINFOpdf</w:t>
      </w:r>
      <w:proofErr w:type="spellEnd"/>
    </w:p>
    <w:p w14:paraId="52A9F89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usepackage</w:t>
      </w:r>
      <w:proofErr w:type="spellEnd"/>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rPr>
        <w:t>pdftex</w:t>
      </w:r>
      <w:proofErr w:type="spellEnd"/>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rPr>
        <w:t>graphicx</w:t>
      </w:r>
      <w:proofErr w:type="spellEnd"/>
      <w:r w:rsidRPr="00374F87">
        <w:rPr>
          <w:rFonts w:ascii="Courier New" w:eastAsia="Times New Roman" w:hAnsi="Courier New" w:cs="Courier New"/>
          <w:color w:val="000000"/>
          <w:sz w:val="20"/>
          <w:szCs w:val="20"/>
        </w:rPr>
        <w:t>}</w:t>
      </w:r>
    </w:p>
    <w:p w14:paraId="5DB2AA4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606060"/>
          <w:sz w:val="20"/>
          <w:szCs w:val="20"/>
        </w:rPr>
        <w:t>% declare the path(s) where your graphic files are</w:t>
      </w:r>
    </w:p>
    <w:p w14:paraId="2A3BFF9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graphicspath</w:t>
      </w:r>
      <w:proofErr w:type="spellEnd"/>
      <w:r w:rsidRPr="00374F87">
        <w:rPr>
          <w:rFonts w:ascii="Courier New" w:eastAsia="Times New Roman" w:hAnsi="Courier New" w:cs="Courier New"/>
          <w:color w:val="000000"/>
          <w:sz w:val="20"/>
          <w:szCs w:val="20"/>
        </w:rPr>
        <w:t>{{../pdf/}{../</w:t>
      </w:r>
      <w:r w:rsidRPr="00374F87">
        <w:rPr>
          <w:rFonts w:ascii="Courier New" w:eastAsia="Times New Roman" w:hAnsi="Courier New" w:cs="Courier New"/>
          <w:color w:val="000000"/>
          <w:sz w:val="20"/>
          <w:szCs w:val="20"/>
          <w:u w:val="single"/>
        </w:rPr>
        <w:t>jpeg</w:t>
      </w:r>
      <w:r w:rsidRPr="00374F87">
        <w:rPr>
          <w:rFonts w:ascii="Courier New" w:eastAsia="Times New Roman" w:hAnsi="Courier New" w:cs="Courier New"/>
          <w:color w:val="000000"/>
          <w:sz w:val="20"/>
          <w:szCs w:val="20"/>
        </w:rPr>
        <w:t>/}}</w:t>
      </w:r>
    </w:p>
    <w:p w14:paraId="5AC9703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606060"/>
          <w:sz w:val="20"/>
          <w:szCs w:val="20"/>
        </w:rPr>
        <w:t>% and their extensions so you won't have to specify these with</w:t>
      </w:r>
    </w:p>
    <w:p w14:paraId="7CE1D8F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606060"/>
          <w:sz w:val="20"/>
          <w:szCs w:val="20"/>
        </w:rPr>
        <w:t>% every instance of \</w:t>
      </w:r>
      <w:proofErr w:type="spellStart"/>
      <w:r w:rsidRPr="00374F87">
        <w:rPr>
          <w:rFonts w:ascii="Courier New" w:eastAsia="Times New Roman" w:hAnsi="Courier New" w:cs="Courier New"/>
          <w:color w:val="606060"/>
          <w:sz w:val="20"/>
          <w:szCs w:val="20"/>
        </w:rPr>
        <w:t>includegraphics</w:t>
      </w:r>
      <w:proofErr w:type="spellEnd"/>
    </w:p>
    <w:p w14:paraId="7F4CB14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DeclareGraphicsExtensions</w:t>
      </w:r>
      <w:proofErr w:type="spellEnd"/>
      <w:r w:rsidRPr="00374F87">
        <w:rPr>
          <w:rFonts w:ascii="Courier New" w:eastAsia="Times New Roman" w:hAnsi="Courier New" w:cs="Courier New"/>
          <w:color w:val="000000"/>
          <w:sz w:val="20"/>
          <w:szCs w:val="20"/>
        </w:rPr>
        <w:t>{.pdf,.</w:t>
      </w:r>
      <w:r w:rsidRPr="00374F87">
        <w:rPr>
          <w:rFonts w:ascii="Courier New" w:eastAsia="Times New Roman" w:hAnsi="Courier New" w:cs="Courier New"/>
          <w:color w:val="000000"/>
          <w:sz w:val="20"/>
          <w:szCs w:val="20"/>
          <w:u w:val="single"/>
        </w:rPr>
        <w:t>jpeg</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png</w:t>
      </w:r>
      <w:r w:rsidRPr="00374F87">
        <w:rPr>
          <w:rFonts w:ascii="Courier New" w:eastAsia="Times New Roman" w:hAnsi="Courier New" w:cs="Courier New"/>
          <w:color w:val="000000"/>
          <w:sz w:val="20"/>
          <w:szCs w:val="20"/>
        </w:rPr>
        <w:t>}</w:t>
      </w:r>
    </w:p>
    <w:p w14:paraId="3C38CF7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\else</w:t>
      </w:r>
    </w:p>
    <w:p w14:paraId="6A7C2C1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606060"/>
          <w:sz w:val="20"/>
          <w:szCs w:val="20"/>
        </w:rPr>
        <w:t>% or other class option (</w:t>
      </w:r>
      <w:proofErr w:type="spellStart"/>
      <w:r w:rsidRPr="00374F87">
        <w:rPr>
          <w:rFonts w:ascii="Courier New" w:eastAsia="Times New Roman" w:hAnsi="Courier New" w:cs="Courier New"/>
          <w:color w:val="606060"/>
          <w:sz w:val="20"/>
          <w:szCs w:val="20"/>
        </w:rPr>
        <w:t>dvipsone</w:t>
      </w:r>
      <w:proofErr w:type="spellEnd"/>
      <w:r w:rsidRPr="00374F87">
        <w:rPr>
          <w:rFonts w:ascii="Courier New" w:eastAsia="Times New Roman" w:hAnsi="Courier New" w:cs="Courier New"/>
          <w:color w:val="606060"/>
          <w:sz w:val="20"/>
          <w:szCs w:val="20"/>
        </w:rPr>
        <w:t xml:space="preserve">, </w:t>
      </w:r>
      <w:proofErr w:type="spellStart"/>
      <w:r w:rsidRPr="00374F87">
        <w:rPr>
          <w:rFonts w:ascii="Courier New" w:eastAsia="Times New Roman" w:hAnsi="Courier New" w:cs="Courier New"/>
          <w:color w:val="606060"/>
          <w:sz w:val="20"/>
          <w:szCs w:val="20"/>
        </w:rPr>
        <w:t>dvipdf</w:t>
      </w:r>
      <w:proofErr w:type="spellEnd"/>
      <w:r w:rsidRPr="00374F87">
        <w:rPr>
          <w:rFonts w:ascii="Courier New" w:eastAsia="Times New Roman" w:hAnsi="Courier New" w:cs="Courier New"/>
          <w:color w:val="606060"/>
          <w:sz w:val="20"/>
          <w:szCs w:val="20"/>
        </w:rPr>
        <w:t xml:space="preserve">, if not using </w:t>
      </w:r>
      <w:proofErr w:type="spellStart"/>
      <w:r w:rsidRPr="00374F87">
        <w:rPr>
          <w:rFonts w:ascii="Courier New" w:eastAsia="Times New Roman" w:hAnsi="Courier New" w:cs="Courier New"/>
          <w:color w:val="606060"/>
          <w:sz w:val="20"/>
          <w:szCs w:val="20"/>
        </w:rPr>
        <w:t>dvips</w:t>
      </w:r>
      <w:proofErr w:type="spellEnd"/>
      <w:r w:rsidRPr="00374F87">
        <w:rPr>
          <w:rFonts w:ascii="Courier New" w:eastAsia="Times New Roman" w:hAnsi="Courier New" w:cs="Courier New"/>
          <w:color w:val="606060"/>
          <w:sz w:val="20"/>
          <w:szCs w:val="20"/>
        </w:rPr>
        <w:t xml:space="preserve">). </w:t>
      </w:r>
      <w:proofErr w:type="spellStart"/>
      <w:r w:rsidRPr="00374F87">
        <w:rPr>
          <w:rFonts w:ascii="Courier New" w:eastAsia="Times New Roman" w:hAnsi="Courier New" w:cs="Courier New"/>
          <w:color w:val="606060"/>
          <w:sz w:val="20"/>
          <w:szCs w:val="20"/>
        </w:rPr>
        <w:t>graphicx</w:t>
      </w:r>
      <w:proofErr w:type="spellEnd"/>
    </w:p>
    <w:p w14:paraId="38B49E7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606060"/>
          <w:sz w:val="20"/>
          <w:szCs w:val="20"/>
        </w:rPr>
        <w:t xml:space="preserve">% will default to the driver specified in the system </w:t>
      </w:r>
      <w:proofErr w:type="spellStart"/>
      <w:r w:rsidRPr="00374F87">
        <w:rPr>
          <w:rFonts w:ascii="Courier New" w:eastAsia="Times New Roman" w:hAnsi="Courier New" w:cs="Courier New"/>
          <w:color w:val="606060"/>
          <w:sz w:val="20"/>
          <w:szCs w:val="20"/>
        </w:rPr>
        <w:t>graphics.cfg</w:t>
      </w:r>
      <w:proofErr w:type="spellEnd"/>
      <w:r w:rsidRPr="00374F87">
        <w:rPr>
          <w:rFonts w:ascii="Courier New" w:eastAsia="Times New Roman" w:hAnsi="Courier New" w:cs="Courier New"/>
          <w:color w:val="606060"/>
          <w:sz w:val="20"/>
          <w:szCs w:val="20"/>
        </w:rPr>
        <w:t xml:space="preserve"> if no</w:t>
      </w:r>
    </w:p>
    <w:p w14:paraId="042F02F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606060"/>
          <w:sz w:val="20"/>
          <w:szCs w:val="20"/>
        </w:rPr>
        <w:t>% driver is specified.</w:t>
      </w:r>
    </w:p>
    <w:p w14:paraId="1A923E4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usepackage</w:t>
      </w:r>
      <w:proofErr w:type="spellEnd"/>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u w:val="single"/>
        </w:rPr>
        <w:t>dvips</w:t>
      </w:r>
      <w:proofErr w:type="spellEnd"/>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rPr>
        <w:t>graphicx</w:t>
      </w:r>
      <w:proofErr w:type="spellEnd"/>
      <w:r w:rsidRPr="00374F87">
        <w:rPr>
          <w:rFonts w:ascii="Courier New" w:eastAsia="Times New Roman" w:hAnsi="Courier New" w:cs="Courier New"/>
          <w:color w:val="000000"/>
          <w:sz w:val="20"/>
          <w:szCs w:val="20"/>
        </w:rPr>
        <w:t>}</w:t>
      </w:r>
    </w:p>
    <w:p w14:paraId="776C4DF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606060"/>
          <w:sz w:val="20"/>
          <w:szCs w:val="20"/>
        </w:rPr>
        <w:t>% declare the path(s) where your graphic files are</w:t>
      </w:r>
    </w:p>
    <w:p w14:paraId="10F7AF3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graphicspath</w:t>
      </w:r>
      <w:proofErr w:type="spellEnd"/>
      <w:r w:rsidRPr="00374F87">
        <w:rPr>
          <w:rFonts w:ascii="Courier New" w:eastAsia="Times New Roman" w:hAnsi="Courier New" w:cs="Courier New"/>
          <w:color w:val="000000"/>
          <w:sz w:val="20"/>
          <w:szCs w:val="20"/>
        </w:rPr>
        <w:t>{{../eps/}}</w:t>
      </w:r>
    </w:p>
    <w:p w14:paraId="090A54C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606060"/>
          <w:sz w:val="20"/>
          <w:szCs w:val="20"/>
        </w:rPr>
        <w:t>% and their extensions so you won't have to specify these with</w:t>
      </w:r>
    </w:p>
    <w:p w14:paraId="6C6266A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606060"/>
          <w:sz w:val="20"/>
          <w:szCs w:val="20"/>
        </w:rPr>
        <w:t>% every instance of \</w:t>
      </w:r>
      <w:proofErr w:type="spellStart"/>
      <w:r w:rsidRPr="00374F87">
        <w:rPr>
          <w:rFonts w:ascii="Courier New" w:eastAsia="Times New Roman" w:hAnsi="Courier New" w:cs="Courier New"/>
          <w:color w:val="606060"/>
          <w:sz w:val="20"/>
          <w:szCs w:val="20"/>
        </w:rPr>
        <w:t>includegraphics</w:t>
      </w:r>
      <w:proofErr w:type="spellEnd"/>
    </w:p>
    <w:p w14:paraId="1608D5C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DeclareGraphicsExtensions</w:t>
      </w:r>
      <w:proofErr w:type="spellEnd"/>
      <w:r w:rsidRPr="00374F87">
        <w:rPr>
          <w:rFonts w:ascii="Courier New" w:eastAsia="Times New Roman" w:hAnsi="Courier New" w:cs="Courier New"/>
          <w:color w:val="000000"/>
          <w:sz w:val="20"/>
          <w:szCs w:val="20"/>
        </w:rPr>
        <w:t>{.eps}</w:t>
      </w:r>
    </w:p>
    <w:p w14:paraId="6BFE2DA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\fi</w:t>
      </w:r>
    </w:p>
    <w:p w14:paraId="112A2AE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BC7B1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usepackage</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cmex10</w:t>
      </w:r>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rPr>
        <w:t>amsmath</w:t>
      </w:r>
      <w:proofErr w:type="spellEnd"/>
      <w:r w:rsidRPr="00374F87">
        <w:rPr>
          <w:rFonts w:ascii="Courier New" w:eastAsia="Times New Roman" w:hAnsi="Courier New" w:cs="Courier New"/>
          <w:color w:val="000000"/>
          <w:sz w:val="20"/>
          <w:szCs w:val="20"/>
        </w:rPr>
        <w:t>}</w:t>
      </w:r>
    </w:p>
    <w:p w14:paraId="6ECC054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F2D39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usepackage</w:t>
      </w:r>
      <w:proofErr w:type="spellEnd"/>
      <w:r w:rsidRPr="00374F87">
        <w:rPr>
          <w:rFonts w:ascii="Courier New" w:eastAsia="Times New Roman" w:hAnsi="Courier New" w:cs="Courier New"/>
          <w:color w:val="606060"/>
          <w:sz w:val="20"/>
          <w:szCs w:val="20"/>
        </w:rPr>
        <w:t>{algorithmic}</w:t>
      </w:r>
    </w:p>
    <w:p w14:paraId="35AC82F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usepackage</w:t>
      </w:r>
      <w:proofErr w:type="spellEnd"/>
      <w:r w:rsidRPr="00374F87">
        <w:rPr>
          <w:rFonts w:ascii="Courier New" w:eastAsia="Times New Roman" w:hAnsi="Courier New" w:cs="Courier New"/>
          <w:color w:val="000000"/>
          <w:sz w:val="20"/>
          <w:szCs w:val="20"/>
        </w:rPr>
        <w:t>[ruled]{</w:t>
      </w:r>
      <w:r w:rsidRPr="00374F87">
        <w:rPr>
          <w:rFonts w:ascii="Courier New" w:eastAsia="Times New Roman" w:hAnsi="Courier New" w:cs="Courier New"/>
          <w:color w:val="000000"/>
          <w:sz w:val="20"/>
          <w:szCs w:val="20"/>
          <w:u w:val="single"/>
        </w:rPr>
        <w:t>algorithm2e</w:t>
      </w:r>
      <w:r w:rsidRPr="00374F87">
        <w:rPr>
          <w:rFonts w:ascii="Courier New" w:eastAsia="Times New Roman" w:hAnsi="Courier New" w:cs="Courier New"/>
          <w:color w:val="000000"/>
          <w:sz w:val="20"/>
          <w:szCs w:val="20"/>
        </w:rPr>
        <w:t>}</w:t>
      </w:r>
    </w:p>
    <w:p w14:paraId="3628937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usepackage</w:t>
      </w:r>
      <w:proofErr w:type="spellEnd"/>
      <w:r w:rsidRPr="00374F87">
        <w:rPr>
          <w:rFonts w:ascii="Courier New" w:eastAsia="Times New Roman" w:hAnsi="Courier New" w:cs="Courier New"/>
          <w:color w:val="000000"/>
          <w:sz w:val="20"/>
          <w:szCs w:val="20"/>
        </w:rPr>
        <w:t>{array}</w:t>
      </w:r>
    </w:p>
    <w:p w14:paraId="4DAE51B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819B4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ifCLASSOPTIONcompsoc</w:t>
      </w:r>
      <w:proofErr w:type="spellEnd"/>
    </w:p>
    <w:p w14:paraId="0E2E6BF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800000"/>
          <w:sz w:val="20"/>
          <w:szCs w:val="20"/>
        </w:rPr>
        <w:t>\usepackage</w:t>
      </w:r>
      <w:r w:rsidRPr="00374F87">
        <w:rPr>
          <w:rFonts w:ascii="Courier New" w:eastAsia="Times New Roman" w:hAnsi="Courier New" w:cs="Courier New"/>
          <w:color w:val="000000"/>
          <w:sz w:val="20"/>
          <w:szCs w:val="20"/>
        </w:rPr>
        <w:t>[caption=false,font=normalsize,</w:t>
      </w:r>
      <w:r w:rsidRPr="00374F87">
        <w:rPr>
          <w:rFonts w:ascii="Courier New" w:eastAsia="Times New Roman" w:hAnsi="Courier New" w:cs="Courier New"/>
          <w:color w:val="000000"/>
          <w:sz w:val="20"/>
          <w:szCs w:val="20"/>
          <w:u w:val="single"/>
        </w:rPr>
        <w:t>labelfont</w:t>
      </w:r>
      <w:r w:rsidRPr="00374F87">
        <w:rPr>
          <w:rFonts w:ascii="Courier New" w:eastAsia="Times New Roman" w:hAnsi="Courier New" w:cs="Courier New"/>
          <w:color w:val="000000"/>
          <w:sz w:val="20"/>
          <w:szCs w:val="20"/>
        </w:rPr>
        <w:t>=sf,</w:t>
      </w:r>
      <w:r w:rsidRPr="00374F87">
        <w:rPr>
          <w:rFonts w:ascii="Courier New" w:eastAsia="Times New Roman" w:hAnsi="Courier New" w:cs="Courier New"/>
          <w:color w:val="000000"/>
          <w:sz w:val="20"/>
          <w:szCs w:val="20"/>
          <w:u w:val="single"/>
        </w:rPr>
        <w:t>textfont</w:t>
      </w:r>
      <w:r w:rsidRPr="00374F87">
        <w:rPr>
          <w:rFonts w:ascii="Courier New" w:eastAsia="Times New Roman" w:hAnsi="Courier New" w:cs="Courier New"/>
          <w:color w:val="000000"/>
          <w:sz w:val="20"/>
          <w:szCs w:val="20"/>
        </w:rPr>
        <w:t>=sf]{</w:t>
      </w:r>
      <w:r w:rsidRPr="00374F87">
        <w:rPr>
          <w:rFonts w:ascii="Courier New" w:eastAsia="Times New Roman" w:hAnsi="Courier New" w:cs="Courier New"/>
          <w:color w:val="000000"/>
          <w:sz w:val="20"/>
          <w:szCs w:val="20"/>
          <w:u w:val="single"/>
        </w:rPr>
        <w:t>subfig</w:t>
      </w:r>
      <w:r w:rsidRPr="00374F87">
        <w:rPr>
          <w:rFonts w:ascii="Courier New" w:eastAsia="Times New Roman" w:hAnsi="Courier New" w:cs="Courier New"/>
          <w:color w:val="000000"/>
          <w:sz w:val="20"/>
          <w:szCs w:val="20"/>
        </w:rPr>
        <w:t>}</w:t>
      </w:r>
    </w:p>
    <w:p w14:paraId="25F11B5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\else</w:t>
      </w:r>
    </w:p>
    <w:p w14:paraId="2DB33B1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usepackage</w:t>
      </w:r>
      <w:proofErr w:type="spellEnd"/>
      <w:r w:rsidRPr="00374F87">
        <w:rPr>
          <w:rFonts w:ascii="Courier New" w:eastAsia="Times New Roman" w:hAnsi="Courier New" w:cs="Courier New"/>
          <w:color w:val="000000"/>
          <w:sz w:val="20"/>
          <w:szCs w:val="20"/>
        </w:rPr>
        <w:t>[caption=</w:t>
      </w:r>
      <w:proofErr w:type="spellStart"/>
      <w:r w:rsidRPr="00374F87">
        <w:rPr>
          <w:rFonts w:ascii="Courier New" w:eastAsia="Times New Roman" w:hAnsi="Courier New" w:cs="Courier New"/>
          <w:color w:val="000000"/>
          <w:sz w:val="20"/>
          <w:szCs w:val="20"/>
        </w:rPr>
        <w:t>false,font</w:t>
      </w:r>
      <w:proofErr w:type="spellEnd"/>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rPr>
        <w:t>footnotesize</w:t>
      </w:r>
      <w:proofErr w:type="spellEnd"/>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u w:val="single"/>
        </w:rPr>
        <w:t>subfig</w:t>
      </w:r>
      <w:proofErr w:type="spellEnd"/>
      <w:r w:rsidRPr="00374F87">
        <w:rPr>
          <w:rFonts w:ascii="Courier New" w:eastAsia="Times New Roman" w:hAnsi="Courier New" w:cs="Courier New"/>
          <w:color w:val="000000"/>
          <w:sz w:val="20"/>
          <w:szCs w:val="20"/>
        </w:rPr>
        <w:t>}</w:t>
      </w:r>
    </w:p>
    <w:p w14:paraId="4FEFA53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\fi</w:t>
      </w:r>
    </w:p>
    <w:p w14:paraId="37A14AF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C539A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\hyphenation</w:t>
      </w:r>
      <w:r w:rsidRPr="00374F87">
        <w:rPr>
          <w:rFonts w:ascii="Courier New" w:eastAsia="Times New Roman" w:hAnsi="Courier New" w:cs="Courier New"/>
          <w:color w:val="000000"/>
          <w:sz w:val="20"/>
          <w:szCs w:val="20"/>
        </w:rPr>
        <w:t>{op-</w:t>
      </w:r>
      <w:proofErr w:type="spellStart"/>
      <w:r w:rsidRPr="00374F87">
        <w:rPr>
          <w:rFonts w:ascii="Courier New" w:eastAsia="Times New Roman" w:hAnsi="Courier New" w:cs="Courier New"/>
          <w:color w:val="000000"/>
          <w:sz w:val="20"/>
          <w:szCs w:val="20"/>
          <w:u w:val="single"/>
        </w:rPr>
        <w:t>tical</w:t>
      </w:r>
      <w:proofErr w:type="spellEnd"/>
      <w:r w:rsidRPr="00374F87">
        <w:rPr>
          <w:rFonts w:ascii="Courier New" w:eastAsia="Times New Roman" w:hAnsi="Courier New" w:cs="Courier New"/>
          <w:color w:val="000000"/>
          <w:sz w:val="20"/>
          <w:szCs w:val="20"/>
        </w:rPr>
        <w:t xml:space="preserve"> net-works semi-</w:t>
      </w:r>
      <w:proofErr w:type="spellStart"/>
      <w:r w:rsidRPr="00374F87">
        <w:rPr>
          <w:rFonts w:ascii="Courier New" w:eastAsia="Times New Roman" w:hAnsi="Courier New" w:cs="Courier New"/>
          <w:color w:val="000000"/>
          <w:sz w:val="20"/>
          <w:szCs w:val="20"/>
          <w:u w:val="single"/>
        </w:rPr>
        <w:t>conduc</w:t>
      </w:r>
      <w:proofErr w:type="spellEnd"/>
      <w:r w:rsidRPr="00374F87">
        <w:rPr>
          <w:rFonts w:ascii="Courier New" w:eastAsia="Times New Roman" w:hAnsi="Courier New" w:cs="Courier New"/>
          <w:color w:val="000000"/>
          <w:sz w:val="20"/>
          <w:szCs w:val="20"/>
        </w:rPr>
        <w:t>-tor}</w:t>
      </w:r>
    </w:p>
    <w:p w14:paraId="46425CD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EF95E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562F1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5A129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{document}</w:t>
      </w:r>
    </w:p>
    <w:p w14:paraId="5F875D3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p>
    <w:p w14:paraId="6710736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paper title</w:t>
      </w:r>
    </w:p>
    <w:p w14:paraId="7D272CF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xml:space="preserve">% can use </w:t>
      </w:r>
      <w:proofErr w:type="spellStart"/>
      <w:r w:rsidRPr="00374F87">
        <w:rPr>
          <w:rFonts w:ascii="Courier New" w:eastAsia="Times New Roman" w:hAnsi="Courier New" w:cs="Courier New"/>
          <w:color w:val="606060"/>
          <w:sz w:val="20"/>
          <w:szCs w:val="20"/>
        </w:rPr>
        <w:t>linebreaks</w:t>
      </w:r>
      <w:proofErr w:type="spellEnd"/>
      <w:r w:rsidRPr="00374F87">
        <w:rPr>
          <w:rFonts w:ascii="Courier New" w:eastAsia="Times New Roman" w:hAnsi="Courier New" w:cs="Courier New"/>
          <w:color w:val="606060"/>
          <w:sz w:val="20"/>
          <w:szCs w:val="20"/>
        </w:rPr>
        <w:t xml:space="preserve"> \\ within to get better formatting as desired</w:t>
      </w:r>
    </w:p>
    <w:p w14:paraId="62F62DE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Do not put math or special symbols in the title.</w:t>
      </w:r>
    </w:p>
    <w:p w14:paraId="194B7C6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\title</w:t>
      </w:r>
      <w:r w:rsidRPr="00374F87">
        <w:rPr>
          <w:rFonts w:ascii="Courier New" w:eastAsia="Times New Roman" w:hAnsi="Courier New" w:cs="Courier New"/>
          <w:color w:val="000000"/>
          <w:sz w:val="20"/>
          <w:szCs w:val="20"/>
        </w:rPr>
        <w:t>{</w:t>
      </w:r>
      <w:commentRangeStart w:id="0"/>
      <w:r w:rsidRPr="00374F87">
        <w:rPr>
          <w:rFonts w:ascii="Courier New" w:eastAsia="Times New Roman" w:hAnsi="Courier New" w:cs="Courier New"/>
          <w:color w:val="000000"/>
          <w:sz w:val="20"/>
          <w:szCs w:val="20"/>
          <w:u w:val="single"/>
        </w:rPr>
        <w:t>VCA</w:t>
      </w:r>
      <w:r w:rsidRPr="00374F87">
        <w:rPr>
          <w:rFonts w:ascii="Courier New" w:eastAsia="Times New Roman" w:hAnsi="Courier New" w:cs="Courier New"/>
          <w:color w:val="000000"/>
          <w:sz w:val="20"/>
          <w:szCs w:val="20"/>
        </w:rPr>
        <w:t xml:space="preserve"> </w:t>
      </w:r>
      <w:commentRangeEnd w:id="0"/>
      <w:r w:rsidR="00D521A4" w:rsidRPr="00374F87">
        <w:rPr>
          <w:rStyle w:val="CommentReference"/>
        </w:rPr>
        <w:commentReference w:id="0"/>
      </w:r>
      <w:r w:rsidRPr="00374F87">
        <w:rPr>
          <w:rFonts w:ascii="Courier New" w:eastAsia="Times New Roman" w:hAnsi="Courier New" w:cs="Courier New"/>
          <w:color w:val="000000"/>
          <w:sz w:val="20"/>
          <w:szCs w:val="20"/>
        </w:rPr>
        <w:t>Protocol</w:t>
      </w:r>
      <w:ins w:id="1" w:author="Author">
        <w:r w:rsidR="00BF754C" w:rsidRPr="00374F87">
          <w:rPr>
            <w:rFonts w:ascii="Courier New" w:eastAsia="Times New Roman" w:hAnsi="Courier New" w:cs="Courier New"/>
            <w:color w:val="000000"/>
            <w:sz w:val="20"/>
            <w:szCs w:val="20"/>
          </w:rPr>
          <w:t>-</w:t>
        </w:r>
      </w:ins>
      <w:del w:id="2" w:author="Author">
        <w:r w:rsidRPr="00374F87" w:rsidDel="00BF754C">
          <w:rPr>
            <w:rFonts w:ascii="Courier New" w:eastAsia="Times New Roman" w:hAnsi="Courier New" w:cs="Courier New"/>
            <w:color w:val="000000"/>
            <w:sz w:val="20"/>
            <w:szCs w:val="20"/>
          </w:rPr>
          <w:delText xml:space="preserve"> </w:delText>
        </w:r>
      </w:del>
      <w:ins w:id="3" w:author="Author">
        <w:r w:rsidR="00BF754C" w:rsidRPr="00374F87">
          <w:rPr>
            <w:rFonts w:ascii="Courier New" w:eastAsia="Times New Roman" w:hAnsi="Courier New" w:cs="Courier New"/>
            <w:color w:val="000000"/>
            <w:sz w:val="20"/>
            <w:szCs w:val="20"/>
          </w:rPr>
          <w:t>b</w:t>
        </w:r>
      </w:ins>
      <w:del w:id="4" w:author="Author">
        <w:r w:rsidRPr="00374F87" w:rsidDel="00BF754C">
          <w:rPr>
            <w:rFonts w:ascii="Courier New" w:eastAsia="Times New Roman" w:hAnsi="Courier New" w:cs="Courier New"/>
            <w:color w:val="000000"/>
            <w:sz w:val="20"/>
            <w:szCs w:val="20"/>
          </w:rPr>
          <w:delText>B</w:delText>
        </w:r>
      </w:del>
      <w:r w:rsidRPr="00374F87">
        <w:rPr>
          <w:rFonts w:ascii="Courier New" w:eastAsia="Times New Roman" w:hAnsi="Courier New" w:cs="Courier New"/>
          <w:color w:val="000000"/>
          <w:sz w:val="20"/>
          <w:szCs w:val="20"/>
        </w:rPr>
        <w:t xml:space="preserve">ased </w:t>
      </w:r>
      <w:r w:rsidRPr="00374F87">
        <w:rPr>
          <w:rFonts w:ascii="Courier New" w:eastAsia="Times New Roman" w:hAnsi="Courier New" w:cs="Courier New"/>
          <w:color w:val="000000"/>
          <w:sz w:val="20"/>
          <w:szCs w:val="20"/>
          <w:u w:val="single"/>
        </w:rPr>
        <w:t>Multi</w:t>
      </w:r>
      <w:r w:rsidRPr="00374F87">
        <w:rPr>
          <w:rFonts w:ascii="Courier New" w:eastAsia="Times New Roman" w:hAnsi="Courier New" w:cs="Courier New"/>
          <w:color w:val="000000"/>
          <w:sz w:val="20"/>
          <w:szCs w:val="20"/>
        </w:rPr>
        <w:t xml:space="preserve">-level Flexible Architecture on Embedded </w:t>
      </w:r>
      <w:r w:rsidRPr="00374F87">
        <w:rPr>
          <w:rFonts w:ascii="Courier New" w:eastAsia="Times New Roman" w:hAnsi="Courier New" w:cs="Courier New"/>
          <w:color w:val="000000"/>
          <w:sz w:val="20"/>
          <w:szCs w:val="20"/>
          <w:u w:val="single"/>
        </w:rPr>
        <w:t>PLCs</w:t>
      </w:r>
      <w:r w:rsidRPr="00374F87">
        <w:rPr>
          <w:rFonts w:ascii="Courier New" w:eastAsia="Times New Roman" w:hAnsi="Courier New" w:cs="Courier New"/>
          <w:color w:val="000000"/>
          <w:sz w:val="20"/>
          <w:szCs w:val="20"/>
        </w:rPr>
        <w:t xml:space="preserve"> for Visual Servo Control</w:t>
      </w:r>
      <w:del w:id="5" w:author="Author">
        <w:r w:rsidRPr="00374F87" w:rsidDel="00BF754C">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w:t>
      </w:r>
    </w:p>
    <w:p w14:paraId="7FEFC5C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82EE4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maketitle</w:t>
      </w:r>
      <w:proofErr w:type="spellEnd"/>
    </w:p>
    <w:p w14:paraId="35FD1B2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07617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{abstract}</w:t>
      </w:r>
    </w:p>
    <w:p w14:paraId="1832D1D9" w14:textId="66F1886F"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The visual system, motion control system, and programmable logic controller (</w:t>
      </w:r>
      <w:r w:rsidRPr="00374F87">
        <w:rPr>
          <w:rFonts w:ascii="Courier New" w:eastAsia="Times New Roman" w:hAnsi="Courier New" w:cs="Courier New"/>
          <w:color w:val="008000"/>
          <w:sz w:val="20"/>
          <w:szCs w:val="20"/>
        </w:rPr>
        <w:t>$PLC$</w:t>
      </w:r>
      <w:r w:rsidRPr="00374F87">
        <w:rPr>
          <w:rFonts w:ascii="Courier New" w:eastAsia="Times New Roman" w:hAnsi="Courier New" w:cs="Courier New"/>
          <w:color w:val="000000"/>
          <w:sz w:val="20"/>
          <w:szCs w:val="20"/>
        </w:rPr>
        <w:t xml:space="preserve">) system are becoming increasingly inseparable and important. </w:t>
      </w:r>
      <w:del w:id="6" w:author="Author">
        <w:r w:rsidRPr="00374F87" w:rsidDel="002B30B1">
          <w:rPr>
            <w:rFonts w:ascii="Courier New" w:eastAsia="Times New Roman" w:hAnsi="Courier New" w:cs="Courier New"/>
            <w:color w:val="000000"/>
            <w:sz w:val="20"/>
            <w:szCs w:val="20"/>
          </w:rPr>
          <w:lastRenderedPageBreak/>
          <w:delText>Meanwhile</w:delText>
        </w:r>
      </w:del>
      <w:ins w:id="7" w:author="Author">
        <w:r w:rsidR="002B30B1" w:rsidRPr="00374F87">
          <w:rPr>
            <w:rFonts w:ascii="Courier New" w:eastAsia="Times New Roman" w:hAnsi="Courier New" w:cs="Courier New"/>
            <w:color w:val="000000"/>
            <w:sz w:val="20"/>
            <w:szCs w:val="20"/>
          </w:rPr>
          <w:t>However</w:t>
        </w:r>
      </w:ins>
      <w:r w:rsidRPr="00374F87">
        <w:rPr>
          <w:rFonts w:ascii="Courier New" w:eastAsia="Times New Roman" w:hAnsi="Courier New" w:cs="Courier New"/>
          <w:color w:val="000000"/>
          <w:sz w:val="20"/>
          <w:szCs w:val="20"/>
        </w:rPr>
        <w:t xml:space="preserve">, their </w:t>
      </w:r>
      <w:del w:id="8" w:author="Author">
        <w:r w:rsidRPr="00374F87" w:rsidDel="00472812">
          <w:rPr>
            <w:rFonts w:ascii="Courier New" w:eastAsia="Times New Roman" w:hAnsi="Courier New" w:cs="Courier New"/>
            <w:color w:val="000000"/>
            <w:sz w:val="20"/>
            <w:szCs w:val="20"/>
          </w:rPr>
          <w:delText xml:space="preserve">respectively </w:delText>
        </w:r>
      </w:del>
      <w:r w:rsidRPr="00374F87">
        <w:rPr>
          <w:rFonts w:ascii="Courier New" w:eastAsia="Times New Roman" w:hAnsi="Courier New" w:cs="Courier New"/>
          <w:color w:val="000000"/>
          <w:sz w:val="20"/>
          <w:szCs w:val="20"/>
        </w:rPr>
        <w:t xml:space="preserve">numerous types of </w:t>
      </w:r>
      <w:del w:id="9" w:author="Author">
        <w:r w:rsidRPr="00374F87" w:rsidDel="00472812">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0000"/>
          <w:sz w:val="20"/>
          <w:szCs w:val="20"/>
        </w:rPr>
        <w:t xml:space="preserve">programs and </w:t>
      </w:r>
      <w:del w:id="10" w:author="Author">
        <w:r w:rsidRPr="00374F87" w:rsidDel="00472812">
          <w:rPr>
            <w:rFonts w:ascii="Courier New" w:eastAsia="Times New Roman" w:hAnsi="Courier New" w:cs="Courier New"/>
            <w:color w:val="000000"/>
            <w:sz w:val="20"/>
            <w:szCs w:val="20"/>
            <w:u w:val="single"/>
          </w:rPr>
          <w:delText>hardwares</w:delText>
        </w:r>
      </w:del>
      <w:ins w:id="11" w:author="Author">
        <w:r w:rsidR="00472812" w:rsidRPr="00374F87">
          <w:rPr>
            <w:rFonts w:ascii="Courier New" w:eastAsia="Times New Roman" w:hAnsi="Courier New" w:cs="Courier New"/>
            <w:color w:val="000000"/>
            <w:sz w:val="20"/>
            <w:szCs w:val="20"/>
            <w:u w:val="single"/>
          </w:rPr>
          <w:t>hardware</w:t>
        </w:r>
      </w:ins>
      <w:r w:rsidRPr="00374F87">
        <w:rPr>
          <w:rFonts w:ascii="Courier New" w:eastAsia="Times New Roman" w:hAnsi="Courier New" w:cs="Courier New"/>
          <w:color w:val="000000"/>
          <w:sz w:val="20"/>
          <w:szCs w:val="20"/>
        </w:rPr>
        <w:t xml:space="preserve">, </w:t>
      </w:r>
      <w:ins w:id="12" w:author="Author">
        <w:r w:rsidR="00472812" w:rsidRPr="00374F87">
          <w:rPr>
            <w:rFonts w:ascii="Courier New" w:eastAsia="Times New Roman" w:hAnsi="Courier New" w:cs="Courier New"/>
            <w:color w:val="000000"/>
            <w:sz w:val="20"/>
            <w:szCs w:val="20"/>
          </w:rPr>
          <w:t xml:space="preserve">the </w:t>
        </w:r>
      </w:ins>
      <w:del w:id="13" w:author="Author">
        <w:r w:rsidRPr="00374F87" w:rsidDel="00472812">
          <w:rPr>
            <w:rFonts w:ascii="Courier New" w:eastAsia="Times New Roman" w:hAnsi="Courier New" w:cs="Courier New"/>
            <w:color w:val="000000"/>
            <w:sz w:val="20"/>
            <w:szCs w:val="20"/>
          </w:rPr>
          <w:delText xml:space="preserve">lots of </w:delText>
        </w:r>
      </w:del>
      <w:ins w:id="14" w:author="Author">
        <w:r w:rsidR="00472812" w:rsidRPr="00374F87">
          <w:rPr>
            <w:rFonts w:ascii="Courier New" w:eastAsia="Times New Roman" w:hAnsi="Courier New" w:cs="Courier New"/>
            <w:color w:val="000000"/>
            <w:sz w:val="20"/>
            <w:szCs w:val="20"/>
          </w:rPr>
          <w:t xml:space="preserve">many </w:t>
        </w:r>
      </w:ins>
      <w:r w:rsidRPr="00374F87">
        <w:rPr>
          <w:rFonts w:ascii="Courier New" w:eastAsia="Times New Roman" w:hAnsi="Courier New" w:cs="Courier New"/>
          <w:color w:val="000000"/>
          <w:sz w:val="20"/>
          <w:szCs w:val="20"/>
        </w:rPr>
        <w:t xml:space="preserve">communication protocols among them, </w:t>
      </w:r>
      <w:ins w:id="15" w:author="Author">
        <w:r w:rsidR="00911679"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mixed development methods, and </w:t>
      </w:r>
      <w:ins w:id="16" w:author="Author">
        <w:r w:rsidR="00911679"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ever-growing high requirements and complexity lead to a cumbersome task of </w:t>
      </w:r>
      <w:del w:id="17" w:author="Author">
        <w:r w:rsidRPr="00374F87" w:rsidDel="00E45A51">
          <w:rPr>
            <w:rFonts w:ascii="Courier New" w:eastAsia="Times New Roman" w:hAnsi="Courier New" w:cs="Courier New"/>
            <w:color w:val="000000"/>
            <w:sz w:val="20"/>
            <w:szCs w:val="20"/>
          </w:rPr>
          <w:delText xml:space="preserve">the </w:delText>
        </w:r>
      </w:del>
      <w:ins w:id="18" w:author="Author">
        <w:r w:rsidR="00E45A51" w:rsidRPr="00374F87">
          <w:rPr>
            <w:rFonts w:ascii="Courier New" w:eastAsia="Times New Roman" w:hAnsi="Courier New" w:cs="Courier New"/>
            <w:color w:val="000000"/>
            <w:sz w:val="20"/>
            <w:szCs w:val="20"/>
          </w:rPr>
          <w:t xml:space="preserve">application </w:t>
        </w:r>
      </w:ins>
      <w:r w:rsidRPr="00374F87">
        <w:rPr>
          <w:rFonts w:ascii="Courier New" w:eastAsia="Times New Roman" w:hAnsi="Courier New" w:cs="Courier New"/>
          <w:color w:val="000000"/>
          <w:sz w:val="20"/>
          <w:szCs w:val="20"/>
        </w:rPr>
        <w:t xml:space="preserve">implementation </w:t>
      </w:r>
      <w:del w:id="19" w:author="Author">
        <w:r w:rsidRPr="00374F87" w:rsidDel="00E45A51">
          <w:rPr>
            <w:rFonts w:ascii="Courier New" w:eastAsia="Times New Roman" w:hAnsi="Courier New" w:cs="Courier New"/>
            <w:color w:val="000000"/>
            <w:sz w:val="20"/>
            <w:szCs w:val="20"/>
          </w:rPr>
          <w:delText xml:space="preserve">of the applications </w:delText>
        </w:r>
      </w:del>
      <w:r w:rsidRPr="00374F87">
        <w:rPr>
          <w:rFonts w:ascii="Courier New" w:eastAsia="Times New Roman" w:hAnsi="Courier New" w:cs="Courier New"/>
          <w:color w:val="000000"/>
          <w:sz w:val="20"/>
          <w:szCs w:val="20"/>
        </w:rPr>
        <w:t xml:space="preserve">for users. </w:t>
      </w:r>
      <w:commentRangeStart w:id="20"/>
      <w:del w:id="21" w:author="Author">
        <w:r w:rsidRPr="00374F87" w:rsidDel="00911679">
          <w:rPr>
            <w:rFonts w:ascii="Courier New" w:eastAsia="Times New Roman" w:hAnsi="Courier New" w:cs="Courier New"/>
            <w:color w:val="000000"/>
            <w:sz w:val="20"/>
            <w:szCs w:val="20"/>
          </w:rPr>
          <w:delText xml:space="preserve">However, </w:delText>
        </w:r>
      </w:del>
      <w:ins w:id="22" w:author="Author">
        <w:r w:rsidR="00911679" w:rsidRPr="00374F87">
          <w:rPr>
            <w:rFonts w:ascii="Courier New" w:eastAsia="Times New Roman" w:hAnsi="Courier New" w:cs="Courier New"/>
            <w:color w:val="000000"/>
            <w:sz w:val="20"/>
            <w:szCs w:val="20"/>
          </w:rPr>
          <w:t>O</w:t>
        </w:r>
        <w:r w:rsidR="00E41C73" w:rsidRPr="00374F87">
          <w:rPr>
            <w:rFonts w:ascii="Courier New" w:eastAsia="Times New Roman" w:hAnsi="Courier New" w:cs="Courier New"/>
            <w:color w:val="000000"/>
            <w:sz w:val="20"/>
            <w:szCs w:val="20"/>
          </w:rPr>
          <w:t xml:space="preserve">nly a </w:t>
        </w:r>
      </w:ins>
      <w:del w:id="23" w:author="Author">
        <w:r w:rsidRPr="00374F87" w:rsidDel="00E41C73">
          <w:rPr>
            <w:rFonts w:ascii="Courier New" w:eastAsia="Times New Roman" w:hAnsi="Courier New" w:cs="Courier New"/>
            <w:color w:val="000000"/>
            <w:sz w:val="20"/>
            <w:szCs w:val="20"/>
          </w:rPr>
          <w:delText xml:space="preserve">there are </w:delText>
        </w:r>
      </w:del>
      <w:r w:rsidRPr="00374F87">
        <w:rPr>
          <w:rFonts w:ascii="Courier New" w:eastAsia="Times New Roman" w:hAnsi="Courier New" w:cs="Courier New"/>
          <w:color w:val="000000"/>
          <w:sz w:val="20"/>
          <w:szCs w:val="20"/>
        </w:rPr>
        <w:t xml:space="preserve">few works </w:t>
      </w:r>
      <w:ins w:id="24" w:author="Author">
        <w:r w:rsidR="00063CCE" w:rsidRPr="00374F87">
          <w:rPr>
            <w:rFonts w:ascii="Courier New" w:eastAsia="Times New Roman" w:hAnsi="Courier New" w:cs="Courier New"/>
            <w:color w:val="000000"/>
            <w:sz w:val="20"/>
            <w:szCs w:val="20"/>
          </w:rPr>
          <w:t xml:space="preserve">are </w:t>
        </w:r>
      </w:ins>
      <w:r w:rsidRPr="00374F87">
        <w:rPr>
          <w:rFonts w:ascii="Courier New" w:eastAsia="Times New Roman" w:hAnsi="Courier New" w:cs="Courier New"/>
          <w:color w:val="000000"/>
          <w:sz w:val="20"/>
          <w:szCs w:val="20"/>
        </w:rPr>
        <w:t xml:space="preserve">researching </w:t>
      </w:r>
      <w:ins w:id="25" w:author="Author">
        <w:r w:rsidR="00063CCE" w:rsidRPr="00374F87">
          <w:rPr>
            <w:rFonts w:ascii="Courier New" w:eastAsia="Times New Roman" w:hAnsi="Courier New" w:cs="Courier New"/>
            <w:color w:val="000000"/>
            <w:sz w:val="20"/>
            <w:szCs w:val="20"/>
          </w:rPr>
          <w:t xml:space="preserve">on </w:t>
        </w:r>
      </w:ins>
      <w:r w:rsidRPr="00374F87">
        <w:rPr>
          <w:rFonts w:ascii="Courier New" w:eastAsia="Times New Roman" w:hAnsi="Courier New" w:cs="Courier New"/>
          <w:color w:val="000000"/>
          <w:sz w:val="20"/>
          <w:szCs w:val="20"/>
        </w:rPr>
        <w:t xml:space="preserve">the integration of these three systems to ease </w:t>
      </w:r>
      <w:del w:id="26" w:author="Author">
        <w:r w:rsidRPr="00374F87" w:rsidDel="00063CCE">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0000"/>
          <w:sz w:val="20"/>
          <w:szCs w:val="20"/>
        </w:rPr>
        <w:t xml:space="preserve">complexity. Most of them are focusing on their applications individually. </w:t>
      </w:r>
      <w:commentRangeEnd w:id="20"/>
      <w:r w:rsidR="006E2BF6">
        <w:rPr>
          <w:rStyle w:val="CommentReference"/>
        </w:rPr>
        <w:commentReference w:id="20"/>
      </w:r>
    </w:p>
    <w:p w14:paraId="70A92D7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426B47" w14:textId="47679F6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We propose </w:t>
      </w:r>
      <w:ins w:id="27" w:author="Author">
        <w:r w:rsidR="00B15053" w:rsidRPr="00374F87">
          <w:rPr>
            <w:rFonts w:ascii="Courier New" w:eastAsia="Times New Roman" w:hAnsi="Courier New" w:cs="Courier New"/>
            <w:color w:val="000000"/>
            <w:sz w:val="20"/>
            <w:szCs w:val="20"/>
          </w:rPr>
          <w:t xml:space="preserve">herein </w:t>
        </w:r>
      </w:ins>
      <w:r w:rsidRPr="00374F87">
        <w:rPr>
          <w:rFonts w:ascii="Courier New" w:eastAsia="Times New Roman" w:hAnsi="Courier New" w:cs="Courier New"/>
          <w:color w:val="000000"/>
          <w:sz w:val="20"/>
          <w:szCs w:val="20"/>
        </w:rPr>
        <w:t xml:space="preserve">a flexible </w:t>
      </w:r>
      <w:r w:rsidRPr="00374F87">
        <w:rPr>
          <w:rFonts w:ascii="Courier New" w:eastAsia="Times New Roman" w:hAnsi="Courier New" w:cs="Courier New"/>
          <w:color w:val="000000"/>
          <w:sz w:val="20"/>
          <w:szCs w:val="20"/>
          <w:u w:val="single"/>
        </w:rPr>
        <w:t>multi</w:t>
      </w:r>
      <w:r w:rsidRPr="00374F87">
        <w:rPr>
          <w:rFonts w:ascii="Courier New" w:eastAsia="Times New Roman" w:hAnsi="Courier New" w:cs="Courier New"/>
          <w:color w:val="000000"/>
          <w:sz w:val="20"/>
          <w:szCs w:val="20"/>
        </w:rPr>
        <w:t xml:space="preserve">-level architecture </w:t>
      </w:r>
      <w:del w:id="28" w:author="Author">
        <w:r w:rsidRPr="00374F87" w:rsidDel="00B15053">
          <w:rPr>
            <w:rFonts w:ascii="Courier New" w:eastAsia="Times New Roman" w:hAnsi="Courier New" w:cs="Courier New"/>
            <w:color w:val="000000"/>
            <w:sz w:val="20"/>
            <w:szCs w:val="20"/>
          </w:rPr>
          <w:delText xml:space="preserve">which is </w:delText>
        </w:r>
      </w:del>
      <w:r w:rsidRPr="00374F87">
        <w:rPr>
          <w:rFonts w:ascii="Courier New" w:eastAsia="Times New Roman" w:hAnsi="Courier New" w:cs="Courier New"/>
          <w:color w:val="000000"/>
          <w:sz w:val="20"/>
          <w:szCs w:val="20"/>
        </w:rPr>
        <w:t>based on a vision</w:t>
      </w:r>
      <w:ins w:id="29" w:author="Author">
        <w:r w:rsidR="00F92186" w:rsidRPr="00374F87">
          <w:rPr>
            <w:rFonts w:ascii="Courier New" w:eastAsia="Times New Roman" w:hAnsi="Courier New" w:cs="Courier New"/>
            <w:color w:val="000000"/>
            <w:sz w:val="20"/>
            <w:szCs w:val="20"/>
          </w:rPr>
          <w:t xml:space="preserve"> </w:t>
        </w:r>
      </w:ins>
      <w:del w:id="30" w:author="Author">
        <w:r w:rsidRPr="00374F87" w:rsidDel="00F92186">
          <w:rPr>
            <w:rFonts w:ascii="Courier New" w:eastAsia="Times New Roman" w:hAnsi="Courier New" w:cs="Courier New"/>
            <w:color w:val="000000"/>
            <w:sz w:val="20"/>
            <w:szCs w:val="20"/>
          </w:rPr>
          <w:delText>-</w:delText>
        </w:r>
      </w:del>
      <w:r w:rsidRPr="00374F87">
        <w:rPr>
          <w:rFonts w:ascii="Courier New" w:eastAsia="Times New Roman" w:hAnsi="Courier New" w:cs="Courier New"/>
          <w:color w:val="000000"/>
          <w:sz w:val="20"/>
          <w:szCs w:val="20"/>
        </w:rPr>
        <w:t>control</w:t>
      </w:r>
      <w:ins w:id="31" w:author="Author">
        <w:r w:rsidR="00F92186" w:rsidRPr="00374F87">
          <w:rPr>
            <w:rFonts w:ascii="Courier New" w:eastAsia="Times New Roman" w:hAnsi="Courier New" w:cs="Courier New"/>
            <w:color w:val="000000"/>
            <w:sz w:val="20"/>
            <w:szCs w:val="20"/>
          </w:rPr>
          <w:t xml:space="preserve"> </w:t>
        </w:r>
      </w:ins>
      <w:del w:id="32" w:author="Author">
        <w:r w:rsidRPr="00374F87" w:rsidDel="00F92186">
          <w:rPr>
            <w:rFonts w:ascii="Courier New" w:eastAsia="Times New Roman" w:hAnsi="Courier New" w:cs="Courier New"/>
            <w:color w:val="000000"/>
            <w:sz w:val="20"/>
            <w:szCs w:val="20"/>
          </w:rPr>
          <w:delText>-</w:delText>
        </w:r>
      </w:del>
      <w:r w:rsidRPr="00374F87">
        <w:rPr>
          <w:rFonts w:ascii="Courier New" w:eastAsia="Times New Roman" w:hAnsi="Courier New" w:cs="Courier New"/>
          <w:color w:val="000000"/>
          <w:sz w:val="20"/>
          <w:szCs w:val="20"/>
        </w:rPr>
        <w:t>algorithm (</w:t>
      </w:r>
      <w:r w:rsidRPr="00374F87">
        <w:rPr>
          <w:rFonts w:ascii="Courier New" w:eastAsia="Times New Roman" w:hAnsi="Courier New" w:cs="Courier New"/>
          <w:color w:val="008000"/>
          <w:sz w:val="20"/>
          <w:szCs w:val="20"/>
        </w:rPr>
        <w:t>$VCA$</w:t>
      </w:r>
      <w:r w:rsidRPr="00374F87">
        <w:rPr>
          <w:rFonts w:ascii="Courier New" w:eastAsia="Times New Roman" w:hAnsi="Courier New" w:cs="Courier New"/>
          <w:color w:val="000000"/>
          <w:sz w:val="20"/>
          <w:szCs w:val="20"/>
        </w:rPr>
        <w:t xml:space="preserve">) protocol to decrease the complexity of ever-growing integrated applications. </w:t>
      </w:r>
      <w:del w:id="33" w:author="Author">
        <w:r w:rsidRPr="00374F87" w:rsidDel="00DE2F63">
          <w:rPr>
            <w:rFonts w:ascii="Courier New" w:eastAsia="Times New Roman" w:hAnsi="Courier New" w:cs="Courier New"/>
            <w:color w:val="000000"/>
            <w:sz w:val="20"/>
            <w:szCs w:val="20"/>
          </w:rPr>
          <w:delText xml:space="preserve">The </w:delText>
        </w:r>
      </w:del>
      <w:ins w:id="34" w:author="Author">
        <w:r w:rsidR="00DE2F63" w:rsidRPr="00374F87">
          <w:rPr>
            <w:rFonts w:ascii="Courier New" w:eastAsia="Times New Roman" w:hAnsi="Courier New" w:cs="Courier New"/>
            <w:color w:val="000000"/>
            <w:sz w:val="20"/>
            <w:szCs w:val="20"/>
          </w:rPr>
          <w:t xml:space="preserve">This </w:t>
        </w:r>
      </w:ins>
      <w:r w:rsidRPr="00374F87">
        <w:rPr>
          <w:rFonts w:ascii="Courier New" w:eastAsia="Times New Roman" w:hAnsi="Courier New" w:cs="Courier New"/>
          <w:color w:val="000000"/>
          <w:sz w:val="20"/>
          <w:szCs w:val="20"/>
          <w:u w:val="single"/>
        </w:rPr>
        <w:t>multi</w:t>
      </w:r>
      <w:r w:rsidRPr="00374F87">
        <w:rPr>
          <w:rFonts w:ascii="Courier New" w:eastAsia="Times New Roman" w:hAnsi="Courier New" w:cs="Courier New"/>
          <w:color w:val="000000"/>
          <w:sz w:val="20"/>
          <w:szCs w:val="20"/>
        </w:rPr>
        <w:t xml:space="preserve">-level </w:t>
      </w:r>
      <w:ins w:id="35" w:author="Author">
        <w:r w:rsidR="00DE2F63" w:rsidRPr="00374F87">
          <w:rPr>
            <w:rFonts w:ascii="Courier New" w:eastAsia="Times New Roman" w:hAnsi="Courier New" w:cs="Courier New"/>
            <w:color w:val="000000"/>
            <w:sz w:val="20"/>
            <w:szCs w:val="20"/>
          </w:rPr>
          <w:t xml:space="preserve">architecture </w:t>
        </w:r>
      </w:ins>
      <w:r w:rsidRPr="00374F87">
        <w:rPr>
          <w:rFonts w:ascii="Courier New" w:eastAsia="Times New Roman" w:hAnsi="Courier New" w:cs="Courier New"/>
          <w:color w:val="000000"/>
          <w:sz w:val="20"/>
          <w:szCs w:val="20"/>
        </w:rPr>
        <w:t xml:space="preserve">includes </w:t>
      </w:r>
      <w:ins w:id="36" w:author="Author">
        <w:r w:rsidR="00B15053"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 xml:space="preserve">flexible layer, </w:t>
      </w:r>
      <w:ins w:id="37" w:author="Author">
        <w:r w:rsidR="00B15053"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 xml:space="preserve">control layer, and </w:t>
      </w:r>
      <w:ins w:id="38" w:author="Author">
        <w:r w:rsidR="00B15053" w:rsidRPr="00374F87">
          <w:rPr>
            <w:rFonts w:ascii="Courier New" w:eastAsia="Times New Roman" w:hAnsi="Courier New" w:cs="Courier New"/>
            <w:color w:val="000000"/>
            <w:sz w:val="20"/>
            <w:szCs w:val="20"/>
          </w:rPr>
          <w:t xml:space="preserve">an </w:t>
        </w:r>
      </w:ins>
      <w:r w:rsidRPr="00374F87">
        <w:rPr>
          <w:rFonts w:ascii="Courier New" w:eastAsia="Times New Roman" w:hAnsi="Courier New" w:cs="Courier New"/>
          <w:color w:val="000000"/>
          <w:sz w:val="20"/>
          <w:szCs w:val="20"/>
        </w:rPr>
        <w:t xml:space="preserve">algorithm layer. The flexible layer is adopted to seamlessly integrate </w:t>
      </w:r>
      <w:ins w:id="39" w:author="Author">
        <w:r w:rsidR="002A217D"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visual system and </w:t>
      </w:r>
      <w:ins w:id="40" w:author="Author">
        <w:r w:rsidR="002A217D"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embedded </w:t>
      </w:r>
      <w:r w:rsidRPr="00374F87">
        <w:rPr>
          <w:rFonts w:ascii="Courier New" w:eastAsia="Times New Roman" w:hAnsi="Courier New" w:cs="Courier New"/>
          <w:color w:val="000000"/>
          <w:sz w:val="20"/>
          <w:szCs w:val="20"/>
          <w:u w:val="single"/>
        </w:rPr>
        <w:t>PLC</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The </w:t>
      </w:r>
      <w:r w:rsidRPr="00374F87">
        <w:rPr>
          <w:rFonts w:ascii="Courier New" w:eastAsia="Times New Roman" w:hAnsi="Courier New" w:cs="Courier New"/>
          <w:color w:val="008000"/>
          <w:sz w:val="20"/>
          <w:szCs w:val="20"/>
        </w:rPr>
        <w:t>$VCA$</w:t>
      </w:r>
      <w:r w:rsidRPr="00374F87">
        <w:rPr>
          <w:rFonts w:ascii="Courier New" w:eastAsia="Times New Roman" w:hAnsi="Courier New" w:cs="Courier New"/>
          <w:color w:val="000000"/>
          <w:sz w:val="20"/>
          <w:szCs w:val="20"/>
        </w:rPr>
        <w:t xml:space="preserve"> protocol is designed for data interaction between the layers. Correspondingly, </w:t>
      </w:r>
      <w:del w:id="41" w:author="Author">
        <w:r w:rsidRPr="00374F87" w:rsidDel="00CD39A1">
          <w:rPr>
            <w:rFonts w:ascii="Courier New" w:eastAsia="Times New Roman" w:hAnsi="Courier New" w:cs="Courier New"/>
            <w:color w:val="000000"/>
            <w:sz w:val="20"/>
            <w:szCs w:val="20"/>
          </w:rPr>
          <w:delText xml:space="preserve">a </w:delText>
        </w:r>
      </w:del>
      <w:r w:rsidRPr="00374F87">
        <w:rPr>
          <w:rFonts w:ascii="Courier New" w:eastAsia="Times New Roman" w:hAnsi="Courier New" w:cs="Courier New"/>
          <w:color w:val="000000"/>
          <w:sz w:val="20"/>
          <w:szCs w:val="20"/>
        </w:rPr>
        <w:t xml:space="preserve">customized hardware, memory allocation, </w:t>
      </w:r>
      <w:ins w:id="42" w:author="Author">
        <w:r w:rsidR="00CD39A1" w:rsidRPr="00374F87">
          <w:rPr>
            <w:rFonts w:ascii="Courier New" w:eastAsia="Times New Roman" w:hAnsi="Courier New" w:cs="Courier New"/>
            <w:color w:val="000000"/>
            <w:sz w:val="20"/>
            <w:szCs w:val="20"/>
          </w:rPr>
          <w:t xml:space="preserve">and </w:t>
        </w:r>
      </w:ins>
      <w:r w:rsidRPr="00374F87">
        <w:rPr>
          <w:rFonts w:ascii="Courier New" w:eastAsia="Times New Roman" w:hAnsi="Courier New" w:cs="Courier New"/>
          <w:color w:val="000000"/>
          <w:sz w:val="20"/>
          <w:szCs w:val="20"/>
          <w:u w:val="single"/>
        </w:rPr>
        <w:t>Petri</w:t>
      </w:r>
      <w:r w:rsidRPr="00374F87">
        <w:rPr>
          <w:rFonts w:ascii="Courier New" w:eastAsia="Times New Roman" w:hAnsi="Courier New" w:cs="Courier New"/>
          <w:color w:val="000000"/>
          <w:sz w:val="20"/>
          <w:szCs w:val="20"/>
        </w:rPr>
        <w:t>-Net</w:t>
      </w:r>
      <w:ins w:id="43" w:author="Author">
        <w:r w:rsidR="00CD39A1" w:rsidRPr="00374F87">
          <w:rPr>
            <w:rFonts w:ascii="Courier New" w:eastAsia="Times New Roman" w:hAnsi="Courier New" w:cs="Courier New"/>
            <w:color w:val="000000"/>
            <w:sz w:val="20"/>
            <w:szCs w:val="20"/>
          </w:rPr>
          <w:t>-</w:t>
        </w:r>
      </w:ins>
      <w:del w:id="44" w:author="Author">
        <w:r w:rsidRPr="00374F87" w:rsidDel="00CD39A1">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 xml:space="preserve">based </w:t>
      </w:r>
      <w:r w:rsidRPr="00374F87">
        <w:rPr>
          <w:rFonts w:ascii="Courier New" w:eastAsia="Times New Roman" w:hAnsi="Courier New" w:cs="Courier New"/>
          <w:color w:val="000000"/>
          <w:sz w:val="20"/>
          <w:szCs w:val="20"/>
          <w:u w:val="single"/>
        </w:rPr>
        <w:t>multithreading</w:t>
      </w:r>
      <w:r w:rsidRPr="00374F87">
        <w:rPr>
          <w:rFonts w:ascii="Courier New" w:eastAsia="Times New Roman" w:hAnsi="Courier New" w:cs="Courier New"/>
          <w:color w:val="000000"/>
          <w:sz w:val="20"/>
          <w:szCs w:val="20"/>
        </w:rPr>
        <w:t xml:space="preserve"> structure are described to support the proposed flexible architecture. </w:t>
      </w:r>
      <w:del w:id="45" w:author="Author">
        <w:r w:rsidRPr="00374F87" w:rsidDel="00316510">
          <w:rPr>
            <w:rFonts w:ascii="Courier New" w:eastAsia="Times New Roman" w:hAnsi="Courier New" w:cs="Courier New"/>
            <w:color w:val="000000"/>
            <w:sz w:val="20"/>
            <w:szCs w:val="20"/>
          </w:rPr>
          <w:delText>At last, w</w:delText>
        </w:r>
      </w:del>
      <w:ins w:id="46" w:author="Author">
        <w:r w:rsidR="00316510" w:rsidRPr="00374F87">
          <w:rPr>
            <w:rFonts w:ascii="Courier New" w:eastAsia="Times New Roman" w:hAnsi="Courier New" w:cs="Courier New"/>
            <w:color w:val="000000"/>
            <w:sz w:val="20"/>
            <w:szCs w:val="20"/>
          </w:rPr>
          <w:t>W</w:t>
        </w:r>
      </w:ins>
      <w:r w:rsidRPr="00374F87">
        <w:rPr>
          <w:rFonts w:ascii="Courier New" w:eastAsia="Times New Roman" w:hAnsi="Courier New" w:cs="Courier New"/>
          <w:color w:val="000000"/>
          <w:sz w:val="20"/>
          <w:szCs w:val="20"/>
        </w:rPr>
        <w:t xml:space="preserve">e implement two cases using the proposed </w:t>
      </w:r>
      <w:r w:rsidRPr="00374F87">
        <w:rPr>
          <w:rFonts w:ascii="Courier New" w:eastAsia="Times New Roman" w:hAnsi="Courier New" w:cs="Courier New"/>
          <w:color w:val="008000"/>
          <w:sz w:val="20"/>
          <w:szCs w:val="20"/>
        </w:rPr>
        <w:t>$VCA$</w:t>
      </w:r>
      <w:r w:rsidRPr="00374F87">
        <w:rPr>
          <w:rFonts w:ascii="Courier New" w:eastAsia="Times New Roman" w:hAnsi="Courier New" w:cs="Courier New"/>
          <w:color w:val="000000"/>
          <w:sz w:val="20"/>
          <w:szCs w:val="20"/>
        </w:rPr>
        <w:t xml:space="preserve"> protocol</w:t>
      </w:r>
      <w:ins w:id="47" w:author="Author">
        <w:r w:rsidR="00316510" w:rsidRPr="00374F87">
          <w:rPr>
            <w:rFonts w:ascii="Courier New" w:eastAsia="Times New Roman" w:hAnsi="Courier New" w:cs="Courier New"/>
            <w:color w:val="000000"/>
            <w:sz w:val="20"/>
            <w:szCs w:val="20"/>
          </w:rPr>
          <w:t>-</w:t>
        </w:r>
      </w:ins>
      <w:del w:id="48" w:author="Author">
        <w:r w:rsidRPr="00374F87" w:rsidDel="00316510">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based flexible architecture</w:t>
      </w:r>
      <w:ins w:id="49" w:author="Author">
        <w:r w:rsidR="00316510"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in which the generality of the proposed flexible architecture is verified. In </w:t>
      </w:r>
      <w:ins w:id="50" w:author="Author">
        <w:r w:rsidR="00316510"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first case, </w:t>
      </w:r>
      <w:del w:id="51" w:author="Author">
        <w:r w:rsidRPr="00374F87" w:rsidDel="005449D3">
          <w:rPr>
            <w:rFonts w:ascii="Courier New" w:eastAsia="Times New Roman" w:hAnsi="Courier New" w:cs="Courier New"/>
            <w:color w:val="000000"/>
            <w:sz w:val="20"/>
            <w:szCs w:val="20"/>
          </w:rPr>
          <w:delText xml:space="preserve">the </w:delText>
        </w:r>
      </w:del>
      <w:ins w:id="52" w:author="Author">
        <w:r w:rsidR="005449D3"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 xml:space="preserve">winding machine with </w:t>
      </w:r>
      <w:ins w:id="53" w:author="Author">
        <w:r w:rsidR="00316510"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 xml:space="preserve">visual system implements </w:t>
      </w:r>
      <w:ins w:id="54" w:author="Author">
        <w:r w:rsidR="00CD39A1"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 xml:space="preserve">regular winding effect by </w:t>
      </w:r>
      <w:del w:id="55" w:author="Author">
        <w:r w:rsidRPr="00374F87" w:rsidDel="00CD39A1">
          <w:rPr>
            <w:rFonts w:ascii="Courier New" w:eastAsia="Times New Roman" w:hAnsi="Courier New" w:cs="Courier New"/>
            <w:color w:val="000000"/>
            <w:sz w:val="20"/>
            <w:szCs w:val="20"/>
          </w:rPr>
          <w:delText xml:space="preserve">the correction of </w:delText>
        </w:r>
      </w:del>
      <w:ins w:id="56" w:author="Author">
        <w:r w:rsidR="00CD39A1" w:rsidRPr="00374F87">
          <w:rPr>
            <w:rFonts w:ascii="Courier New" w:eastAsia="Times New Roman" w:hAnsi="Courier New" w:cs="Courier New"/>
            <w:color w:val="000000"/>
            <w:sz w:val="20"/>
            <w:szCs w:val="20"/>
          </w:rPr>
          <w:t xml:space="preserve">correcting </w:t>
        </w:r>
      </w:ins>
      <w:r w:rsidRPr="00374F87">
        <w:rPr>
          <w:rFonts w:ascii="Courier New" w:eastAsia="Times New Roman" w:hAnsi="Courier New" w:cs="Courier New"/>
          <w:color w:val="008000"/>
          <w:sz w:val="20"/>
          <w:szCs w:val="20"/>
        </w:rPr>
        <w:t>$\theta$</w:t>
      </w:r>
      <w:r w:rsidRPr="00374F87">
        <w:rPr>
          <w:rFonts w:ascii="Courier New" w:eastAsia="Times New Roman" w:hAnsi="Courier New" w:cs="Courier New"/>
          <w:color w:val="000000"/>
          <w:sz w:val="20"/>
          <w:szCs w:val="20"/>
        </w:rPr>
        <w:t xml:space="preserve">. In the second case, </w:t>
      </w:r>
      <w:del w:id="57" w:author="Author">
        <w:r w:rsidRPr="00374F87" w:rsidDel="005449D3">
          <w:rPr>
            <w:rFonts w:ascii="Courier New" w:eastAsia="Times New Roman" w:hAnsi="Courier New" w:cs="Courier New"/>
            <w:color w:val="000000"/>
            <w:sz w:val="20"/>
            <w:szCs w:val="20"/>
          </w:rPr>
          <w:delText xml:space="preserve">the </w:delText>
        </w:r>
      </w:del>
      <w:ins w:id="58" w:author="Author">
        <w:r w:rsidR="005449D3"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 xml:space="preserve">binocular catching robot uses </w:t>
      </w:r>
      <w:del w:id="59" w:author="Author">
        <w:r w:rsidRPr="00374F87" w:rsidDel="005449D3">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0000"/>
          <w:sz w:val="20"/>
          <w:szCs w:val="20"/>
        </w:rPr>
        <w:t xml:space="preserve">cameras to track </w:t>
      </w:r>
      <w:ins w:id="60" w:author="Author">
        <w:r w:rsidR="00CD39A1" w:rsidRPr="00374F87">
          <w:rPr>
            <w:rFonts w:ascii="Courier New" w:eastAsia="Times New Roman" w:hAnsi="Courier New" w:cs="Courier New"/>
            <w:color w:val="000000"/>
            <w:sz w:val="20"/>
            <w:szCs w:val="20"/>
          </w:rPr>
          <w:t xml:space="preserve">the </w:t>
        </w:r>
      </w:ins>
      <w:del w:id="61" w:author="Author">
        <w:r w:rsidRPr="00374F87" w:rsidDel="005449D3">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0000"/>
          <w:sz w:val="20"/>
          <w:szCs w:val="20"/>
        </w:rPr>
        <w:t xml:space="preserve">trajectory and send to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ins w:id="62" w:author="Author">
        <w:r w:rsidR="005449D3" w:rsidRPr="00374F87">
          <w:rPr>
            <w:rFonts w:ascii="Courier New" w:eastAsia="Times New Roman" w:hAnsi="Courier New" w:cs="Courier New"/>
            <w:color w:val="000000"/>
            <w:sz w:val="20"/>
            <w:szCs w:val="20"/>
          </w:rPr>
          <w:t xml:space="preserve"> </w:t>
        </w:r>
      </w:ins>
      <w:del w:id="63" w:author="Author">
        <w:r w:rsidRPr="00374F87" w:rsidDel="005449D3">
          <w:rPr>
            <w:rFonts w:ascii="Courier New" w:eastAsia="Times New Roman" w:hAnsi="Courier New" w:cs="Courier New"/>
            <w:color w:val="000000"/>
            <w:sz w:val="20"/>
            <w:szCs w:val="20"/>
          </w:rPr>
          <w:delText xml:space="preserve">By adjusting the speed and position, the </w:delText>
        </w:r>
      </w:del>
      <w:ins w:id="64" w:author="Author">
        <w:r w:rsidR="005449D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robot can </w:t>
      </w:r>
      <w:ins w:id="65" w:author="Author">
        <w:r w:rsidR="005449D3" w:rsidRPr="00374F87">
          <w:rPr>
            <w:rFonts w:ascii="Courier New" w:eastAsia="Times New Roman" w:hAnsi="Courier New" w:cs="Courier New"/>
            <w:color w:val="000000"/>
            <w:sz w:val="20"/>
            <w:szCs w:val="20"/>
          </w:rPr>
          <w:t xml:space="preserve">successfully </w:t>
        </w:r>
      </w:ins>
      <w:r w:rsidRPr="00374F87">
        <w:rPr>
          <w:rFonts w:ascii="Courier New" w:eastAsia="Times New Roman" w:hAnsi="Courier New" w:cs="Courier New"/>
          <w:color w:val="000000"/>
          <w:sz w:val="20"/>
          <w:szCs w:val="20"/>
        </w:rPr>
        <w:t xml:space="preserve">catch the ball </w:t>
      </w:r>
      <w:del w:id="66" w:author="Author">
        <w:r w:rsidRPr="00374F87" w:rsidDel="005449D3">
          <w:rPr>
            <w:rFonts w:ascii="Courier New" w:eastAsia="Times New Roman" w:hAnsi="Courier New" w:cs="Courier New"/>
            <w:color w:val="000000"/>
            <w:sz w:val="20"/>
            <w:szCs w:val="20"/>
          </w:rPr>
          <w:delText>successfully</w:delText>
        </w:r>
      </w:del>
      <w:ins w:id="67" w:author="Author">
        <w:r w:rsidR="00C30C24" w:rsidRPr="00374F87">
          <w:rPr>
            <w:rFonts w:ascii="Courier New" w:eastAsia="Times New Roman" w:hAnsi="Courier New" w:cs="Courier New"/>
            <w:color w:val="000000"/>
            <w:sz w:val="20"/>
            <w:szCs w:val="20"/>
          </w:rPr>
          <w:t xml:space="preserve">by </w:t>
        </w:r>
        <w:r w:rsidR="005449D3" w:rsidRPr="00374F87">
          <w:rPr>
            <w:rFonts w:ascii="Courier New" w:eastAsia="Times New Roman" w:hAnsi="Courier New" w:cs="Courier New"/>
            <w:color w:val="000000"/>
            <w:sz w:val="20"/>
            <w:szCs w:val="20"/>
          </w:rPr>
          <w:t xml:space="preserve">adjusting the speed and </w:t>
        </w:r>
        <w:r w:rsidR="00AA3114" w:rsidRPr="00374F87">
          <w:rPr>
            <w:rFonts w:ascii="Courier New" w:eastAsia="Times New Roman" w:hAnsi="Courier New" w:cs="Courier New"/>
            <w:color w:val="000000"/>
            <w:sz w:val="20"/>
            <w:szCs w:val="20"/>
          </w:rPr>
          <w:t xml:space="preserve">the </w:t>
        </w:r>
        <w:r w:rsidR="005449D3" w:rsidRPr="00374F87">
          <w:rPr>
            <w:rFonts w:ascii="Courier New" w:eastAsia="Times New Roman" w:hAnsi="Courier New" w:cs="Courier New"/>
            <w:color w:val="000000"/>
            <w:sz w:val="20"/>
            <w:szCs w:val="20"/>
          </w:rPr>
          <w:t>position</w:t>
        </w:r>
      </w:ins>
      <w:del w:id="68" w:author="Author">
        <w:r w:rsidRPr="00374F87" w:rsidDel="00AA3114">
          <w:rPr>
            <w:rFonts w:ascii="Courier New" w:eastAsia="Times New Roman" w:hAnsi="Courier New" w:cs="Courier New"/>
            <w:color w:val="000000"/>
            <w:sz w:val="20"/>
            <w:szCs w:val="20"/>
          </w:rPr>
          <w:delText xml:space="preserve">. These </w:delText>
        </w:r>
      </w:del>
      <w:ins w:id="69" w:author="Author">
        <w:r w:rsidR="00AA3114" w:rsidRPr="00374F87">
          <w:rPr>
            <w:rFonts w:ascii="Courier New" w:eastAsia="Times New Roman" w:hAnsi="Courier New" w:cs="Courier New"/>
            <w:color w:val="000000"/>
            <w:sz w:val="20"/>
            <w:szCs w:val="20"/>
          </w:rPr>
          <w:t xml:space="preserve">, </w:t>
        </w:r>
      </w:ins>
      <w:del w:id="70" w:author="Author">
        <w:r w:rsidRPr="00374F87" w:rsidDel="00AA3114">
          <w:rPr>
            <w:rFonts w:ascii="Courier New" w:eastAsia="Times New Roman" w:hAnsi="Courier New" w:cs="Courier New"/>
            <w:color w:val="000000"/>
            <w:sz w:val="20"/>
            <w:szCs w:val="20"/>
          </w:rPr>
          <w:delText xml:space="preserve">indicate </w:delText>
        </w:r>
      </w:del>
      <w:ins w:id="71" w:author="Author">
        <w:r w:rsidR="00AA3114" w:rsidRPr="00374F87">
          <w:rPr>
            <w:rFonts w:ascii="Courier New" w:eastAsia="Times New Roman" w:hAnsi="Courier New" w:cs="Courier New"/>
            <w:color w:val="000000"/>
            <w:sz w:val="20"/>
            <w:szCs w:val="20"/>
          </w:rPr>
          <w:t xml:space="preserve">indicating </w:t>
        </w:r>
      </w:ins>
      <w:r w:rsidRPr="00374F87">
        <w:rPr>
          <w:rFonts w:ascii="Courier New" w:eastAsia="Times New Roman" w:hAnsi="Courier New" w:cs="Courier New"/>
          <w:color w:val="000000"/>
          <w:sz w:val="20"/>
          <w:szCs w:val="20"/>
        </w:rPr>
        <w:t xml:space="preserve">that the proposed </w:t>
      </w:r>
      <w:r w:rsidRPr="00374F87">
        <w:rPr>
          <w:rFonts w:ascii="Courier New" w:eastAsia="Times New Roman" w:hAnsi="Courier New" w:cs="Courier New"/>
          <w:color w:val="008000"/>
          <w:sz w:val="20"/>
          <w:szCs w:val="20"/>
        </w:rPr>
        <w:t>$VCA$</w:t>
      </w:r>
      <w:ins w:id="72" w:author="Author">
        <w:r w:rsidR="00AA3114" w:rsidRPr="00374F87">
          <w:rPr>
            <w:rFonts w:ascii="Courier New" w:eastAsia="Times New Roman" w:hAnsi="Courier New" w:cs="Courier New"/>
            <w:color w:val="000000"/>
            <w:sz w:val="20"/>
            <w:szCs w:val="20"/>
          </w:rPr>
          <w:t>-</w:t>
        </w:r>
      </w:ins>
      <w:del w:id="73" w:author="Author">
        <w:r w:rsidRPr="00374F87" w:rsidDel="00AA3114">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 xml:space="preserve">based architecture could </w:t>
      </w:r>
      <w:del w:id="74" w:author="Author">
        <w:r w:rsidRPr="00374F87" w:rsidDel="00CD39A1">
          <w:rPr>
            <w:rFonts w:ascii="Courier New" w:eastAsia="Times New Roman" w:hAnsi="Courier New" w:cs="Courier New"/>
            <w:color w:val="000000"/>
            <w:sz w:val="20"/>
            <w:szCs w:val="20"/>
          </w:rPr>
          <w:delText xml:space="preserve">be </w:delText>
        </w:r>
      </w:del>
      <w:r w:rsidRPr="00374F87">
        <w:rPr>
          <w:rFonts w:ascii="Courier New" w:eastAsia="Times New Roman" w:hAnsi="Courier New" w:cs="Courier New"/>
          <w:color w:val="000000"/>
          <w:sz w:val="20"/>
          <w:szCs w:val="20"/>
        </w:rPr>
        <w:t xml:space="preserve">easily </w:t>
      </w:r>
      <w:ins w:id="75" w:author="Author">
        <w:r w:rsidR="00CD39A1" w:rsidRPr="00374F87">
          <w:rPr>
            <w:rFonts w:ascii="Courier New" w:eastAsia="Times New Roman" w:hAnsi="Courier New" w:cs="Courier New"/>
            <w:color w:val="000000"/>
            <w:sz w:val="20"/>
            <w:szCs w:val="20"/>
          </w:rPr>
          <w:t xml:space="preserve">be </w:t>
        </w:r>
      </w:ins>
      <w:r w:rsidRPr="00374F87">
        <w:rPr>
          <w:rFonts w:ascii="Courier New" w:eastAsia="Times New Roman" w:hAnsi="Courier New" w:cs="Courier New"/>
          <w:color w:val="000000"/>
          <w:sz w:val="20"/>
          <w:szCs w:val="20"/>
        </w:rPr>
        <w:t xml:space="preserve">applied between two </w:t>
      </w:r>
      <w:del w:id="76" w:author="Author">
        <w:r w:rsidRPr="00374F87" w:rsidDel="00CD39A1">
          <w:rPr>
            <w:rFonts w:ascii="Courier New" w:eastAsia="Times New Roman" w:hAnsi="Courier New" w:cs="Courier New"/>
            <w:color w:val="000000"/>
            <w:sz w:val="20"/>
            <w:szCs w:val="20"/>
          </w:rPr>
          <w:delText xml:space="preserve">quite </w:delText>
        </w:r>
      </w:del>
      <w:r w:rsidRPr="00374F87">
        <w:rPr>
          <w:rFonts w:ascii="Courier New" w:eastAsia="Times New Roman" w:hAnsi="Courier New" w:cs="Courier New"/>
          <w:color w:val="000000"/>
          <w:sz w:val="20"/>
          <w:szCs w:val="20"/>
        </w:rPr>
        <w:t>different cases.</w:t>
      </w:r>
    </w:p>
    <w:p w14:paraId="001A411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{abstract}</w:t>
      </w:r>
    </w:p>
    <w:p w14:paraId="0A3EB41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90AA4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xml:space="preserve">% Note that keywords are not normally used for </w:t>
      </w:r>
      <w:proofErr w:type="spellStart"/>
      <w:r w:rsidRPr="00374F87">
        <w:rPr>
          <w:rFonts w:ascii="Courier New" w:eastAsia="Times New Roman" w:hAnsi="Courier New" w:cs="Courier New"/>
          <w:color w:val="606060"/>
          <w:sz w:val="20"/>
          <w:szCs w:val="20"/>
        </w:rPr>
        <w:t>peerreview</w:t>
      </w:r>
      <w:proofErr w:type="spellEnd"/>
      <w:r w:rsidRPr="00374F87">
        <w:rPr>
          <w:rFonts w:ascii="Courier New" w:eastAsia="Times New Roman" w:hAnsi="Courier New" w:cs="Courier New"/>
          <w:color w:val="606060"/>
          <w:sz w:val="20"/>
          <w:szCs w:val="20"/>
        </w:rPr>
        <w:t xml:space="preserve"> papers.</w:t>
      </w:r>
    </w:p>
    <w:p w14:paraId="22E25E8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u w:val="single"/>
        </w:rPr>
        <w:t>IEEEkeywords</w:t>
      </w:r>
      <w:proofErr w:type="spellEnd"/>
      <w:r w:rsidRPr="00374F87">
        <w:rPr>
          <w:rFonts w:ascii="Courier New" w:eastAsia="Times New Roman" w:hAnsi="Courier New" w:cs="Courier New"/>
          <w:color w:val="000000"/>
          <w:sz w:val="20"/>
          <w:szCs w:val="20"/>
        </w:rPr>
        <w:t>}</w:t>
      </w:r>
    </w:p>
    <w:p w14:paraId="6151105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motion control, visual servo control, embedded </w:t>
      </w:r>
      <w:r w:rsidRPr="00374F87">
        <w:rPr>
          <w:rFonts w:ascii="Courier New" w:eastAsia="Times New Roman" w:hAnsi="Courier New" w:cs="Courier New"/>
          <w:color w:val="000000"/>
          <w:sz w:val="20"/>
          <w:szCs w:val="20"/>
          <w:u w:val="single"/>
        </w:rPr>
        <w:t>PLC</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0000"/>
          <w:sz w:val="20"/>
          <w:szCs w:val="20"/>
          <w:u w:val="single"/>
        </w:rPr>
        <w:t>multi</w:t>
      </w:r>
      <w:r w:rsidRPr="00374F87">
        <w:rPr>
          <w:rFonts w:ascii="Courier New" w:eastAsia="Times New Roman" w:hAnsi="Courier New" w:cs="Courier New"/>
          <w:color w:val="000000"/>
          <w:sz w:val="20"/>
          <w:szCs w:val="20"/>
        </w:rPr>
        <w:t xml:space="preserve">-level architecture, </w:t>
      </w:r>
      <w:r w:rsidRPr="00374F87">
        <w:rPr>
          <w:rFonts w:ascii="Courier New" w:eastAsia="Times New Roman" w:hAnsi="Courier New" w:cs="Courier New"/>
          <w:color w:val="000000"/>
          <w:sz w:val="20"/>
          <w:szCs w:val="20"/>
          <w:u w:val="single"/>
        </w:rPr>
        <w:t>Petri</w:t>
      </w:r>
      <w:r w:rsidRPr="00374F87">
        <w:rPr>
          <w:rFonts w:ascii="Courier New" w:eastAsia="Times New Roman" w:hAnsi="Courier New" w:cs="Courier New"/>
          <w:color w:val="000000"/>
          <w:sz w:val="20"/>
          <w:szCs w:val="20"/>
        </w:rPr>
        <w:t xml:space="preserve"> Net</w:t>
      </w:r>
    </w:p>
    <w:p w14:paraId="7DED7B2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u w:val="single"/>
        </w:rPr>
        <w:t>IEEEkeywords</w:t>
      </w:r>
      <w:proofErr w:type="spellEnd"/>
      <w:r w:rsidRPr="00374F87">
        <w:rPr>
          <w:rFonts w:ascii="Courier New" w:eastAsia="Times New Roman" w:hAnsi="Courier New" w:cs="Courier New"/>
          <w:color w:val="000000"/>
          <w:sz w:val="20"/>
          <w:szCs w:val="20"/>
        </w:rPr>
        <w:t>}</w:t>
      </w:r>
    </w:p>
    <w:p w14:paraId="1A9AE56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5F970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For peer review papers, you can put extra information on the cover</w:t>
      </w:r>
    </w:p>
    <w:p w14:paraId="4531D5F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page as needed:</w:t>
      </w:r>
    </w:p>
    <w:p w14:paraId="23EB1AB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w:t>
      </w:r>
      <w:proofErr w:type="spellStart"/>
      <w:r w:rsidRPr="00374F87">
        <w:rPr>
          <w:rFonts w:ascii="Courier New" w:eastAsia="Times New Roman" w:hAnsi="Courier New" w:cs="Courier New"/>
          <w:color w:val="606060"/>
          <w:sz w:val="20"/>
          <w:szCs w:val="20"/>
        </w:rPr>
        <w:t>ifCLASSOPTIONpeerreview</w:t>
      </w:r>
      <w:proofErr w:type="spellEnd"/>
    </w:p>
    <w:p w14:paraId="0D6C7CC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\begin{center} \</w:t>
      </w:r>
      <w:proofErr w:type="spellStart"/>
      <w:r w:rsidRPr="00374F87">
        <w:rPr>
          <w:rFonts w:ascii="Courier New" w:eastAsia="Times New Roman" w:hAnsi="Courier New" w:cs="Courier New"/>
          <w:color w:val="606060"/>
          <w:sz w:val="20"/>
          <w:szCs w:val="20"/>
        </w:rPr>
        <w:t>bfseries</w:t>
      </w:r>
      <w:proofErr w:type="spellEnd"/>
      <w:r w:rsidRPr="00374F87">
        <w:rPr>
          <w:rFonts w:ascii="Courier New" w:eastAsia="Times New Roman" w:hAnsi="Courier New" w:cs="Courier New"/>
          <w:color w:val="606060"/>
          <w:sz w:val="20"/>
          <w:szCs w:val="20"/>
        </w:rPr>
        <w:t xml:space="preserve"> EDICS Category: 3-BBND \end{center}</w:t>
      </w:r>
    </w:p>
    <w:p w14:paraId="15FABA4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\fi</w:t>
      </w:r>
    </w:p>
    <w:p w14:paraId="4EC8F82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p>
    <w:p w14:paraId="0EE5D40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xml:space="preserve">% For </w:t>
      </w:r>
      <w:proofErr w:type="spellStart"/>
      <w:r w:rsidRPr="00374F87">
        <w:rPr>
          <w:rFonts w:ascii="Courier New" w:eastAsia="Times New Roman" w:hAnsi="Courier New" w:cs="Courier New"/>
          <w:color w:val="606060"/>
          <w:sz w:val="20"/>
          <w:szCs w:val="20"/>
        </w:rPr>
        <w:t>peerreview</w:t>
      </w:r>
      <w:proofErr w:type="spellEnd"/>
      <w:r w:rsidRPr="00374F87">
        <w:rPr>
          <w:rFonts w:ascii="Courier New" w:eastAsia="Times New Roman" w:hAnsi="Courier New" w:cs="Courier New"/>
          <w:color w:val="606060"/>
          <w:sz w:val="20"/>
          <w:szCs w:val="20"/>
        </w:rPr>
        <w:t xml:space="preserve"> papers, this </w:t>
      </w:r>
      <w:proofErr w:type="spellStart"/>
      <w:r w:rsidRPr="00374F87">
        <w:rPr>
          <w:rFonts w:ascii="Courier New" w:eastAsia="Times New Roman" w:hAnsi="Courier New" w:cs="Courier New"/>
          <w:color w:val="606060"/>
          <w:sz w:val="20"/>
          <w:szCs w:val="20"/>
        </w:rPr>
        <w:t>IEEEtran</w:t>
      </w:r>
      <w:proofErr w:type="spellEnd"/>
      <w:r w:rsidRPr="00374F87">
        <w:rPr>
          <w:rFonts w:ascii="Courier New" w:eastAsia="Times New Roman" w:hAnsi="Courier New" w:cs="Courier New"/>
          <w:color w:val="606060"/>
          <w:sz w:val="20"/>
          <w:szCs w:val="20"/>
        </w:rPr>
        <w:t xml:space="preserve"> command inserts a page break and</w:t>
      </w:r>
    </w:p>
    <w:p w14:paraId="2202F54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creates the second title. It will be ignored for other modes.</w:t>
      </w:r>
    </w:p>
    <w:p w14:paraId="66890A4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IEEEpeerreviewmaketitle</w:t>
      </w:r>
      <w:proofErr w:type="spellEnd"/>
    </w:p>
    <w:p w14:paraId="325CED7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0E984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F43EB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1706C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\section{Introduction}</w:t>
      </w:r>
    </w:p>
    <w:p w14:paraId="636B52A9" w14:textId="6DE3DD7A"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Integration technologies are driving </w:t>
      </w:r>
      <w:del w:id="77" w:author="Author">
        <w:r w:rsidRPr="00374F87" w:rsidDel="00A551A2">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0000"/>
          <w:sz w:val="20"/>
          <w:szCs w:val="20"/>
        </w:rPr>
        <w:t xml:space="preserve">industrial automation </w:t>
      </w:r>
      <w:r w:rsidRPr="00374F87">
        <w:rPr>
          <w:rFonts w:ascii="Courier New" w:eastAsia="Times New Roman" w:hAnsi="Courier New" w:cs="Courier New"/>
          <w:color w:val="800000"/>
          <w:sz w:val="20"/>
          <w:szCs w:val="20"/>
        </w:rPr>
        <w:t>\cite</w:t>
      </w:r>
      <w:r w:rsidRPr="00374F87">
        <w:rPr>
          <w:rFonts w:ascii="Courier New" w:eastAsia="Times New Roman" w:hAnsi="Courier New" w:cs="Courier New"/>
          <w:color w:val="000000"/>
          <w:sz w:val="20"/>
          <w:szCs w:val="20"/>
        </w:rPr>
        <w:t xml:space="preserve">{Kazmierkowski2007Integration}. The </w:t>
      </w:r>
      <w:del w:id="78" w:author="Author">
        <w:r w:rsidRPr="00374F87" w:rsidDel="00C16B3A">
          <w:rPr>
            <w:rFonts w:ascii="Courier New" w:eastAsia="Times New Roman" w:hAnsi="Courier New" w:cs="Courier New"/>
            <w:color w:val="000000"/>
            <w:sz w:val="20"/>
            <w:szCs w:val="20"/>
          </w:rPr>
          <w:delText xml:space="preserve">continuously </w:delText>
        </w:r>
      </w:del>
      <w:ins w:id="79" w:author="Author">
        <w:r w:rsidR="00C16B3A" w:rsidRPr="00374F87">
          <w:rPr>
            <w:rFonts w:ascii="Courier New" w:eastAsia="Times New Roman" w:hAnsi="Courier New" w:cs="Courier New"/>
            <w:color w:val="000000"/>
            <w:sz w:val="20"/>
            <w:szCs w:val="20"/>
          </w:rPr>
          <w:t xml:space="preserve">continuous </w:t>
        </w:r>
      </w:ins>
      <w:del w:id="80" w:author="Author">
        <w:r w:rsidRPr="00374F87" w:rsidDel="006441F0">
          <w:rPr>
            <w:rFonts w:ascii="Courier New" w:eastAsia="Times New Roman" w:hAnsi="Courier New" w:cs="Courier New"/>
            <w:color w:val="000000"/>
            <w:sz w:val="20"/>
            <w:szCs w:val="20"/>
          </w:rPr>
          <w:delText xml:space="preserve">integrations </w:delText>
        </w:r>
      </w:del>
      <w:ins w:id="81" w:author="Author">
        <w:r w:rsidR="006441F0" w:rsidRPr="00374F87">
          <w:rPr>
            <w:rFonts w:ascii="Courier New" w:eastAsia="Times New Roman" w:hAnsi="Courier New" w:cs="Courier New"/>
            <w:color w:val="000000"/>
            <w:sz w:val="20"/>
            <w:szCs w:val="20"/>
          </w:rPr>
          <w:t xml:space="preserve">integration </w:t>
        </w:r>
      </w:ins>
      <w:r w:rsidRPr="00374F87">
        <w:rPr>
          <w:rFonts w:ascii="Courier New" w:eastAsia="Times New Roman" w:hAnsi="Courier New" w:cs="Courier New"/>
          <w:color w:val="000000"/>
          <w:sz w:val="20"/>
          <w:szCs w:val="20"/>
        </w:rPr>
        <w:t>of sensors, controllers, robots, tools, etc.</w:t>
      </w:r>
      <w:del w:id="82" w:author="Author">
        <w:r w:rsidRPr="00374F87" w:rsidDel="0033553E">
          <w:rPr>
            <w:rFonts w:ascii="Courier New" w:eastAsia="Times New Roman" w:hAnsi="Courier New" w:cs="Courier New"/>
            <w:color w:val="000000"/>
            <w:sz w:val="20"/>
            <w:szCs w:val="20"/>
          </w:rPr>
          <w:delText>,</w:delText>
        </w:r>
      </w:del>
      <w:r w:rsidRPr="00374F87">
        <w:rPr>
          <w:rFonts w:ascii="Courier New" w:eastAsia="Times New Roman" w:hAnsi="Courier New" w:cs="Courier New"/>
          <w:color w:val="000000"/>
          <w:sz w:val="20"/>
          <w:szCs w:val="20"/>
        </w:rPr>
        <w:t xml:space="preserve"> </w:t>
      </w:r>
      <w:del w:id="83" w:author="Author">
        <w:r w:rsidRPr="00374F87" w:rsidDel="007B0BEB">
          <w:rPr>
            <w:rFonts w:ascii="Courier New" w:eastAsia="Times New Roman" w:hAnsi="Courier New" w:cs="Courier New"/>
            <w:color w:val="000000"/>
            <w:sz w:val="20"/>
            <w:szCs w:val="20"/>
          </w:rPr>
          <w:delText xml:space="preserve">bring </w:delText>
        </w:r>
      </w:del>
      <w:ins w:id="84" w:author="Author">
        <w:r w:rsidR="007B0BEB" w:rsidRPr="00374F87">
          <w:rPr>
            <w:rFonts w:ascii="Courier New" w:eastAsia="Times New Roman" w:hAnsi="Courier New" w:cs="Courier New"/>
            <w:color w:val="000000"/>
            <w:sz w:val="20"/>
            <w:szCs w:val="20"/>
          </w:rPr>
          <w:t xml:space="preserve">has brought </w:t>
        </w:r>
      </w:ins>
      <w:r w:rsidRPr="00374F87">
        <w:rPr>
          <w:rFonts w:ascii="Courier New" w:eastAsia="Times New Roman" w:hAnsi="Courier New" w:cs="Courier New"/>
          <w:color w:val="000000"/>
          <w:sz w:val="20"/>
          <w:szCs w:val="20"/>
        </w:rPr>
        <w:t xml:space="preserve">the concepts of self-aware equipment, intelligent factory, </w:t>
      </w:r>
      <w:ins w:id="85" w:author="Author">
        <w:r w:rsidR="007B0BEB" w:rsidRPr="00374F87">
          <w:rPr>
            <w:rFonts w:ascii="Courier New" w:eastAsia="Times New Roman" w:hAnsi="Courier New" w:cs="Courier New"/>
            <w:color w:val="000000"/>
            <w:sz w:val="20"/>
            <w:szCs w:val="20"/>
          </w:rPr>
          <w:t xml:space="preserve">and </w:t>
        </w:r>
      </w:ins>
      <w:r w:rsidRPr="00374F87">
        <w:rPr>
          <w:rFonts w:ascii="Courier New" w:eastAsia="Times New Roman" w:hAnsi="Courier New" w:cs="Courier New"/>
          <w:color w:val="000000"/>
          <w:sz w:val="20"/>
          <w:szCs w:val="20"/>
        </w:rPr>
        <w:t xml:space="preserve">cyber-physical system, </w:t>
      </w:r>
      <w:del w:id="86" w:author="Author">
        <w:r w:rsidRPr="00374F87" w:rsidDel="007B0BEB">
          <w:rPr>
            <w:rFonts w:ascii="Courier New" w:eastAsia="Times New Roman" w:hAnsi="Courier New" w:cs="Courier New"/>
            <w:color w:val="000000"/>
            <w:sz w:val="20"/>
            <w:szCs w:val="20"/>
          </w:rPr>
          <w:delText>etc</w:delText>
        </w:r>
      </w:del>
      <w:ins w:id="87" w:author="Author">
        <w:r w:rsidR="007B0BEB" w:rsidRPr="00374F87">
          <w:rPr>
            <w:rFonts w:ascii="Courier New" w:eastAsia="Times New Roman" w:hAnsi="Courier New" w:cs="Courier New"/>
            <w:color w:val="000000"/>
            <w:sz w:val="20"/>
            <w:szCs w:val="20"/>
          </w:rPr>
          <w:t>among others</w:t>
        </w:r>
      </w:ins>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800000"/>
          <w:sz w:val="20"/>
          <w:szCs w:val="20"/>
        </w:rPr>
        <w:t>\cite</w:t>
      </w:r>
      <w:r w:rsidRPr="00374F87">
        <w:rPr>
          <w:rFonts w:ascii="Courier New" w:eastAsia="Times New Roman" w:hAnsi="Courier New" w:cs="Courier New"/>
          <w:color w:val="000000"/>
          <w:sz w:val="20"/>
          <w:szCs w:val="20"/>
        </w:rPr>
        <w:t xml:space="preserve">{Wan2018An,Chekired2018Industrial}. Recent </w:t>
      </w:r>
      <w:commentRangeStart w:id="88"/>
      <w:ins w:id="89" w:author="Author">
        <w:r w:rsidR="00D02816" w:rsidRPr="00374F87">
          <w:rPr>
            <w:rFonts w:ascii="Courier New" w:eastAsia="Times New Roman" w:hAnsi="Courier New" w:cs="Courier New"/>
            <w:color w:val="000000"/>
            <w:sz w:val="20"/>
            <w:szCs w:val="20"/>
          </w:rPr>
          <w:t xml:space="preserve">bodies of </w:t>
        </w:r>
      </w:ins>
      <w:commentRangeEnd w:id="88"/>
      <w:r w:rsidR="006E2BF6">
        <w:rPr>
          <w:rStyle w:val="CommentReference"/>
        </w:rPr>
        <w:commentReference w:id="88"/>
      </w:r>
      <w:del w:id="90" w:author="Author">
        <w:r w:rsidRPr="00374F87" w:rsidDel="00D02816">
          <w:rPr>
            <w:rFonts w:ascii="Courier New" w:eastAsia="Times New Roman" w:hAnsi="Courier New" w:cs="Courier New"/>
            <w:color w:val="000000"/>
            <w:sz w:val="20"/>
            <w:szCs w:val="20"/>
          </w:rPr>
          <w:delText xml:space="preserve">researches </w:delText>
        </w:r>
      </w:del>
      <w:ins w:id="91" w:author="Author">
        <w:r w:rsidR="00D02816" w:rsidRPr="00374F87">
          <w:rPr>
            <w:rFonts w:ascii="Courier New" w:eastAsia="Times New Roman" w:hAnsi="Courier New" w:cs="Courier New"/>
            <w:color w:val="000000"/>
            <w:sz w:val="20"/>
            <w:szCs w:val="20"/>
          </w:rPr>
          <w:t xml:space="preserve">research </w:t>
        </w:r>
      </w:ins>
      <w:r w:rsidRPr="00374F87">
        <w:rPr>
          <w:rFonts w:ascii="Courier New" w:eastAsia="Times New Roman" w:hAnsi="Courier New" w:cs="Courier New"/>
          <w:color w:val="800000"/>
          <w:sz w:val="20"/>
          <w:szCs w:val="20"/>
        </w:rPr>
        <w:t>\cite</w:t>
      </w:r>
      <w:r w:rsidRPr="00374F87">
        <w:rPr>
          <w:rFonts w:ascii="Courier New" w:eastAsia="Times New Roman" w:hAnsi="Courier New" w:cs="Courier New"/>
          <w:color w:val="000000"/>
          <w:sz w:val="20"/>
          <w:szCs w:val="20"/>
        </w:rPr>
        <w:t>{Colombo2006An,Vaccaro2010An,Dean2017Integration}</w:t>
      </w:r>
      <w:del w:id="92" w:author="Author">
        <w:r w:rsidRPr="00374F87" w:rsidDel="00A551A2">
          <w:rPr>
            <w:rFonts w:ascii="Courier New" w:eastAsia="Times New Roman" w:hAnsi="Courier New" w:cs="Courier New"/>
            <w:color w:val="000000"/>
            <w:sz w:val="20"/>
            <w:szCs w:val="20"/>
          </w:rPr>
          <w:delText xml:space="preserve"> </w:delText>
        </w:r>
      </w:del>
      <w:ins w:id="93" w:author="Author">
        <w:r w:rsidR="00D02816" w:rsidRPr="00374F87">
          <w:rPr>
            <w:rFonts w:ascii="Courier New" w:eastAsia="Times New Roman" w:hAnsi="Courier New" w:cs="Courier New"/>
            <w:color w:val="000000"/>
            <w:sz w:val="20"/>
            <w:szCs w:val="20"/>
          </w:rPr>
          <w:t xml:space="preserve"> </w:t>
        </w:r>
      </w:ins>
      <w:del w:id="94" w:author="Author">
        <w:r w:rsidRPr="00374F87" w:rsidDel="00D02816">
          <w:rPr>
            <w:rFonts w:ascii="Courier New" w:eastAsia="Times New Roman" w:hAnsi="Courier New" w:cs="Courier New"/>
            <w:color w:val="000000"/>
            <w:sz w:val="20"/>
            <w:szCs w:val="20"/>
          </w:rPr>
          <w:delText xml:space="preserve">introduce </w:delText>
        </w:r>
      </w:del>
      <w:ins w:id="95" w:author="Author">
        <w:r w:rsidR="00D02816" w:rsidRPr="00374F87">
          <w:rPr>
            <w:rFonts w:ascii="Courier New" w:eastAsia="Times New Roman" w:hAnsi="Courier New" w:cs="Courier New"/>
            <w:color w:val="000000"/>
            <w:sz w:val="20"/>
            <w:szCs w:val="20"/>
          </w:rPr>
          <w:t xml:space="preserve">introduced </w:t>
        </w:r>
      </w:ins>
      <w:r w:rsidRPr="00374F87">
        <w:rPr>
          <w:rFonts w:ascii="Courier New" w:eastAsia="Times New Roman" w:hAnsi="Courier New" w:cs="Courier New"/>
          <w:color w:val="000000"/>
          <w:sz w:val="20"/>
          <w:szCs w:val="20"/>
        </w:rPr>
        <w:t xml:space="preserve">the development of integration technologies. In industrial automation, </w:t>
      </w:r>
      <w:ins w:id="96" w:author="Author">
        <w:r w:rsidR="006F730F" w:rsidRPr="00374F87">
          <w:rPr>
            <w:rFonts w:ascii="Courier New" w:eastAsia="Times New Roman" w:hAnsi="Courier New" w:cs="Courier New"/>
            <w:color w:val="000000"/>
            <w:sz w:val="20"/>
            <w:szCs w:val="20"/>
          </w:rPr>
          <w:t xml:space="preserve">the </w:t>
        </w:r>
        <w:r w:rsidR="00A551A2" w:rsidRPr="00374F87">
          <w:rPr>
            <w:rFonts w:ascii="Courier New" w:eastAsia="Times New Roman" w:hAnsi="Courier New" w:cs="Courier New"/>
            <w:color w:val="000000"/>
            <w:sz w:val="20"/>
            <w:szCs w:val="20"/>
          </w:rPr>
          <w:t>programmable logic controller (</w:t>
        </w:r>
      </w:ins>
      <w:r w:rsidRPr="00374F87">
        <w:rPr>
          <w:rFonts w:ascii="Courier New" w:eastAsia="Times New Roman" w:hAnsi="Courier New" w:cs="Courier New"/>
          <w:color w:val="000000"/>
          <w:sz w:val="20"/>
          <w:szCs w:val="20"/>
        </w:rPr>
        <w:t>PLC</w:t>
      </w:r>
      <w:ins w:id="97" w:author="Author">
        <w:r w:rsidR="00A551A2"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system, </w:t>
      </w:r>
      <w:del w:id="98" w:author="Author">
        <w:r w:rsidRPr="00374F87" w:rsidDel="006F730F">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 xml:space="preserve">motion control system, and visual system </w:t>
      </w:r>
      <w:ins w:id="99" w:author="Author">
        <w:r w:rsidR="006F730F" w:rsidRPr="00374F87">
          <w:rPr>
            <w:rFonts w:ascii="Courier New" w:eastAsia="Times New Roman" w:hAnsi="Courier New" w:cs="Courier New"/>
            <w:color w:val="000000"/>
            <w:sz w:val="20"/>
            <w:szCs w:val="20"/>
          </w:rPr>
          <w:t xml:space="preserve">have </w:t>
        </w:r>
      </w:ins>
      <w:r w:rsidRPr="00374F87">
        <w:rPr>
          <w:rFonts w:ascii="Courier New" w:eastAsia="Times New Roman" w:hAnsi="Courier New" w:cs="Courier New"/>
          <w:color w:val="000000"/>
          <w:sz w:val="20"/>
          <w:szCs w:val="20"/>
        </w:rPr>
        <w:t>become increasingly important and inseparable</w:t>
      </w:r>
      <w:del w:id="100" w:author="Author">
        <w:r w:rsidRPr="00374F87" w:rsidDel="006F730F">
          <w:rPr>
            <w:rFonts w:ascii="Courier New" w:eastAsia="Times New Roman" w:hAnsi="Courier New" w:cs="Courier New"/>
            <w:color w:val="000000"/>
            <w:sz w:val="20"/>
            <w:szCs w:val="20"/>
          </w:rPr>
          <w:delText xml:space="preserve"> which </w:delText>
        </w:r>
      </w:del>
      <w:ins w:id="101" w:author="Author">
        <w:r w:rsidR="006F730F" w:rsidRPr="00374F87">
          <w:rPr>
            <w:rFonts w:ascii="Courier New" w:eastAsia="Times New Roman" w:hAnsi="Courier New" w:cs="Courier New"/>
            <w:color w:val="000000"/>
            <w:sz w:val="20"/>
            <w:szCs w:val="20"/>
          </w:rPr>
          <w:t xml:space="preserve">, as </w:t>
        </w:r>
      </w:ins>
      <w:del w:id="102" w:author="Author">
        <w:r w:rsidRPr="00374F87" w:rsidDel="006F730F">
          <w:rPr>
            <w:rFonts w:ascii="Courier New" w:eastAsia="Times New Roman" w:hAnsi="Courier New" w:cs="Courier New"/>
            <w:color w:val="000000"/>
            <w:sz w:val="20"/>
            <w:szCs w:val="20"/>
          </w:rPr>
          <w:lastRenderedPageBreak/>
          <w:delText xml:space="preserve">cloud </w:delText>
        </w:r>
      </w:del>
      <w:ins w:id="103" w:author="Author">
        <w:r w:rsidR="006F730F" w:rsidRPr="00374F87">
          <w:rPr>
            <w:rFonts w:ascii="Courier New" w:eastAsia="Times New Roman" w:hAnsi="Courier New" w:cs="Courier New"/>
            <w:color w:val="000000"/>
            <w:sz w:val="20"/>
            <w:szCs w:val="20"/>
          </w:rPr>
          <w:t xml:space="preserve">can </w:t>
        </w:r>
      </w:ins>
      <w:r w:rsidRPr="00374F87">
        <w:rPr>
          <w:rFonts w:ascii="Courier New" w:eastAsia="Times New Roman" w:hAnsi="Courier New" w:cs="Courier New"/>
          <w:color w:val="000000"/>
          <w:sz w:val="20"/>
          <w:szCs w:val="20"/>
        </w:rPr>
        <w:t xml:space="preserve">be seen in various domains </w:t>
      </w:r>
      <w:r w:rsidRPr="00374F87">
        <w:rPr>
          <w:rFonts w:ascii="Courier New" w:eastAsia="Times New Roman" w:hAnsi="Courier New" w:cs="Courier New"/>
          <w:color w:val="800000"/>
          <w:sz w:val="20"/>
          <w:szCs w:val="20"/>
        </w:rPr>
        <w:t>\cite</w:t>
      </w:r>
      <w:r w:rsidRPr="00374F87">
        <w:rPr>
          <w:rFonts w:ascii="Courier New" w:eastAsia="Times New Roman" w:hAnsi="Courier New" w:cs="Courier New"/>
          <w:color w:val="000000"/>
          <w:sz w:val="20"/>
          <w:szCs w:val="20"/>
        </w:rPr>
        <w:t xml:space="preserve">{Chang2006Motion,Feng2005Practical}. </w:t>
      </w:r>
      <w:r w:rsidRPr="00374F87">
        <w:rPr>
          <w:rFonts w:ascii="Courier New" w:eastAsia="Times New Roman" w:hAnsi="Courier New" w:cs="Courier New"/>
          <w:color w:val="606060"/>
          <w:sz w:val="20"/>
          <w:szCs w:val="20"/>
        </w:rPr>
        <w:t>%In addition, the advances of edge computing, fog computing, and edge artificial intelligence \cite{Hu2017Fog,Hou2018Green,PaceAn} put forward new challenges on edge equipment of these systems.</w:t>
      </w:r>
    </w:p>
    <w:p w14:paraId="274F05D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A0114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\subsection{Motivations}</w:t>
      </w:r>
    </w:p>
    <w:p w14:paraId="20C29FAA" w14:textId="42DF06FB"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104" w:author="Author">
        <w:r w:rsidRPr="00374F87" w:rsidDel="006E3305">
          <w:rPr>
            <w:rFonts w:ascii="Courier New" w:eastAsia="Times New Roman" w:hAnsi="Courier New" w:cs="Courier New"/>
            <w:color w:val="000000"/>
            <w:sz w:val="20"/>
            <w:szCs w:val="20"/>
          </w:rPr>
          <w:delText>Recently</w:delText>
        </w:r>
      </w:del>
      <w:ins w:id="105" w:author="Author">
        <w:r w:rsidR="006E3305" w:rsidRPr="00374F87">
          <w:rPr>
            <w:rFonts w:ascii="Courier New" w:eastAsia="Times New Roman" w:hAnsi="Courier New" w:cs="Courier New"/>
            <w:color w:val="000000"/>
            <w:sz w:val="20"/>
            <w:szCs w:val="20"/>
          </w:rPr>
          <w:t>Recent</w:t>
        </w:r>
      </w:ins>
      <w:del w:id="106" w:author="Author">
        <w:r w:rsidRPr="00374F87" w:rsidDel="006E3305">
          <w:rPr>
            <w:rFonts w:ascii="Courier New" w:eastAsia="Times New Roman" w:hAnsi="Courier New" w:cs="Courier New"/>
            <w:color w:val="000000"/>
            <w:sz w:val="20"/>
            <w:szCs w:val="20"/>
          </w:rPr>
          <w:delText>,</w:delText>
        </w:r>
      </w:del>
      <w:r w:rsidRPr="00374F87">
        <w:rPr>
          <w:rFonts w:ascii="Courier New" w:eastAsia="Times New Roman" w:hAnsi="Courier New" w:cs="Courier New"/>
          <w:color w:val="000000"/>
          <w:sz w:val="20"/>
          <w:szCs w:val="20"/>
        </w:rPr>
        <w:t xml:space="preserve"> advances in image processing and pattern recognition </w:t>
      </w:r>
      <w:del w:id="107" w:author="Author">
        <w:r w:rsidRPr="00374F87" w:rsidDel="006E3305">
          <w:rPr>
            <w:rFonts w:ascii="Courier New" w:eastAsia="Times New Roman" w:hAnsi="Courier New" w:cs="Courier New"/>
            <w:color w:val="000000"/>
            <w:sz w:val="20"/>
            <w:szCs w:val="20"/>
          </w:rPr>
          <w:delText xml:space="preserve">contribute </w:delText>
        </w:r>
      </w:del>
      <w:ins w:id="108" w:author="Author">
        <w:r w:rsidR="006E3305" w:rsidRPr="00374F87">
          <w:rPr>
            <w:rFonts w:ascii="Courier New" w:eastAsia="Times New Roman" w:hAnsi="Courier New" w:cs="Courier New"/>
            <w:color w:val="000000"/>
            <w:sz w:val="20"/>
            <w:szCs w:val="20"/>
          </w:rPr>
          <w:t xml:space="preserve">contributed </w:t>
        </w:r>
      </w:ins>
      <w:r w:rsidRPr="00374F87">
        <w:rPr>
          <w:rFonts w:ascii="Courier New" w:eastAsia="Times New Roman" w:hAnsi="Courier New" w:cs="Courier New"/>
          <w:color w:val="000000"/>
          <w:sz w:val="20"/>
          <w:szCs w:val="20"/>
        </w:rPr>
        <w:t xml:space="preserve">to the thriving of </w:t>
      </w:r>
      <w:ins w:id="109" w:author="Author">
        <w:r w:rsidR="006E3305"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visual system</w:t>
      </w:r>
      <w:ins w:id="110" w:author="Author">
        <w:r w:rsidR="006E3305"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which </w:t>
      </w:r>
      <w:del w:id="111" w:author="Author">
        <w:r w:rsidRPr="00374F87" w:rsidDel="00A551A2">
          <w:rPr>
            <w:rFonts w:ascii="Courier New" w:eastAsia="Times New Roman" w:hAnsi="Courier New" w:cs="Courier New"/>
            <w:color w:val="000000"/>
            <w:sz w:val="20"/>
            <w:szCs w:val="20"/>
          </w:rPr>
          <w:delText xml:space="preserve">has been </w:delText>
        </w:r>
      </w:del>
      <w:ins w:id="112" w:author="Author">
        <w:r w:rsidR="00A551A2" w:rsidRPr="00374F87">
          <w:rPr>
            <w:rFonts w:ascii="Courier New" w:eastAsia="Times New Roman" w:hAnsi="Courier New" w:cs="Courier New"/>
            <w:color w:val="000000"/>
            <w:sz w:val="20"/>
            <w:szCs w:val="20"/>
          </w:rPr>
          <w:t xml:space="preserve">is being </w:t>
        </w:r>
      </w:ins>
      <w:r w:rsidRPr="00374F87">
        <w:rPr>
          <w:rFonts w:ascii="Courier New" w:eastAsia="Times New Roman" w:hAnsi="Courier New" w:cs="Courier New"/>
          <w:color w:val="000000"/>
          <w:sz w:val="20"/>
          <w:szCs w:val="20"/>
        </w:rPr>
        <w:t xml:space="preserve">applied in various fields. </w:t>
      </w:r>
      <w:del w:id="113" w:author="Author">
        <w:r w:rsidRPr="00374F87" w:rsidDel="006E3305">
          <w:rPr>
            <w:rFonts w:ascii="Courier New" w:eastAsia="Times New Roman" w:hAnsi="Courier New" w:cs="Courier New"/>
            <w:color w:val="000000"/>
            <w:sz w:val="20"/>
            <w:szCs w:val="20"/>
          </w:rPr>
          <w:delText xml:space="preserve">By extracting features from the image, the </w:delText>
        </w:r>
      </w:del>
      <w:ins w:id="114" w:author="Author">
        <w:r w:rsidR="006E3305"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visual system could obtain parameters to replace </w:t>
      </w:r>
      <w:ins w:id="115" w:author="Author">
        <w:r w:rsidR="00AA625D"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human visual system </w:t>
      </w:r>
      <w:del w:id="116" w:author="Author">
        <w:r w:rsidRPr="00374F87" w:rsidDel="00B54529">
          <w:rPr>
            <w:rFonts w:ascii="Courier New" w:eastAsia="Times New Roman" w:hAnsi="Courier New" w:cs="Courier New"/>
            <w:color w:val="000000"/>
            <w:sz w:val="20"/>
            <w:szCs w:val="20"/>
          </w:rPr>
          <w:delText xml:space="preserve">to </w:delText>
        </w:r>
      </w:del>
      <w:ins w:id="117" w:author="Author">
        <w:r w:rsidR="00B54529" w:rsidRPr="00374F87">
          <w:rPr>
            <w:rFonts w:ascii="Courier New" w:eastAsia="Times New Roman" w:hAnsi="Courier New" w:cs="Courier New"/>
            <w:color w:val="000000"/>
            <w:sz w:val="20"/>
            <w:szCs w:val="20"/>
          </w:rPr>
          <w:t xml:space="preserve">and </w:t>
        </w:r>
      </w:ins>
      <w:r w:rsidRPr="00374F87">
        <w:rPr>
          <w:rFonts w:ascii="Courier New" w:eastAsia="Times New Roman" w:hAnsi="Courier New" w:cs="Courier New"/>
          <w:color w:val="000000"/>
          <w:sz w:val="20"/>
          <w:szCs w:val="20"/>
        </w:rPr>
        <w:t xml:space="preserve">address </w:t>
      </w:r>
      <w:del w:id="118" w:author="Author">
        <w:r w:rsidRPr="00374F87" w:rsidDel="00B54529">
          <w:rPr>
            <w:rFonts w:ascii="Courier New" w:eastAsia="Times New Roman" w:hAnsi="Courier New" w:cs="Courier New"/>
            <w:color w:val="000000"/>
            <w:sz w:val="20"/>
            <w:szCs w:val="20"/>
          </w:rPr>
          <w:delText xml:space="preserve">lots of </w:delText>
        </w:r>
      </w:del>
      <w:ins w:id="119" w:author="Author">
        <w:r w:rsidR="00B54529" w:rsidRPr="00374F87">
          <w:rPr>
            <w:rFonts w:ascii="Courier New" w:eastAsia="Times New Roman" w:hAnsi="Courier New" w:cs="Courier New"/>
            <w:color w:val="000000"/>
            <w:sz w:val="20"/>
            <w:szCs w:val="20"/>
          </w:rPr>
          <w:t xml:space="preserve">many </w:t>
        </w:r>
      </w:ins>
      <w:r w:rsidRPr="00374F87">
        <w:rPr>
          <w:rFonts w:ascii="Courier New" w:eastAsia="Times New Roman" w:hAnsi="Courier New" w:cs="Courier New"/>
          <w:color w:val="000000"/>
          <w:sz w:val="20"/>
          <w:szCs w:val="20"/>
        </w:rPr>
        <w:t>tasks</w:t>
      </w:r>
      <w:ins w:id="120" w:author="Author">
        <w:r w:rsidR="006E3305" w:rsidRPr="00374F87">
          <w:rPr>
            <w:rFonts w:ascii="Courier New" w:eastAsia="Times New Roman" w:hAnsi="Courier New" w:cs="Courier New"/>
            <w:color w:val="000000"/>
            <w:sz w:val="20"/>
            <w:szCs w:val="20"/>
          </w:rPr>
          <w:t xml:space="preserve"> </w:t>
        </w:r>
        <w:r w:rsidR="00B54529" w:rsidRPr="00374F87">
          <w:rPr>
            <w:rFonts w:ascii="Courier New" w:eastAsia="Times New Roman" w:hAnsi="Courier New" w:cs="Courier New"/>
            <w:color w:val="000000"/>
            <w:sz w:val="20"/>
            <w:szCs w:val="20"/>
          </w:rPr>
          <w:t xml:space="preserve">by </w:t>
        </w:r>
        <w:r w:rsidR="006E3305" w:rsidRPr="00374F87">
          <w:rPr>
            <w:rFonts w:ascii="Courier New" w:eastAsia="Times New Roman" w:hAnsi="Courier New" w:cs="Courier New"/>
            <w:color w:val="000000"/>
            <w:sz w:val="20"/>
            <w:szCs w:val="20"/>
          </w:rPr>
          <w:t>extracting features from the image</w:t>
        </w:r>
        <w:r w:rsidR="00AA625D" w:rsidRPr="00374F87">
          <w:rPr>
            <w:rFonts w:ascii="Courier New" w:eastAsia="Times New Roman" w:hAnsi="Courier New" w:cs="Courier New"/>
            <w:color w:val="000000"/>
            <w:sz w:val="20"/>
            <w:szCs w:val="20"/>
          </w:rPr>
          <w:t xml:space="preserve">, </w:t>
        </w:r>
      </w:ins>
      <w:del w:id="121" w:author="Author">
        <w:r w:rsidRPr="00374F87" w:rsidDel="00AA625D">
          <w:rPr>
            <w:rFonts w:ascii="Courier New" w:eastAsia="Times New Roman" w:hAnsi="Courier New" w:cs="Courier New"/>
            <w:color w:val="000000"/>
            <w:sz w:val="20"/>
            <w:szCs w:val="20"/>
          </w:rPr>
          <w:delText>; s</w:delText>
        </w:r>
      </w:del>
      <w:ins w:id="122" w:author="Author">
        <w:r w:rsidR="00AA625D" w:rsidRPr="00374F87">
          <w:rPr>
            <w:rFonts w:ascii="Courier New" w:eastAsia="Times New Roman" w:hAnsi="Courier New" w:cs="Courier New"/>
            <w:color w:val="000000"/>
            <w:sz w:val="20"/>
            <w:szCs w:val="20"/>
          </w:rPr>
          <w:t>especially</w:t>
        </w:r>
      </w:ins>
      <w:del w:id="123" w:author="Author">
        <w:r w:rsidRPr="00374F87" w:rsidDel="00AA625D">
          <w:rPr>
            <w:rFonts w:ascii="Courier New" w:eastAsia="Times New Roman" w:hAnsi="Courier New" w:cs="Courier New"/>
            <w:color w:val="000000"/>
            <w:sz w:val="20"/>
            <w:szCs w:val="20"/>
          </w:rPr>
          <w:delText>pecially</w:delText>
        </w:r>
        <w:r w:rsidRPr="00374F87" w:rsidDel="00514025">
          <w:rPr>
            <w:rFonts w:ascii="Courier New" w:eastAsia="Times New Roman" w:hAnsi="Courier New" w:cs="Courier New"/>
            <w:color w:val="000000"/>
            <w:sz w:val="20"/>
            <w:szCs w:val="20"/>
          </w:rPr>
          <w:delText>,</w:delText>
        </w:r>
      </w:del>
      <w:r w:rsidRPr="00374F87">
        <w:rPr>
          <w:rFonts w:ascii="Courier New" w:eastAsia="Times New Roman" w:hAnsi="Courier New" w:cs="Courier New"/>
          <w:color w:val="000000"/>
          <w:sz w:val="20"/>
          <w:szCs w:val="20"/>
        </w:rPr>
        <w:t xml:space="preserve"> the ever-growing requirements in industrial scenarios</w:t>
      </w:r>
      <w:del w:id="124" w:author="Author">
        <w:r w:rsidRPr="00374F87" w:rsidDel="00514025">
          <w:rPr>
            <w:rFonts w:ascii="Courier New" w:eastAsia="Times New Roman" w:hAnsi="Courier New" w:cs="Courier New"/>
            <w:color w:val="000000"/>
            <w:sz w:val="20"/>
            <w:szCs w:val="20"/>
          </w:rPr>
          <w:delText xml:space="preserve">; </w:delText>
        </w:r>
      </w:del>
      <w:ins w:id="125" w:author="Author">
        <w:r w:rsidR="00514025"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0000"/>
          <w:sz w:val="20"/>
          <w:szCs w:val="20"/>
        </w:rPr>
        <w:t xml:space="preserve">e.g., works that should be finished in </w:t>
      </w:r>
      <w:ins w:id="126" w:author="Author">
        <w:r w:rsidR="00514025"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 xml:space="preserve">dangerous environment, tasks that </w:t>
      </w:r>
      <w:ins w:id="127" w:author="Author">
        <w:r w:rsidR="00514025"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human vision </w:t>
      </w:r>
      <w:del w:id="128" w:author="Author">
        <w:r w:rsidRPr="00374F87" w:rsidDel="00514025">
          <w:rPr>
            <w:rFonts w:ascii="Courier New" w:eastAsia="Times New Roman" w:hAnsi="Courier New" w:cs="Courier New"/>
            <w:color w:val="000000"/>
            <w:sz w:val="20"/>
            <w:szCs w:val="20"/>
          </w:rPr>
          <w:delText xml:space="preserve">is </w:delText>
        </w:r>
      </w:del>
      <w:ins w:id="129" w:author="Author">
        <w:r w:rsidR="00514025" w:rsidRPr="00374F87">
          <w:rPr>
            <w:rFonts w:ascii="Courier New" w:eastAsia="Times New Roman" w:hAnsi="Courier New" w:cs="Courier New"/>
            <w:color w:val="000000"/>
            <w:sz w:val="20"/>
            <w:szCs w:val="20"/>
          </w:rPr>
          <w:t xml:space="preserve">finds </w:t>
        </w:r>
      </w:ins>
      <w:r w:rsidRPr="00374F87">
        <w:rPr>
          <w:rFonts w:ascii="Courier New" w:eastAsia="Times New Roman" w:hAnsi="Courier New" w:cs="Courier New"/>
          <w:color w:val="000000"/>
          <w:sz w:val="20"/>
          <w:szCs w:val="20"/>
        </w:rPr>
        <w:t xml:space="preserve">difficult to satisfy, </w:t>
      </w:r>
      <w:del w:id="130" w:author="Author">
        <w:r w:rsidRPr="00374F87" w:rsidDel="00514025">
          <w:rPr>
            <w:rFonts w:ascii="Courier New" w:eastAsia="Times New Roman" w:hAnsi="Courier New" w:cs="Courier New"/>
            <w:color w:val="000000"/>
            <w:sz w:val="20"/>
            <w:szCs w:val="20"/>
          </w:rPr>
          <w:delText xml:space="preserve">or </w:delText>
        </w:r>
      </w:del>
      <w:ins w:id="131" w:author="Author">
        <w:r w:rsidR="00514025" w:rsidRPr="00374F87">
          <w:rPr>
            <w:rFonts w:ascii="Courier New" w:eastAsia="Times New Roman" w:hAnsi="Courier New" w:cs="Courier New"/>
            <w:color w:val="000000"/>
            <w:sz w:val="20"/>
            <w:szCs w:val="20"/>
          </w:rPr>
          <w:t xml:space="preserve">and </w:t>
        </w:r>
      </w:ins>
      <w:commentRangeStart w:id="132"/>
      <w:r w:rsidRPr="00374F87">
        <w:rPr>
          <w:rFonts w:ascii="Courier New" w:eastAsia="Times New Roman" w:hAnsi="Courier New" w:cs="Courier New"/>
          <w:color w:val="000000"/>
          <w:sz w:val="20"/>
          <w:szCs w:val="20"/>
        </w:rPr>
        <w:t>applications in some large</w:t>
      </w:r>
      <w:ins w:id="133" w:author="Author">
        <w:r w:rsidR="00514025" w:rsidRPr="00374F87">
          <w:rPr>
            <w:rFonts w:ascii="Courier New" w:eastAsia="Times New Roman" w:hAnsi="Courier New" w:cs="Courier New"/>
            <w:color w:val="000000"/>
            <w:sz w:val="20"/>
            <w:szCs w:val="20"/>
          </w:rPr>
          <w:t>-</w:t>
        </w:r>
      </w:ins>
      <w:del w:id="134" w:author="Author">
        <w:r w:rsidRPr="00374F87" w:rsidDel="00514025">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 xml:space="preserve">scale industrial </w:t>
      </w:r>
      <w:del w:id="135" w:author="Author">
        <w:r w:rsidRPr="00374F87" w:rsidDel="00514025">
          <w:rPr>
            <w:rFonts w:ascii="Courier New" w:eastAsia="Times New Roman" w:hAnsi="Courier New" w:cs="Courier New"/>
            <w:color w:val="000000"/>
            <w:sz w:val="20"/>
            <w:szCs w:val="20"/>
          </w:rPr>
          <w:delText xml:space="preserve">production </w:delText>
        </w:r>
      </w:del>
      <w:ins w:id="136" w:author="Author">
        <w:r w:rsidR="00514025" w:rsidRPr="00374F87">
          <w:rPr>
            <w:rFonts w:ascii="Courier New" w:eastAsia="Times New Roman" w:hAnsi="Courier New" w:cs="Courier New"/>
            <w:color w:val="000000"/>
            <w:sz w:val="20"/>
            <w:szCs w:val="20"/>
          </w:rPr>
          <w:t xml:space="preserve">productions, in which </w:t>
        </w:r>
      </w:ins>
      <w:del w:id="137" w:author="Author">
        <w:r w:rsidRPr="00374F87" w:rsidDel="00514025">
          <w:rPr>
            <w:rFonts w:ascii="Courier New" w:eastAsia="Times New Roman" w:hAnsi="Courier New" w:cs="Courier New"/>
            <w:color w:val="000000"/>
            <w:sz w:val="20"/>
            <w:szCs w:val="20"/>
          </w:rPr>
          <w:delText xml:space="preserve">that </w:delText>
        </w:r>
      </w:del>
      <w:r w:rsidRPr="00374F87">
        <w:rPr>
          <w:rFonts w:ascii="Courier New" w:eastAsia="Times New Roman" w:hAnsi="Courier New" w:cs="Courier New"/>
          <w:color w:val="000000"/>
          <w:sz w:val="20"/>
          <w:szCs w:val="20"/>
        </w:rPr>
        <w:t>numerous visual systems are needed</w:t>
      </w:r>
      <w:commentRangeEnd w:id="132"/>
      <w:r w:rsidR="006E2BF6">
        <w:rPr>
          <w:rStyle w:val="CommentReference"/>
        </w:rPr>
        <w:commentReference w:id="132"/>
      </w:r>
      <w:ins w:id="138" w:author="Author">
        <w:r w:rsidR="00514025"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w:t>
      </w:r>
    </w:p>
    <w:p w14:paraId="6574074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4957A3" w14:textId="15558784"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After </w:t>
      </w:r>
      <w:del w:id="139" w:author="Author">
        <w:r w:rsidRPr="00374F87" w:rsidDel="00EC54B7">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0000"/>
          <w:sz w:val="20"/>
          <w:szCs w:val="20"/>
        </w:rPr>
        <w:t>visual processing, the motion control system</w:t>
      </w:r>
      <w:ins w:id="140" w:author="Author">
        <w:r w:rsidR="00EC54B7"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as the power of automation</w:t>
      </w:r>
      <w:ins w:id="141" w:author="Author">
        <w:r w:rsidR="00EC54B7"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is normally needed to drive some actuators to finish </w:t>
      </w:r>
      <w:del w:id="142" w:author="Author">
        <w:r w:rsidRPr="00374F87" w:rsidDel="008C12AC">
          <w:rPr>
            <w:rFonts w:ascii="Courier New" w:eastAsia="Times New Roman" w:hAnsi="Courier New" w:cs="Courier New"/>
            <w:color w:val="000000"/>
            <w:sz w:val="20"/>
            <w:szCs w:val="20"/>
          </w:rPr>
          <w:delText xml:space="preserve">some </w:delText>
        </w:r>
      </w:del>
      <w:r w:rsidRPr="00374F87">
        <w:rPr>
          <w:rFonts w:ascii="Courier New" w:eastAsia="Times New Roman" w:hAnsi="Courier New" w:cs="Courier New"/>
          <w:color w:val="000000"/>
          <w:sz w:val="20"/>
          <w:szCs w:val="20"/>
        </w:rPr>
        <w:t xml:space="preserve">severe tasks, which remarkably benefits </w:t>
      </w:r>
      <w:del w:id="143" w:author="Author">
        <w:r w:rsidRPr="00374F87" w:rsidDel="00311989">
          <w:rPr>
            <w:rFonts w:ascii="Courier New" w:eastAsia="Times New Roman" w:hAnsi="Courier New" w:cs="Courier New"/>
            <w:color w:val="000000"/>
            <w:sz w:val="20"/>
            <w:szCs w:val="20"/>
          </w:rPr>
          <w:delText xml:space="preserve">the replacement of </w:delText>
        </w:r>
      </w:del>
      <w:r w:rsidRPr="00374F87">
        <w:rPr>
          <w:rFonts w:ascii="Courier New" w:eastAsia="Times New Roman" w:hAnsi="Courier New" w:cs="Courier New"/>
          <w:color w:val="000000"/>
          <w:sz w:val="20"/>
          <w:szCs w:val="20"/>
        </w:rPr>
        <w:t>labor force</w:t>
      </w:r>
      <w:ins w:id="144" w:author="Author">
        <w:r w:rsidR="00311989" w:rsidRPr="00374F87">
          <w:rPr>
            <w:rFonts w:ascii="Courier New" w:eastAsia="Times New Roman" w:hAnsi="Courier New" w:cs="Courier New"/>
            <w:color w:val="000000"/>
            <w:sz w:val="20"/>
            <w:szCs w:val="20"/>
          </w:rPr>
          <w:t xml:space="preserve"> replacement</w:t>
        </w:r>
      </w:ins>
      <w:r w:rsidRPr="00374F87">
        <w:rPr>
          <w:rFonts w:ascii="Courier New" w:eastAsia="Times New Roman" w:hAnsi="Courier New" w:cs="Courier New"/>
          <w:color w:val="000000"/>
          <w:sz w:val="20"/>
          <w:szCs w:val="20"/>
        </w:rPr>
        <w:t xml:space="preserve">. </w:t>
      </w:r>
    </w:p>
    <w:p w14:paraId="2BB3DE4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644B3A" w14:textId="0C77484E"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145" w:name="_Hlk526157198"/>
      <w:r w:rsidRPr="00374F87">
        <w:rPr>
          <w:rFonts w:ascii="Courier New" w:eastAsia="Times New Roman" w:hAnsi="Courier New" w:cs="Courier New"/>
          <w:color w:val="000000"/>
          <w:sz w:val="20"/>
          <w:szCs w:val="20"/>
        </w:rPr>
        <w:t xml:space="preserve">Furthermore, PLCs have become a base of automation </w:t>
      </w:r>
      <w:del w:id="146" w:author="Author">
        <w:r w:rsidRPr="00374F87" w:rsidDel="00D20576">
          <w:rPr>
            <w:rFonts w:ascii="Courier New" w:eastAsia="Times New Roman" w:hAnsi="Courier New" w:cs="Courier New"/>
            <w:color w:val="000000"/>
            <w:sz w:val="20"/>
            <w:szCs w:val="20"/>
          </w:rPr>
          <w:delText xml:space="preserve">owning to </w:delText>
        </w:r>
      </w:del>
      <w:ins w:id="147" w:author="Author">
        <w:r w:rsidR="00D20576" w:rsidRPr="00374F87">
          <w:rPr>
            <w:rFonts w:ascii="Courier New" w:eastAsia="Times New Roman" w:hAnsi="Courier New" w:cs="Courier New"/>
            <w:color w:val="000000"/>
            <w:sz w:val="20"/>
            <w:szCs w:val="20"/>
          </w:rPr>
          <w:t xml:space="preserve">because of their </w:t>
        </w:r>
      </w:ins>
      <w:del w:id="148" w:author="Author">
        <w:r w:rsidRPr="00374F87" w:rsidDel="00D20576">
          <w:rPr>
            <w:rFonts w:ascii="Courier New" w:eastAsia="Times New Roman" w:hAnsi="Courier New" w:cs="Courier New"/>
            <w:color w:val="000000"/>
            <w:sz w:val="20"/>
            <w:szCs w:val="20"/>
          </w:rPr>
          <w:delText xml:space="preserve">its </w:delText>
        </w:r>
      </w:del>
      <w:r w:rsidRPr="00374F87">
        <w:rPr>
          <w:rFonts w:ascii="Courier New" w:eastAsia="Times New Roman" w:hAnsi="Courier New" w:cs="Courier New"/>
          <w:color w:val="000000"/>
          <w:sz w:val="20"/>
          <w:szCs w:val="20"/>
        </w:rPr>
        <w:t xml:space="preserve">high reliability and easy programming </w:t>
      </w:r>
      <w:r w:rsidRPr="00374F87">
        <w:rPr>
          <w:rFonts w:ascii="Courier New" w:eastAsia="Times New Roman" w:hAnsi="Courier New" w:cs="Courier New"/>
          <w:color w:val="800000"/>
          <w:sz w:val="20"/>
          <w:szCs w:val="20"/>
        </w:rPr>
        <w:t>\cite</w:t>
      </w:r>
      <w:r w:rsidRPr="00374F87">
        <w:rPr>
          <w:rFonts w:ascii="Courier New" w:eastAsia="Times New Roman" w:hAnsi="Courier New" w:cs="Courier New"/>
          <w:color w:val="000000"/>
          <w:sz w:val="20"/>
          <w:szCs w:val="20"/>
        </w:rPr>
        <w:t>{Hossain2014Advanced}.</w:t>
      </w:r>
      <w:bookmarkEnd w:id="145"/>
      <w:r w:rsidRPr="00374F87">
        <w:rPr>
          <w:rFonts w:ascii="Courier New" w:eastAsia="Times New Roman" w:hAnsi="Courier New" w:cs="Courier New"/>
          <w:color w:val="000000"/>
          <w:sz w:val="20"/>
          <w:szCs w:val="20"/>
        </w:rPr>
        <w:t xml:space="preserve"> </w:t>
      </w:r>
      <w:del w:id="149" w:author="Author">
        <w:r w:rsidRPr="00374F87" w:rsidDel="00BB09FC">
          <w:rPr>
            <w:rFonts w:ascii="Courier New" w:eastAsia="Times New Roman" w:hAnsi="Courier New" w:cs="Courier New"/>
            <w:color w:val="000000"/>
            <w:sz w:val="20"/>
            <w:szCs w:val="20"/>
          </w:rPr>
          <w:delText xml:space="preserve">Lots of </w:delText>
        </w:r>
      </w:del>
      <w:ins w:id="150" w:author="Author">
        <w:r w:rsidR="00BB09FC" w:rsidRPr="00374F87">
          <w:rPr>
            <w:rFonts w:ascii="Courier New" w:eastAsia="Times New Roman" w:hAnsi="Courier New" w:cs="Courier New"/>
            <w:color w:val="000000"/>
            <w:sz w:val="20"/>
            <w:szCs w:val="20"/>
          </w:rPr>
          <w:t xml:space="preserve">Many </w:t>
        </w:r>
      </w:ins>
      <w:del w:id="151" w:author="Author">
        <w:r w:rsidRPr="00374F87" w:rsidDel="00BB09FC">
          <w:rPr>
            <w:rFonts w:ascii="Courier New" w:eastAsia="Times New Roman" w:hAnsi="Courier New" w:cs="Courier New"/>
            <w:color w:val="000000"/>
            <w:sz w:val="20"/>
            <w:szCs w:val="20"/>
          </w:rPr>
          <w:delText xml:space="preserve">researches </w:delText>
        </w:r>
      </w:del>
      <w:ins w:id="152" w:author="Author">
        <w:r w:rsidR="00BB09FC" w:rsidRPr="00374F87">
          <w:rPr>
            <w:rFonts w:ascii="Courier New" w:eastAsia="Times New Roman" w:hAnsi="Courier New" w:cs="Courier New"/>
            <w:color w:val="000000"/>
            <w:sz w:val="20"/>
            <w:szCs w:val="20"/>
          </w:rPr>
          <w:t xml:space="preserve">studies </w:t>
        </w:r>
      </w:ins>
      <w:r w:rsidRPr="00374F87">
        <w:rPr>
          <w:rFonts w:ascii="Courier New" w:eastAsia="Times New Roman" w:hAnsi="Courier New" w:cs="Courier New"/>
          <w:color w:val="000000"/>
          <w:sz w:val="20"/>
          <w:szCs w:val="20"/>
        </w:rPr>
        <w:t xml:space="preserve">are focusing on </w:t>
      </w:r>
      <w:del w:id="153" w:author="Author">
        <w:r w:rsidRPr="00374F87" w:rsidDel="00E37304">
          <w:rPr>
            <w:rFonts w:ascii="Courier New" w:eastAsia="Times New Roman" w:hAnsi="Courier New" w:cs="Courier New"/>
            <w:color w:val="000000"/>
            <w:sz w:val="20"/>
            <w:szCs w:val="20"/>
          </w:rPr>
          <w:delText xml:space="preserve">it </w:delText>
        </w:r>
      </w:del>
      <w:ins w:id="154" w:author="Author">
        <w:r w:rsidR="00E37304" w:rsidRPr="00374F87">
          <w:rPr>
            <w:rFonts w:ascii="Courier New" w:eastAsia="Times New Roman" w:hAnsi="Courier New" w:cs="Courier New"/>
            <w:color w:val="000000"/>
            <w:sz w:val="20"/>
            <w:szCs w:val="20"/>
          </w:rPr>
          <w:t xml:space="preserve">PLCs </w:t>
        </w:r>
      </w:ins>
      <w:r w:rsidRPr="00374F87">
        <w:rPr>
          <w:rFonts w:ascii="Courier New" w:eastAsia="Times New Roman" w:hAnsi="Courier New" w:cs="Courier New"/>
          <w:color w:val="000000"/>
          <w:sz w:val="20"/>
          <w:szCs w:val="20"/>
        </w:rPr>
        <w:t xml:space="preserve">to extremely extend </w:t>
      </w:r>
      <w:del w:id="155" w:author="Author">
        <w:r w:rsidRPr="00374F87" w:rsidDel="00E37304">
          <w:rPr>
            <w:rFonts w:ascii="Courier New" w:eastAsia="Times New Roman" w:hAnsi="Courier New" w:cs="Courier New"/>
            <w:color w:val="000000"/>
            <w:sz w:val="20"/>
            <w:szCs w:val="20"/>
          </w:rPr>
          <w:delText xml:space="preserve">its </w:delText>
        </w:r>
      </w:del>
      <w:ins w:id="156" w:author="Author">
        <w:r w:rsidR="00E37304" w:rsidRPr="00374F87">
          <w:rPr>
            <w:rFonts w:ascii="Courier New" w:eastAsia="Times New Roman" w:hAnsi="Courier New" w:cs="Courier New"/>
            <w:color w:val="000000"/>
            <w:sz w:val="20"/>
            <w:szCs w:val="20"/>
          </w:rPr>
          <w:t xml:space="preserve">their </w:t>
        </w:r>
      </w:ins>
      <w:r w:rsidRPr="00374F87">
        <w:rPr>
          <w:rFonts w:ascii="Courier New" w:eastAsia="Times New Roman" w:hAnsi="Courier New" w:cs="Courier New"/>
          <w:color w:val="000000"/>
          <w:sz w:val="20"/>
          <w:szCs w:val="20"/>
        </w:rPr>
        <w:t>applied fields</w:t>
      </w:r>
      <w:del w:id="157" w:author="Author">
        <w:r w:rsidRPr="00374F87" w:rsidDel="00E37304">
          <w:rPr>
            <w:rFonts w:ascii="Courier New" w:eastAsia="Times New Roman" w:hAnsi="Courier New" w:cs="Courier New"/>
            <w:color w:val="000000"/>
            <w:sz w:val="20"/>
            <w:szCs w:val="20"/>
          </w:rPr>
          <w:delText xml:space="preserve">; </w:delText>
        </w:r>
      </w:del>
      <w:ins w:id="158" w:author="Author">
        <w:r w:rsidR="00E37304" w:rsidRPr="00374F87">
          <w:rPr>
            <w:rFonts w:ascii="Courier New" w:eastAsia="Times New Roman" w:hAnsi="Courier New" w:cs="Courier New"/>
            <w:color w:val="000000"/>
            <w:sz w:val="20"/>
            <w:szCs w:val="20"/>
          </w:rPr>
          <w:t xml:space="preserve">. </w:t>
        </w:r>
      </w:ins>
      <w:del w:id="159" w:author="Author">
        <w:r w:rsidRPr="00374F87" w:rsidDel="00E37304">
          <w:rPr>
            <w:rFonts w:ascii="Courier New" w:eastAsia="Times New Roman" w:hAnsi="Courier New" w:cs="Courier New"/>
            <w:color w:val="000000"/>
            <w:sz w:val="20"/>
            <w:szCs w:val="20"/>
          </w:rPr>
          <w:delText xml:space="preserve">for </w:delText>
        </w:r>
      </w:del>
      <w:ins w:id="160" w:author="Author">
        <w:r w:rsidR="00E37304" w:rsidRPr="00374F87">
          <w:rPr>
            <w:rFonts w:ascii="Courier New" w:eastAsia="Times New Roman" w:hAnsi="Courier New" w:cs="Courier New"/>
            <w:color w:val="000000"/>
            <w:sz w:val="20"/>
            <w:szCs w:val="20"/>
          </w:rPr>
          <w:t xml:space="preserve">For </w:t>
        </w:r>
      </w:ins>
      <w:r w:rsidRPr="00374F87">
        <w:rPr>
          <w:rFonts w:ascii="Courier New" w:eastAsia="Times New Roman" w:hAnsi="Courier New" w:cs="Courier New"/>
          <w:color w:val="000000"/>
          <w:sz w:val="20"/>
          <w:szCs w:val="20"/>
        </w:rPr>
        <w:t xml:space="preserve">instance, </w:t>
      </w:r>
      <w:r w:rsidRPr="00374F87">
        <w:rPr>
          <w:rFonts w:ascii="Courier New" w:eastAsia="Times New Roman" w:hAnsi="Courier New" w:cs="Courier New"/>
          <w:color w:val="800000"/>
          <w:sz w:val="20"/>
          <w:szCs w:val="20"/>
        </w:rPr>
        <w:t>\cite</w:t>
      </w:r>
      <w:r w:rsidRPr="00374F87">
        <w:rPr>
          <w:rFonts w:ascii="Courier New" w:eastAsia="Times New Roman" w:hAnsi="Courier New" w:cs="Courier New"/>
          <w:color w:val="000000"/>
          <w:sz w:val="20"/>
          <w:szCs w:val="20"/>
        </w:rPr>
        <w:t xml:space="preserve">{Jiang2013System} </w:t>
      </w:r>
      <w:del w:id="161" w:author="Author">
        <w:r w:rsidRPr="00374F87" w:rsidDel="00E37304">
          <w:rPr>
            <w:rFonts w:ascii="Courier New" w:eastAsia="Times New Roman" w:hAnsi="Courier New" w:cs="Courier New"/>
            <w:color w:val="000000"/>
            <w:sz w:val="20"/>
            <w:szCs w:val="20"/>
          </w:rPr>
          <w:delText xml:space="preserve">guarantee </w:delText>
        </w:r>
      </w:del>
      <w:ins w:id="162" w:author="Author">
        <w:r w:rsidR="00E37304" w:rsidRPr="00374F87">
          <w:rPr>
            <w:rFonts w:ascii="Courier New" w:eastAsia="Times New Roman" w:hAnsi="Courier New" w:cs="Courier New"/>
            <w:color w:val="000000"/>
            <w:sz w:val="20"/>
            <w:szCs w:val="20"/>
          </w:rPr>
          <w:t xml:space="preserve">guaranteed </w:t>
        </w:r>
      </w:ins>
      <w:del w:id="163" w:author="Author">
        <w:r w:rsidRPr="00374F87" w:rsidDel="00E37304">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0000"/>
          <w:sz w:val="20"/>
          <w:szCs w:val="20"/>
        </w:rPr>
        <w:t>reliability by verifying the program of PLCs</w:t>
      </w:r>
      <w:del w:id="164" w:author="Author">
        <w:r w:rsidRPr="00374F87" w:rsidDel="008C12AC">
          <w:rPr>
            <w:rFonts w:ascii="Courier New" w:eastAsia="Times New Roman" w:hAnsi="Courier New" w:cs="Courier New"/>
            <w:color w:val="000000"/>
            <w:sz w:val="20"/>
            <w:szCs w:val="20"/>
          </w:rPr>
          <w:delText xml:space="preserve">, </w:delText>
        </w:r>
      </w:del>
      <w:ins w:id="165" w:author="Author">
        <w:r w:rsidR="008C12AC"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800000"/>
          <w:sz w:val="20"/>
          <w:szCs w:val="20"/>
        </w:rPr>
        <w:t>\cite</w:t>
      </w:r>
      <w:r w:rsidRPr="00374F87">
        <w:rPr>
          <w:rFonts w:ascii="Courier New" w:eastAsia="Times New Roman" w:hAnsi="Courier New" w:cs="Courier New"/>
          <w:color w:val="000000"/>
          <w:sz w:val="20"/>
          <w:szCs w:val="20"/>
        </w:rPr>
        <w:t xml:space="preserve">{Dominic2016PLC} </w:t>
      </w:r>
      <w:del w:id="166" w:author="Author">
        <w:r w:rsidRPr="00374F87" w:rsidDel="00E37304">
          <w:rPr>
            <w:rFonts w:ascii="Courier New" w:eastAsia="Times New Roman" w:hAnsi="Courier New" w:cs="Courier New"/>
            <w:color w:val="000000"/>
            <w:sz w:val="20"/>
            <w:szCs w:val="20"/>
          </w:rPr>
          <w:delText xml:space="preserve">improve </w:delText>
        </w:r>
      </w:del>
      <w:ins w:id="167" w:author="Author">
        <w:r w:rsidR="00E37304" w:rsidRPr="00374F87">
          <w:rPr>
            <w:rFonts w:ascii="Courier New" w:eastAsia="Times New Roman" w:hAnsi="Courier New" w:cs="Courier New"/>
            <w:color w:val="000000"/>
            <w:sz w:val="20"/>
            <w:szCs w:val="20"/>
          </w:rPr>
          <w:t>improv</w:t>
        </w:r>
        <w:r w:rsidR="008C12AC" w:rsidRPr="00374F87">
          <w:rPr>
            <w:rFonts w:ascii="Courier New" w:eastAsia="Times New Roman" w:hAnsi="Courier New" w:cs="Courier New"/>
            <w:color w:val="000000"/>
            <w:sz w:val="20"/>
            <w:szCs w:val="20"/>
          </w:rPr>
          <w:t>ed</w:t>
        </w:r>
        <w:r w:rsidR="00E37304" w:rsidRPr="00374F87">
          <w:rPr>
            <w:rFonts w:ascii="Courier New" w:eastAsia="Times New Roman" w:hAnsi="Courier New" w:cs="Courier New"/>
            <w:color w:val="000000"/>
            <w:sz w:val="20"/>
            <w:szCs w:val="20"/>
          </w:rPr>
          <w:t xml:space="preserve"> </w:t>
        </w:r>
      </w:ins>
      <w:del w:id="168" w:author="Author">
        <w:r w:rsidRPr="00374F87" w:rsidDel="00E37304">
          <w:rPr>
            <w:rFonts w:ascii="Courier New" w:eastAsia="Times New Roman" w:hAnsi="Courier New" w:cs="Courier New"/>
            <w:color w:val="000000"/>
            <w:sz w:val="20"/>
            <w:szCs w:val="20"/>
          </w:rPr>
          <w:delText xml:space="preserve">the </w:delText>
        </w:r>
      </w:del>
      <w:ins w:id="169" w:author="Author">
        <w:r w:rsidR="00E37304" w:rsidRPr="00374F87">
          <w:rPr>
            <w:rFonts w:ascii="Courier New" w:eastAsia="Times New Roman" w:hAnsi="Courier New" w:cs="Courier New"/>
            <w:color w:val="000000"/>
            <w:sz w:val="20"/>
            <w:szCs w:val="20"/>
          </w:rPr>
          <w:t xml:space="preserve">their </w:t>
        </w:r>
      </w:ins>
      <w:r w:rsidRPr="00374F87">
        <w:rPr>
          <w:rFonts w:ascii="Courier New" w:eastAsia="Times New Roman" w:hAnsi="Courier New" w:cs="Courier New"/>
          <w:color w:val="000000"/>
          <w:sz w:val="20"/>
          <w:szCs w:val="20"/>
        </w:rPr>
        <w:t xml:space="preserve">performance </w:t>
      </w:r>
      <w:del w:id="170" w:author="Author">
        <w:r w:rsidRPr="00374F87" w:rsidDel="00E37304">
          <w:rPr>
            <w:rFonts w:ascii="Courier New" w:eastAsia="Times New Roman" w:hAnsi="Courier New" w:cs="Courier New"/>
            <w:color w:val="000000"/>
            <w:sz w:val="20"/>
            <w:szCs w:val="20"/>
          </w:rPr>
          <w:delText xml:space="preserve">of PLCs </w:delText>
        </w:r>
      </w:del>
      <w:r w:rsidRPr="00374F87">
        <w:rPr>
          <w:rFonts w:ascii="Courier New" w:eastAsia="Times New Roman" w:hAnsi="Courier New" w:cs="Courier New"/>
          <w:color w:val="000000"/>
          <w:sz w:val="20"/>
          <w:szCs w:val="20"/>
        </w:rPr>
        <w:t>using advanced algorithms</w:t>
      </w:r>
      <w:del w:id="171" w:author="Author">
        <w:r w:rsidRPr="00374F87" w:rsidDel="008C12AC">
          <w:rPr>
            <w:rFonts w:ascii="Courier New" w:eastAsia="Times New Roman" w:hAnsi="Courier New" w:cs="Courier New"/>
            <w:color w:val="000000"/>
            <w:sz w:val="20"/>
            <w:szCs w:val="20"/>
          </w:rPr>
          <w:delText xml:space="preserve">, </w:delText>
        </w:r>
      </w:del>
      <w:ins w:id="172" w:author="Author">
        <w:r w:rsidR="008C12AC"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800000"/>
          <w:sz w:val="20"/>
          <w:szCs w:val="20"/>
        </w:rPr>
        <w:t>\cite</w:t>
      </w:r>
      <w:r w:rsidRPr="00374F87">
        <w:rPr>
          <w:rFonts w:ascii="Courier New" w:eastAsia="Times New Roman" w:hAnsi="Courier New" w:cs="Courier New"/>
          <w:color w:val="000000"/>
          <w:sz w:val="20"/>
          <w:szCs w:val="20"/>
        </w:rPr>
        <w:t xml:space="preserve">{wu2018customized} </w:t>
      </w:r>
      <w:del w:id="173" w:author="Author">
        <w:r w:rsidRPr="00374F87" w:rsidDel="00E37304">
          <w:rPr>
            <w:rFonts w:ascii="Courier New" w:eastAsia="Times New Roman" w:hAnsi="Courier New" w:cs="Courier New"/>
            <w:color w:val="000000"/>
            <w:sz w:val="20"/>
            <w:szCs w:val="20"/>
          </w:rPr>
          <w:delText xml:space="preserve">alleviates </w:delText>
        </w:r>
      </w:del>
      <w:ins w:id="174" w:author="Author">
        <w:r w:rsidR="00E37304" w:rsidRPr="00374F87">
          <w:rPr>
            <w:rFonts w:ascii="Courier New" w:eastAsia="Times New Roman" w:hAnsi="Courier New" w:cs="Courier New"/>
            <w:color w:val="000000"/>
            <w:sz w:val="20"/>
            <w:szCs w:val="20"/>
          </w:rPr>
          <w:t>alleviat</w:t>
        </w:r>
        <w:r w:rsidR="008C12AC" w:rsidRPr="00374F87">
          <w:rPr>
            <w:rFonts w:ascii="Courier New" w:eastAsia="Times New Roman" w:hAnsi="Courier New" w:cs="Courier New"/>
            <w:color w:val="000000"/>
            <w:sz w:val="20"/>
            <w:szCs w:val="20"/>
          </w:rPr>
          <w:t>ed</w:t>
        </w:r>
        <w:r w:rsidR="00E37304" w:rsidRPr="00374F87">
          <w:rPr>
            <w:rFonts w:ascii="Courier New" w:eastAsia="Times New Roman" w:hAnsi="Courier New" w:cs="Courier New"/>
            <w:color w:val="000000"/>
            <w:sz w:val="20"/>
            <w:szCs w:val="20"/>
          </w:rPr>
          <w:t xml:space="preserve"> </w:t>
        </w:r>
      </w:ins>
      <w:del w:id="175" w:author="Author">
        <w:r w:rsidRPr="00374F87" w:rsidDel="00643F7D">
          <w:rPr>
            <w:rFonts w:ascii="Courier New" w:eastAsia="Times New Roman" w:hAnsi="Courier New" w:cs="Courier New"/>
            <w:color w:val="000000"/>
            <w:sz w:val="20"/>
            <w:szCs w:val="20"/>
          </w:rPr>
          <w:delText xml:space="preserve">the </w:delText>
        </w:r>
      </w:del>
      <w:ins w:id="176" w:author="Author">
        <w:r w:rsidR="00643F7D" w:rsidRPr="00374F87">
          <w:rPr>
            <w:rFonts w:ascii="Courier New" w:eastAsia="Times New Roman" w:hAnsi="Courier New" w:cs="Courier New"/>
            <w:color w:val="000000"/>
            <w:sz w:val="20"/>
            <w:szCs w:val="20"/>
          </w:rPr>
          <w:t xml:space="preserve">their </w:t>
        </w:r>
      </w:ins>
      <w:r w:rsidRPr="00374F87">
        <w:rPr>
          <w:rFonts w:ascii="Courier New" w:eastAsia="Times New Roman" w:hAnsi="Courier New" w:cs="Courier New"/>
          <w:color w:val="000000"/>
          <w:sz w:val="20"/>
          <w:szCs w:val="20"/>
        </w:rPr>
        <w:t xml:space="preserve">development complexity </w:t>
      </w:r>
      <w:del w:id="177" w:author="Author">
        <w:r w:rsidRPr="00374F87" w:rsidDel="00643F7D">
          <w:rPr>
            <w:rFonts w:ascii="Courier New" w:eastAsia="Times New Roman" w:hAnsi="Courier New" w:cs="Courier New"/>
            <w:color w:val="000000"/>
            <w:sz w:val="20"/>
            <w:szCs w:val="20"/>
          </w:rPr>
          <w:delText xml:space="preserve">of PLCs </w:delText>
        </w:r>
      </w:del>
      <w:r w:rsidRPr="00374F87">
        <w:rPr>
          <w:rFonts w:ascii="Courier New" w:eastAsia="Times New Roman" w:hAnsi="Courier New" w:cs="Courier New"/>
          <w:color w:val="000000"/>
          <w:sz w:val="20"/>
          <w:szCs w:val="20"/>
        </w:rPr>
        <w:t>with a special software structure</w:t>
      </w:r>
      <w:del w:id="178" w:author="Author">
        <w:r w:rsidRPr="00374F87" w:rsidDel="008C12AC">
          <w:rPr>
            <w:rFonts w:ascii="Courier New" w:eastAsia="Times New Roman" w:hAnsi="Courier New" w:cs="Courier New"/>
            <w:color w:val="000000"/>
            <w:sz w:val="20"/>
            <w:szCs w:val="20"/>
          </w:rPr>
          <w:delText xml:space="preserve">, </w:delText>
        </w:r>
      </w:del>
      <w:ins w:id="179" w:author="Author">
        <w:r w:rsidR="008C12AC" w:rsidRPr="00374F87">
          <w:rPr>
            <w:rFonts w:ascii="Courier New" w:eastAsia="Times New Roman" w:hAnsi="Courier New" w:cs="Courier New"/>
            <w:color w:val="000000"/>
            <w:sz w:val="20"/>
            <w:szCs w:val="20"/>
          </w:rPr>
          <w:t xml:space="preserve">; </w:t>
        </w:r>
        <w:r w:rsidR="00643F7D" w:rsidRPr="00374F87">
          <w:rPr>
            <w:rFonts w:ascii="Courier New" w:eastAsia="Times New Roman" w:hAnsi="Courier New" w:cs="Courier New"/>
            <w:color w:val="000000"/>
            <w:sz w:val="20"/>
            <w:szCs w:val="20"/>
          </w:rPr>
          <w:t xml:space="preserve">and </w:t>
        </w:r>
      </w:ins>
      <w:r w:rsidRPr="00374F87">
        <w:rPr>
          <w:rFonts w:ascii="Courier New" w:eastAsia="Times New Roman" w:hAnsi="Courier New" w:cs="Courier New"/>
          <w:color w:val="800000"/>
          <w:sz w:val="20"/>
          <w:szCs w:val="20"/>
        </w:rPr>
        <w:t>\cite</w:t>
      </w:r>
      <w:r w:rsidRPr="00374F87">
        <w:rPr>
          <w:rFonts w:ascii="Courier New" w:eastAsia="Times New Roman" w:hAnsi="Courier New" w:cs="Courier New"/>
          <w:color w:val="000000"/>
          <w:sz w:val="20"/>
          <w:szCs w:val="20"/>
        </w:rPr>
        <w:t xml:space="preserve">{Sch2013Development} </w:t>
      </w:r>
      <w:del w:id="180" w:author="Author">
        <w:r w:rsidRPr="00374F87" w:rsidDel="00643F7D">
          <w:rPr>
            <w:rFonts w:ascii="Courier New" w:eastAsia="Times New Roman" w:hAnsi="Courier New" w:cs="Courier New"/>
            <w:color w:val="000000"/>
            <w:sz w:val="20"/>
            <w:szCs w:val="20"/>
          </w:rPr>
          <w:delText xml:space="preserve">poses </w:delText>
        </w:r>
      </w:del>
      <w:ins w:id="181" w:author="Author">
        <w:r w:rsidR="008C12AC" w:rsidRPr="00374F87">
          <w:rPr>
            <w:rFonts w:ascii="Courier New" w:eastAsia="Times New Roman" w:hAnsi="Courier New" w:cs="Courier New"/>
            <w:color w:val="000000"/>
            <w:sz w:val="20"/>
            <w:szCs w:val="20"/>
          </w:rPr>
          <w:t>presented</w:t>
        </w:r>
        <w:r w:rsidR="00643F7D"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0000"/>
          <w:sz w:val="20"/>
          <w:szCs w:val="20"/>
        </w:rPr>
        <w:t xml:space="preserve">methods to </w:t>
      </w:r>
      <w:ins w:id="182" w:author="Author">
        <w:r w:rsidR="00643F7D" w:rsidRPr="00374F87">
          <w:rPr>
            <w:rFonts w:ascii="Courier New" w:eastAsia="Times New Roman" w:hAnsi="Courier New" w:cs="Courier New"/>
            <w:color w:val="000000"/>
            <w:sz w:val="20"/>
            <w:szCs w:val="20"/>
          </w:rPr>
          <w:t xml:space="preserve">dynamically </w:t>
        </w:r>
      </w:ins>
      <w:r w:rsidRPr="00374F87">
        <w:rPr>
          <w:rFonts w:ascii="Courier New" w:eastAsia="Times New Roman" w:hAnsi="Courier New" w:cs="Courier New"/>
          <w:color w:val="000000"/>
          <w:sz w:val="20"/>
          <w:szCs w:val="20"/>
        </w:rPr>
        <w:t xml:space="preserve">update </w:t>
      </w:r>
      <w:r w:rsidRPr="00374F87">
        <w:rPr>
          <w:rFonts w:ascii="Courier New" w:eastAsia="Times New Roman" w:hAnsi="Courier New" w:cs="Courier New"/>
          <w:color w:val="000000"/>
          <w:sz w:val="20"/>
          <w:szCs w:val="20"/>
          <w:u w:val="single"/>
        </w:rPr>
        <w:t>PLC</w:t>
      </w:r>
      <w:r w:rsidRPr="00374F87">
        <w:rPr>
          <w:rFonts w:ascii="Courier New" w:eastAsia="Times New Roman" w:hAnsi="Courier New" w:cs="Courier New"/>
          <w:color w:val="000000"/>
          <w:sz w:val="20"/>
          <w:szCs w:val="20"/>
        </w:rPr>
        <w:t xml:space="preserve"> programs</w:t>
      </w:r>
      <w:del w:id="183" w:author="Author">
        <w:r w:rsidRPr="00374F87" w:rsidDel="00643F7D">
          <w:rPr>
            <w:rFonts w:ascii="Courier New" w:eastAsia="Times New Roman" w:hAnsi="Courier New" w:cs="Courier New"/>
            <w:color w:val="000000"/>
            <w:sz w:val="20"/>
            <w:szCs w:val="20"/>
          </w:rPr>
          <w:delText xml:space="preserve"> dynamically</w:delText>
        </w:r>
      </w:del>
      <w:r w:rsidRPr="00374F87">
        <w:rPr>
          <w:rFonts w:ascii="Courier New" w:eastAsia="Times New Roman" w:hAnsi="Courier New" w:cs="Courier New"/>
          <w:color w:val="000000"/>
          <w:sz w:val="20"/>
          <w:szCs w:val="20"/>
        </w:rPr>
        <w:t>.</w:t>
      </w:r>
    </w:p>
    <w:p w14:paraId="58A6B15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EDEBB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796DAD" w14:textId="6D2A85FC"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184" w:author="Author">
        <w:r w:rsidRPr="00374F87" w:rsidDel="008C12AC">
          <w:rPr>
            <w:rFonts w:ascii="Courier New" w:eastAsia="Times New Roman" w:hAnsi="Courier New" w:cs="Courier New"/>
            <w:color w:val="000000"/>
            <w:sz w:val="20"/>
            <w:szCs w:val="20"/>
          </w:rPr>
          <w:delText xml:space="preserve">In addition, </w:delText>
        </w:r>
      </w:del>
      <w:ins w:id="185" w:author="Author">
        <w:r w:rsidR="008C12AC" w:rsidRPr="00374F87">
          <w:rPr>
            <w:rFonts w:ascii="Courier New" w:eastAsia="Times New Roman" w:hAnsi="Courier New" w:cs="Courier New"/>
            <w:color w:val="000000"/>
            <w:sz w:val="20"/>
            <w:szCs w:val="20"/>
          </w:rPr>
          <w:t xml:space="preserve">As mentioned before, </w:t>
        </w:r>
      </w:ins>
      <w:r w:rsidRPr="00374F87">
        <w:rPr>
          <w:rFonts w:ascii="Courier New" w:eastAsia="Times New Roman" w:hAnsi="Courier New" w:cs="Courier New"/>
          <w:color w:val="000000"/>
          <w:sz w:val="20"/>
          <w:szCs w:val="20"/>
        </w:rPr>
        <w:t>the visual</w:t>
      </w:r>
      <w:del w:id="186" w:author="Author">
        <w:r w:rsidRPr="00374F87" w:rsidDel="008C12AC">
          <w:rPr>
            <w:rFonts w:ascii="Courier New" w:eastAsia="Times New Roman" w:hAnsi="Courier New" w:cs="Courier New"/>
            <w:color w:val="000000"/>
            <w:sz w:val="20"/>
            <w:szCs w:val="20"/>
          </w:rPr>
          <w:delText xml:space="preserve"> system</w:delText>
        </w:r>
      </w:del>
      <w:r w:rsidRPr="00374F87">
        <w:rPr>
          <w:rFonts w:ascii="Courier New" w:eastAsia="Times New Roman" w:hAnsi="Courier New" w:cs="Courier New"/>
          <w:color w:val="000000"/>
          <w:sz w:val="20"/>
          <w:szCs w:val="20"/>
        </w:rPr>
        <w:t>, motion control</w:t>
      </w:r>
      <w:del w:id="187" w:author="Author">
        <w:r w:rsidRPr="00374F87" w:rsidDel="008C12AC">
          <w:rPr>
            <w:rFonts w:ascii="Courier New" w:eastAsia="Times New Roman" w:hAnsi="Courier New" w:cs="Courier New"/>
            <w:color w:val="000000"/>
            <w:sz w:val="20"/>
            <w:szCs w:val="20"/>
          </w:rPr>
          <w:delText xml:space="preserve"> system</w:delText>
        </w:r>
      </w:del>
      <w:r w:rsidRPr="00374F87">
        <w:rPr>
          <w:rFonts w:ascii="Courier New" w:eastAsia="Times New Roman" w:hAnsi="Courier New" w:cs="Courier New"/>
          <w:color w:val="000000"/>
          <w:sz w:val="20"/>
          <w:szCs w:val="20"/>
        </w:rPr>
        <w:t xml:space="preserve">, and PLC </w:t>
      </w:r>
      <w:del w:id="188" w:author="Author">
        <w:r w:rsidRPr="00374F87" w:rsidDel="008C12AC">
          <w:rPr>
            <w:rFonts w:ascii="Courier New" w:eastAsia="Times New Roman" w:hAnsi="Courier New" w:cs="Courier New"/>
            <w:color w:val="000000"/>
            <w:sz w:val="20"/>
            <w:szCs w:val="20"/>
          </w:rPr>
          <w:delText xml:space="preserve">system </w:delText>
        </w:r>
      </w:del>
      <w:ins w:id="189" w:author="Author">
        <w:r w:rsidR="008C12AC" w:rsidRPr="00374F87">
          <w:rPr>
            <w:rFonts w:ascii="Courier New" w:eastAsia="Times New Roman" w:hAnsi="Courier New" w:cs="Courier New"/>
            <w:color w:val="000000"/>
            <w:sz w:val="20"/>
            <w:szCs w:val="20"/>
          </w:rPr>
          <w:t xml:space="preserve">systems </w:t>
        </w:r>
      </w:ins>
      <w:r w:rsidRPr="00374F87">
        <w:rPr>
          <w:rFonts w:ascii="Courier New" w:eastAsia="Times New Roman" w:hAnsi="Courier New" w:cs="Courier New"/>
          <w:color w:val="000000"/>
          <w:sz w:val="20"/>
          <w:szCs w:val="20"/>
        </w:rPr>
        <w:t xml:space="preserve">are becoming increasingly inseparable. </w:t>
      </w:r>
      <w:r w:rsidRPr="00374F87">
        <w:rPr>
          <w:rFonts w:ascii="Courier New" w:eastAsia="Times New Roman" w:hAnsi="Courier New" w:cs="Courier New"/>
          <w:color w:val="800000"/>
          <w:sz w:val="20"/>
          <w:szCs w:val="20"/>
        </w:rPr>
        <w:t>\cite</w:t>
      </w:r>
      <w:r w:rsidRPr="00374F87">
        <w:rPr>
          <w:rFonts w:ascii="Courier New" w:eastAsia="Times New Roman" w:hAnsi="Courier New" w:cs="Courier New"/>
          <w:color w:val="000000"/>
          <w:sz w:val="20"/>
          <w:szCs w:val="20"/>
        </w:rPr>
        <w:t xml:space="preserve">{Chen2014A} </w:t>
      </w:r>
      <w:ins w:id="190" w:author="Author">
        <w:r w:rsidR="00A16044" w:rsidRPr="00374F87">
          <w:rPr>
            <w:rFonts w:ascii="Courier New" w:eastAsia="Times New Roman" w:hAnsi="Courier New" w:cs="Courier New"/>
            <w:color w:val="000000"/>
            <w:sz w:val="20"/>
            <w:szCs w:val="20"/>
          </w:rPr>
          <w:t>describ</w:t>
        </w:r>
        <w:r w:rsidR="008C12AC" w:rsidRPr="00374F87">
          <w:rPr>
            <w:rFonts w:ascii="Courier New" w:eastAsia="Times New Roman" w:hAnsi="Courier New" w:cs="Courier New"/>
            <w:color w:val="000000"/>
            <w:sz w:val="20"/>
            <w:szCs w:val="20"/>
          </w:rPr>
          <w:t xml:space="preserve">ed </w:t>
        </w:r>
      </w:ins>
      <w:del w:id="191" w:author="Author">
        <w:r w:rsidRPr="00374F87" w:rsidDel="00A16044">
          <w:rPr>
            <w:rFonts w:ascii="Courier New" w:eastAsia="Times New Roman" w:hAnsi="Courier New" w:cs="Courier New"/>
            <w:color w:val="000000"/>
            <w:sz w:val="20"/>
            <w:szCs w:val="20"/>
          </w:rPr>
          <w:delText xml:space="preserve">is </w:delText>
        </w:r>
      </w:del>
      <w:r w:rsidRPr="00374F87">
        <w:rPr>
          <w:rFonts w:ascii="Courier New" w:eastAsia="Times New Roman" w:hAnsi="Courier New" w:cs="Courier New"/>
          <w:color w:val="000000"/>
          <w:sz w:val="20"/>
          <w:szCs w:val="20"/>
        </w:rPr>
        <w:t xml:space="preserve">a typical case </w:t>
      </w:r>
      <w:del w:id="192" w:author="Author">
        <w:r w:rsidRPr="00374F87" w:rsidDel="00BA1C28">
          <w:rPr>
            <w:rFonts w:ascii="Courier New" w:eastAsia="Times New Roman" w:hAnsi="Courier New" w:cs="Courier New"/>
            <w:color w:val="000000"/>
            <w:sz w:val="20"/>
            <w:szCs w:val="20"/>
          </w:rPr>
          <w:delText xml:space="preserve">that describes </w:delText>
        </w:r>
      </w:del>
      <w:ins w:id="193" w:author="Author">
        <w:r w:rsidR="00BA1C28" w:rsidRPr="00374F87">
          <w:rPr>
            <w:rFonts w:ascii="Courier New" w:eastAsia="Times New Roman" w:hAnsi="Courier New" w:cs="Courier New"/>
            <w:color w:val="000000"/>
            <w:sz w:val="20"/>
            <w:szCs w:val="20"/>
          </w:rPr>
          <w:t xml:space="preserve">about </w:t>
        </w:r>
      </w:ins>
      <w:r w:rsidRPr="00374F87">
        <w:rPr>
          <w:rFonts w:ascii="Courier New" w:eastAsia="Times New Roman" w:hAnsi="Courier New" w:cs="Courier New"/>
          <w:color w:val="000000"/>
          <w:sz w:val="20"/>
          <w:szCs w:val="20"/>
        </w:rPr>
        <w:t xml:space="preserve">how </w:t>
      </w:r>
      <w:del w:id="194" w:author="Author">
        <w:r w:rsidRPr="00374F87" w:rsidDel="008C12AC">
          <w:rPr>
            <w:rFonts w:ascii="Courier New" w:eastAsia="Times New Roman" w:hAnsi="Courier New" w:cs="Courier New"/>
            <w:color w:val="000000"/>
            <w:sz w:val="20"/>
            <w:szCs w:val="20"/>
          </w:rPr>
          <w:delText xml:space="preserve">the </w:delText>
        </w:r>
      </w:del>
      <w:ins w:id="195" w:author="Author">
        <w:r w:rsidR="008C12AC" w:rsidRPr="00374F87">
          <w:rPr>
            <w:rFonts w:ascii="Courier New" w:eastAsia="Times New Roman" w:hAnsi="Courier New" w:cs="Courier New"/>
            <w:color w:val="000000"/>
            <w:sz w:val="20"/>
            <w:szCs w:val="20"/>
          </w:rPr>
          <w:t xml:space="preserve">these </w:t>
        </w:r>
      </w:ins>
      <w:r w:rsidRPr="00374F87">
        <w:rPr>
          <w:rFonts w:ascii="Courier New" w:eastAsia="Times New Roman" w:hAnsi="Courier New" w:cs="Courier New"/>
          <w:color w:val="000000"/>
          <w:sz w:val="20"/>
          <w:szCs w:val="20"/>
        </w:rPr>
        <w:t xml:space="preserve">three </w:t>
      </w:r>
      <w:del w:id="196" w:author="Author">
        <w:r w:rsidRPr="00374F87" w:rsidDel="008C12AC">
          <w:rPr>
            <w:rFonts w:ascii="Courier New" w:eastAsia="Times New Roman" w:hAnsi="Courier New" w:cs="Courier New"/>
            <w:color w:val="000000"/>
            <w:sz w:val="20"/>
            <w:szCs w:val="20"/>
          </w:rPr>
          <w:delText xml:space="preserve">parts </w:delText>
        </w:r>
      </w:del>
      <w:r w:rsidRPr="00374F87">
        <w:rPr>
          <w:rFonts w:ascii="Courier New" w:eastAsia="Times New Roman" w:hAnsi="Courier New" w:cs="Courier New"/>
          <w:color w:val="000000"/>
          <w:sz w:val="20"/>
          <w:szCs w:val="20"/>
        </w:rPr>
        <w:t xml:space="preserve">collaborate. The visual system analyzes the context and </w:t>
      </w:r>
      <w:del w:id="197" w:author="Author">
        <w:r w:rsidRPr="00374F87" w:rsidDel="00F52B00">
          <w:rPr>
            <w:rFonts w:ascii="Courier New" w:eastAsia="Times New Roman" w:hAnsi="Courier New" w:cs="Courier New"/>
            <w:color w:val="000000"/>
            <w:sz w:val="20"/>
            <w:szCs w:val="20"/>
          </w:rPr>
          <w:delText xml:space="preserve">get </w:delText>
        </w:r>
      </w:del>
      <w:ins w:id="198" w:author="Author">
        <w:r w:rsidR="00F52B00" w:rsidRPr="00374F87">
          <w:rPr>
            <w:rFonts w:ascii="Courier New" w:eastAsia="Times New Roman" w:hAnsi="Courier New" w:cs="Courier New"/>
            <w:color w:val="000000"/>
            <w:sz w:val="20"/>
            <w:szCs w:val="20"/>
          </w:rPr>
          <w:t xml:space="preserve">obtains </w:t>
        </w:r>
      </w:ins>
      <w:r w:rsidRPr="00374F87">
        <w:rPr>
          <w:rFonts w:ascii="Courier New" w:eastAsia="Times New Roman" w:hAnsi="Courier New" w:cs="Courier New"/>
          <w:color w:val="000000"/>
          <w:sz w:val="20"/>
          <w:szCs w:val="20"/>
        </w:rPr>
        <w:t xml:space="preserve">error put into the motion control system. Simultaneously, the </w:t>
      </w:r>
      <w:r w:rsidRPr="00374F87">
        <w:rPr>
          <w:rFonts w:ascii="Courier New" w:eastAsia="Times New Roman" w:hAnsi="Courier New" w:cs="Courier New"/>
          <w:color w:val="000000"/>
          <w:sz w:val="20"/>
          <w:szCs w:val="20"/>
          <w:u w:val="single"/>
        </w:rPr>
        <w:t>PLC</w:t>
      </w:r>
      <w:r w:rsidRPr="00374F87">
        <w:rPr>
          <w:rFonts w:ascii="Courier New" w:eastAsia="Times New Roman" w:hAnsi="Courier New" w:cs="Courier New"/>
          <w:color w:val="000000"/>
          <w:sz w:val="20"/>
          <w:szCs w:val="20"/>
        </w:rPr>
        <w:t xml:space="preserve"> </w:t>
      </w:r>
      <w:del w:id="199" w:author="Author">
        <w:r w:rsidRPr="00374F87" w:rsidDel="00F52B00">
          <w:rPr>
            <w:rFonts w:ascii="Courier New" w:eastAsia="Times New Roman" w:hAnsi="Courier New" w:cs="Courier New"/>
            <w:color w:val="000000"/>
            <w:sz w:val="20"/>
            <w:szCs w:val="20"/>
          </w:rPr>
          <w:delText xml:space="preserve">is analyzing </w:delText>
        </w:r>
      </w:del>
      <w:ins w:id="200" w:author="Author">
        <w:r w:rsidR="00F52B00" w:rsidRPr="00374F87">
          <w:rPr>
            <w:rFonts w:ascii="Courier New" w:eastAsia="Times New Roman" w:hAnsi="Courier New" w:cs="Courier New"/>
            <w:color w:val="000000"/>
            <w:sz w:val="20"/>
            <w:szCs w:val="20"/>
          </w:rPr>
          <w:t xml:space="preserve">analyzes </w:t>
        </w:r>
      </w:ins>
      <w:del w:id="201" w:author="Author">
        <w:r w:rsidRPr="00374F87" w:rsidDel="00F52B00">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0000"/>
          <w:sz w:val="20"/>
          <w:szCs w:val="20"/>
        </w:rPr>
        <w:t>information, such as the position limitation of every axis, to make some logical judgments accordingly. Regarding the normal development of these applications, the problems are met as follows:</w:t>
      </w:r>
    </w:p>
    <w:p w14:paraId="7C7172A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{enumerate}</w:t>
      </w:r>
    </w:p>
    <w:p w14:paraId="2747F3E4" w14:textId="3624B6B5"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\item</w:t>
      </w:r>
      <w:r w:rsidRPr="00374F87">
        <w:rPr>
          <w:rFonts w:ascii="Courier New" w:eastAsia="Times New Roman" w:hAnsi="Courier New" w:cs="Courier New"/>
          <w:color w:val="000000"/>
          <w:sz w:val="20"/>
          <w:szCs w:val="20"/>
        </w:rPr>
        <w:t xml:space="preserve"> The visual</w:t>
      </w:r>
      <w:del w:id="202" w:author="Author">
        <w:r w:rsidRPr="00374F87" w:rsidDel="00444BFB">
          <w:rPr>
            <w:rFonts w:ascii="Courier New" w:eastAsia="Times New Roman" w:hAnsi="Courier New" w:cs="Courier New"/>
            <w:color w:val="000000"/>
            <w:sz w:val="20"/>
            <w:szCs w:val="20"/>
          </w:rPr>
          <w:delText xml:space="preserve"> system</w:delText>
        </w:r>
      </w:del>
      <w:r w:rsidRPr="00374F87">
        <w:rPr>
          <w:rFonts w:ascii="Courier New" w:eastAsia="Times New Roman" w:hAnsi="Courier New" w:cs="Courier New"/>
          <w:color w:val="000000"/>
          <w:sz w:val="20"/>
          <w:szCs w:val="20"/>
        </w:rPr>
        <w:t>, motion control</w:t>
      </w:r>
      <w:del w:id="203" w:author="Author">
        <w:r w:rsidRPr="00374F87" w:rsidDel="00444BFB">
          <w:rPr>
            <w:rFonts w:ascii="Courier New" w:eastAsia="Times New Roman" w:hAnsi="Courier New" w:cs="Courier New"/>
            <w:color w:val="000000"/>
            <w:sz w:val="20"/>
            <w:szCs w:val="20"/>
          </w:rPr>
          <w:delText xml:space="preserve"> system</w:delText>
        </w:r>
      </w:del>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0000"/>
          <w:sz w:val="20"/>
          <w:szCs w:val="20"/>
          <w:u w:val="single"/>
        </w:rPr>
        <w:t>PLC</w:t>
      </w:r>
      <w:r w:rsidRPr="00374F87">
        <w:rPr>
          <w:rFonts w:ascii="Courier New" w:eastAsia="Times New Roman" w:hAnsi="Courier New" w:cs="Courier New"/>
          <w:color w:val="000000"/>
          <w:sz w:val="20"/>
          <w:szCs w:val="20"/>
        </w:rPr>
        <w:t xml:space="preserve"> </w:t>
      </w:r>
      <w:del w:id="204" w:author="Author">
        <w:r w:rsidRPr="00374F87" w:rsidDel="00444BFB">
          <w:rPr>
            <w:rFonts w:ascii="Courier New" w:eastAsia="Times New Roman" w:hAnsi="Courier New" w:cs="Courier New"/>
            <w:color w:val="000000"/>
            <w:sz w:val="20"/>
            <w:szCs w:val="20"/>
          </w:rPr>
          <w:delText xml:space="preserve">system </w:delText>
        </w:r>
      </w:del>
      <w:ins w:id="205" w:author="Author">
        <w:r w:rsidR="00444BFB" w:rsidRPr="00374F87">
          <w:rPr>
            <w:rFonts w:ascii="Courier New" w:eastAsia="Times New Roman" w:hAnsi="Courier New" w:cs="Courier New"/>
            <w:color w:val="000000"/>
            <w:sz w:val="20"/>
            <w:szCs w:val="20"/>
          </w:rPr>
          <w:t xml:space="preserve">systems </w:t>
        </w:r>
      </w:ins>
      <w:r w:rsidRPr="00374F87">
        <w:rPr>
          <w:rFonts w:ascii="Courier New" w:eastAsia="Times New Roman" w:hAnsi="Courier New" w:cs="Courier New"/>
          <w:color w:val="000000"/>
          <w:sz w:val="20"/>
          <w:szCs w:val="20"/>
        </w:rPr>
        <w:t xml:space="preserve">are </w:t>
      </w:r>
      <w:del w:id="206" w:author="Author">
        <w:r w:rsidRPr="00374F87" w:rsidDel="005E74E7">
          <w:rPr>
            <w:rFonts w:ascii="Courier New" w:eastAsia="Times New Roman" w:hAnsi="Courier New" w:cs="Courier New"/>
            <w:color w:val="000000"/>
            <w:sz w:val="20"/>
            <w:szCs w:val="20"/>
          </w:rPr>
          <w:delText xml:space="preserve">developed </w:delText>
        </w:r>
      </w:del>
      <w:r w:rsidRPr="00374F87">
        <w:rPr>
          <w:rFonts w:ascii="Courier New" w:eastAsia="Times New Roman" w:hAnsi="Courier New" w:cs="Courier New"/>
          <w:color w:val="000000"/>
          <w:sz w:val="20"/>
          <w:szCs w:val="20"/>
        </w:rPr>
        <w:t xml:space="preserve">individually </w:t>
      </w:r>
      <w:ins w:id="207" w:author="Author">
        <w:r w:rsidR="005E74E7" w:rsidRPr="00374F87">
          <w:rPr>
            <w:rFonts w:ascii="Courier New" w:eastAsia="Times New Roman" w:hAnsi="Courier New" w:cs="Courier New"/>
            <w:color w:val="000000"/>
            <w:sz w:val="20"/>
            <w:szCs w:val="20"/>
          </w:rPr>
          <w:t xml:space="preserve">developed </w:t>
        </w:r>
      </w:ins>
      <w:r w:rsidRPr="00374F87">
        <w:rPr>
          <w:rFonts w:ascii="Courier New" w:eastAsia="Times New Roman" w:hAnsi="Courier New" w:cs="Courier New"/>
          <w:color w:val="000000"/>
          <w:sz w:val="20"/>
          <w:szCs w:val="20"/>
        </w:rPr>
        <w:t xml:space="preserve">and </w:t>
      </w:r>
      <w:del w:id="208" w:author="Author">
        <w:r w:rsidRPr="00374F87" w:rsidDel="009B47A5">
          <w:rPr>
            <w:rFonts w:ascii="Courier New" w:eastAsia="Times New Roman" w:hAnsi="Courier New" w:cs="Courier New"/>
            <w:color w:val="000000"/>
            <w:sz w:val="20"/>
            <w:szCs w:val="20"/>
          </w:rPr>
          <w:delText xml:space="preserve">using </w:delText>
        </w:r>
      </w:del>
      <w:ins w:id="209" w:author="Author">
        <w:r w:rsidR="009B47A5" w:rsidRPr="00374F87">
          <w:rPr>
            <w:rFonts w:ascii="Courier New" w:eastAsia="Times New Roman" w:hAnsi="Courier New" w:cs="Courier New"/>
            <w:color w:val="000000"/>
            <w:sz w:val="20"/>
            <w:szCs w:val="20"/>
          </w:rPr>
          <w:t xml:space="preserve">combined using </w:t>
        </w:r>
      </w:ins>
      <w:r w:rsidRPr="00374F87">
        <w:rPr>
          <w:rFonts w:ascii="Courier New" w:eastAsia="Times New Roman" w:hAnsi="Courier New" w:cs="Courier New"/>
          <w:color w:val="000000"/>
          <w:sz w:val="20"/>
          <w:szCs w:val="20"/>
        </w:rPr>
        <w:t>the communication protocol</w:t>
      </w:r>
      <w:del w:id="210" w:author="Author">
        <w:r w:rsidRPr="00374F87" w:rsidDel="00A72A4D">
          <w:rPr>
            <w:rFonts w:ascii="Courier New" w:eastAsia="Times New Roman" w:hAnsi="Courier New" w:cs="Courier New"/>
            <w:color w:val="000000"/>
            <w:sz w:val="20"/>
            <w:szCs w:val="20"/>
          </w:rPr>
          <w:delText xml:space="preserve"> </w:delText>
        </w:r>
        <w:r w:rsidRPr="00374F87" w:rsidDel="009B47A5">
          <w:rPr>
            <w:rFonts w:ascii="Courier New" w:eastAsia="Times New Roman" w:hAnsi="Courier New" w:cs="Courier New"/>
            <w:color w:val="000000"/>
            <w:sz w:val="20"/>
            <w:szCs w:val="20"/>
          </w:rPr>
          <w:delText>combines them</w:delText>
        </w:r>
      </w:del>
      <w:r w:rsidRPr="00374F87">
        <w:rPr>
          <w:rFonts w:ascii="Courier New" w:eastAsia="Times New Roman" w:hAnsi="Courier New" w:cs="Courier New"/>
          <w:color w:val="000000"/>
          <w:sz w:val="20"/>
          <w:szCs w:val="20"/>
        </w:rPr>
        <w:t xml:space="preserve">. However, this method should </w:t>
      </w:r>
      <w:del w:id="211" w:author="Author">
        <w:r w:rsidRPr="00374F87" w:rsidDel="0015253B">
          <w:rPr>
            <w:rFonts w:ascii="Courier New" w:eastAsia="Times New Roman" w:hAnsi="Courier New" w:cs="Courier New"/>
            <w:color w:val="000000"/>
            <w:sz w:val="20"/>
            <w:szCs w:val="20"/>
          </w:rPr>
          <w:delText xml:space="preserve">be </w:delText>
        </w:r>
      </w:del>
      <w:r w:rsidRPr="00374F87">
        <w:rPr>
          <w:rFonts w:ascii="Courier New" w:eastAsia="Times New Roman" w:hAnsi="Courier New" w:cs="Courier New"/>
          <w:color w:val="000000"/>
          <w:sz w:val="20"/>
          <w:szCs w:val="20"/>
        </w:rPr>
        <w:t xml:space="preserve">always </w:t>
      </w:r>
      <w:ins w:id="212" w:author="Author">
        <w:r w:rsidR="0015253B" w:rsidRPr="00374F87">
          <w:rPr>
            <w:rFonts w:ascii="Courier New" w:eastAsia="Times New Roman" w:hAnsi="Courier New" w:cs="Courier New"/>
            <w:color w:val="000000"/>
            <w:sz w:val="20"/>
            <w:szCs w:val="20"/>
          </w:rPr>
          <w:t xml:space="preserve">be </w:t>
        </w:r>
      </w:ins>
      <w:r w:rsidRPr="00374F87">
        <w:rPr>
          <w:rFonts w:ascii="Courier New" w:eastAsia="Times New Roman" w:hAnsi="Courier New" w:cs="Courier New"/>
          <w:color w:val="000000"/>
          <w:sz w:val="20"/>
          <w:szCs w:val="20"/>
        </w:rPr>
        <w:t xml:space="preserve">redesigned </w:t>
      </w:r>
      <w:ins w:id="213" w:author="Author">
        <w:r w:rsidR="00A67798" w:rsidRPr="00374F87">
          <w:rPr>
            <w:rFonts w:ascii="Courier New" w:eastAsia="Times New Roman" w:hAnsi="Courier New" w:cs="Courier New"/>
            <w:color w:val="000000"/>
            <w:sz w:val="20"/>
            <w:szCs w:val="20"/>
          </w:rPr>
          <w:t xml:space="preserve">with </w:t>
        </w:r>
      </w:ins>
      <w:r w:rsidRPr="00374F87">
        <w:rPr>
          <w:rFonts w:ascii="Courier New" w:eastAsia="Times New Roman" w:hAnsi="Courier New" w:cs="Courier New"/>
          <w:color w:val="000000"/>
          <w:sz w:val="20"/>
          <w:szCs w:val="20"/>
        </w:rPr>
        <w:t xml:space="preserve">the programs in these systems because of the difference of </w:t>
      </w:r>
      <w:ins w:id="214" w:author="Author">
        <w:r w:rsidR="00444BFB"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visual </w:t>
      </w:r>
      <w:del w:id="215" w:author="Author">
        <w:r w:rsidRPr="00374F87" w:rsidDel="00A67798">
          <w:rPr>
            <w:rFonts w:ascii="Courier New" w:eastAsia="Times New Roman" w:hAnsi="Courier New" w:cs="Courier New"/>
            <w:color w:val="000000"/>
            <w:sz w:val="20"/>
            <w:szCs w:val="20"/>
          </w:rPr>
          <w:delText xml:space="preserve">algorithms, </w:delText>
        </w:r>
      </w:del>
      <w:ins w:id="216" w:author="Author">
        <w:r w:rsidR="00A67798" w:rsidRPr="00374F87">
          <w:rPr>
            <w:rFonts w:ascii="Courier New" w:eastAsia="Times New Roman" w:hAnsi="Courier New" w:cs="Courier New"/>
            <w:color w:val="000000"/>
            <w:sz w:val="20"/>
            <w:szCs w:val="20"/>
          </w:rPr>
          <w:t xml:space="preserve">and </w:t>
        </w:r>
      </w:ins>
      <w:r w:rsidRPr="00374F87">
        <w:rPr>
          <w:rFonts w:ascii="Courier New" w:eastAsia="Times New Roman" w:hAnsi="Courier New" w:cs="Courier New"/>
          <w:color w:val="000000"/>
          <w:sz w:val="20"/>
          <w:szCs w:val="20"/>
        </w:rPr>
        <w:t>motion control algorithms</w:t>
      </w:r>
      <w:del w:id="217" w:author="Author">
        <w:r w:rsidRPr="00374F87" w:rsidDel="00A67798">
          <w:rPr>
            <w:rFonts w:ascii="Courier New" w:eastAsia="Times New Roman" w:hAnsi="Courier New" w:cs="Courier New"/>
            <w:color w:val="000000"/>
            <w:sz w:val="20"/>
            <w:szCs w:val="20"/>
          </w:rPr>
          <w:delText>,</w:delText>
        </w:r>
      </w:del>
      <w:r w:rsidRPr="00374F87">
        <w:rPr>
          <w:rFonts w:ascii="Courier New" w:eastAsia="Times New Roman" w:hAnsi="Courier New" w:cs="Courier New"/>
          <w:color w:val="000000"/>
          <w:sz w:val="20"/>
          <w:szCs w:val="20"/>
        </w:rPr>
        <w:t xml:space="preserve"> and their organized logic programs. </w:t>
      </w:r>
      <w:del w:id="218" w:author="Author">
        <w:r w:rsidRPr="00374F87" w:rsidDel="00A67798">
          <w:rPr>
            <w:rFonts w:ascii="Courier New" w:eastAsia="Times New Roman" w:hAnsi="Courier New" w:cs="Courier New"/>
            <w:color w:val="000000"/>
            <w:sz w:val="20"/>
            <w:szCs w:val="20"/>
          </w:rPr>
          <w:delText xml:space="preserve">There </w:delText>
        </w:r>
      </w:del>
      <w:ins w:id="219" w:author="Author">
        <w:r w:rsidR="00A67798" w:rsidRPr="00374F87">
          <w:rPr>
            <w:rFonts w:ascii="Courier New" w:eastAsia="Times New Roman" w:hAnsi="Courier New" w:cs="Courier New"/>
            <w:color w:val="000000"/>
            <w:sz w:val="20"/>
            <w:szCs w:val="20"/>
          </w:rPr>
          <w:t xml:space="preserve">Moreover, </w:t>
        </w:r>
      </w:ins>
      <w:del w:id="220" w:author="Author">
        <w:r w:rsidRPr="00374F87" w:rsidDel="00A67798">
          <w:rPr>
            <w:rFonts w:ascii="Courier New" w:eastAsia="Times New Roman" w:hAnsi="Courier New" w:cs="Courier New"/>
            <w:color w:val="000000"/>
            <w:sz w:val="20"/>
            <w:szCs w:val="20"/>
          </w:rPr>
          <w:delText xml:space="preserve">are also lots of </w:delText>
        </w:r>
      </w:del>
      <w:ins w:id="221" w:author="Author">
        <w:r w:rsidR="00A67798" w:rsidRPr="00374F87">
          <w:rPr>
            <w:rFonts w:ascii="Courier New" w:eastAsia="Times New Roman" w:hAnsi="Courier New" w:cs="Courier New"/>
            <w:color w:val="000000"/>
            <w:sz w:val="20"/>
            <w:szCs w:val="20"/>
          </w:rPr>
          <w:t xml:space="preserve">many </w:t>
        </w:r>
      </w:ins>
      <w:r w:rsidRPr="00374F87">
        <w:rPr>
          <w:rFonts w:ascii="Courier New" w:eastAsia="Times New Roman" w:hAnsi="Courier New" w:cs="Courier New"/>
          <w:color w:val="000000"/>
          <w:sz w:val="20"/>
          <w:szCs w:val="20"/>
        </w:rPr>
        <w:t xml:space="preserve">communication protocols (e.g., </w:t>
      </w:r>
      <w:proofErr w:type="spellStart"/>
      <w:r w:rsidRPr="00374F87">
        <w:rPr>
          <w:rFonts w:ascii="Courier New" w:eastAsia="Times New Roman" w:hAnsi="Courier New" w:cs="Courier New"/>
          <w:color w:val="000000"/>
          <w:sz w:val="20"/>
          <w:szCs w:val="20"/>
          <w:u w:val="single"/>
        </w:rPr>
        <w:t>EtherCat</w:t>
      </w:r>
      <w:proofErr w:type="spellEnd"/>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0000"/>
          <w:sz w:val="20"/>
          <w:szCs w:val="20"/>
          <w:u w:val="single"/>
        </w:rPr>
        <w:t>Modbus</w:t>
      </w:r>
      <w:r w:rsidRPr="00374F87">
        <w:rPr>
          <w:rFonts w:ascii="Courier New" w:eastAsia="Times New Roman" w:hAnsi="Courier New" w:cs="Courier New"/>
          <w:color w:val="000000"/>
          <w:sz w:val="20"/>
          <w:szCs w:val="20"/>
        </w:rPr>
        <w:t>, CAN</w:t>
      </w:r>
      <w:del w:id="222" w:author="Author" w:date="2018-10-01T11:24:00Z">
        <w:r w:rsidRPr="00374F87" w:rsidDel="00374F87">
          <w:rPr>
            <w:rFonts w:ascii="Courier New" w:eastAsia="Times New Roman" w:hAnsi="Courier New" w:cs="Courier New"/>
            <w:color w:val="000000"/>
            <w:sz w:val="20"/>
            <w:szCs w:val="20"/>
          </w:rPr>
          <w:delText>, etc.</w:delText>
        </w:r>
      </w:del>
      <w:r w:rsidRPr="00374F87">
        <w:rPr>
          <w:rFonts w:ascii="Courier New" w:eastAsia="Times New Roman" w:hAnsi="Courier New" w:cs="Courier New"/>
          <w:color w:val="000000"/>
          <w:sz w:val="20"/>
          <w:szCs w:val="20"/>
        </w:rPr>
        <w:t xml:space="preserve">) </w:t>
      </w:r>
      <w:ins w:id="223" w:author="Author">
        <w:r w:rsidR="00A67798" w:rsidRPr="00374F87">
          <w:rPr>
            <w:rFonts w:ascii="Courier New" w:eastAsia="Times New Roman" w:hAnsi="Courier New" w:cs="Courier New"/>
            <w:color w:val="000000"/>
            <w:sz w:val="20"/>
            <w:szCs w:val="20"/>
          </w:rPr>
          <w:t xml:space="preserve">are </w:t>
        </w:r>
      </w:ins>
      <w:r w:rsidRPr="00374F87">
        <w:rPr>
          <w:rFonts w:ascii="Courier New" w:eastAsia="Times New Roman" w:hAnsi="Courier New" w:cs="Courier New"/>
          <w:color w:val="000000"/>
          <w:sz w:val="20"/>
          <w:szCs w:val="20"/>
        </w:rPr>
        <w:t xml:space="preserve">using </w:t>
      </w:r>
      <w:del w:id="224" w:author="Author">
        <w:r w:rsidRPr="00374F87" w:rsidDel="00A67798">
          <w:rPr>
            <w:rFonts w:ascii="Courier New" w:eastAsia="Times New Roman" w:hAnsi="Courier New" w:cs="Courier New"/>
            <w:color w:val="000000"/>
            <w:sz w:val="20"/>
            <w:szCs w:val="20"/>
          </w:rPr>
          <w:delText xml:space="preserve">among </w:delText>
        </w:r>
      </w:del>
      <w:r w:rsidRPr="00374F87">
        <w:rPr>
          <w:rFonts w:ascii="Courier New" w:eastAsia="Times New Roman" w:hAnsi="Courier New" w:cs="Courier New"/>
          <w:color w:val="000000"/>
          <w:sz w:val="20"/>
          <w:szCs w:val="20"/>
        </w:rPr>
        <w:t>these systems.</w:t>
      </w:r>
      <w:del w:id="225" w:author="Author">
        <w:r w:rsidRPr="00374F87" w:rsidDel="00A67798">
          <w:rPr>
            <w:rFonts w:ascii="Courier New" w:eastAsia="Times New Roman" w:hAnsi="Courier New" w:cs="Courier New"/>
            <w:color w:val="000000"/>
            <w:sz w:val="20"/>
            <w:szCs w:val="20"/>
          </w:rPr>
          <w:delText xml:space="preserve"> </w:delText>
        </w:r>
      </w:del>
    </w:p>
    <w:p w14:paraId="0E64447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\item</w:t>
      </w:r>
      <w:r w:rsidRPr="00374F87">
        <w:rPr>
          <w:rFonts w:ascii="Courier New" w:eastAsia="Times New Roman" w:hAnsi="Courier New" w:cs="Courier New"/>
          <w:color w:val="000000"/>
          <w:sz w:val="20"/>
          <w:szCs w:val="20"/>
        </w:rPr>
        <w:t xml:space="preserve"> The visual, logic, and motion control programs are always mixed together </w:t>
      </w:r>
      <w:ins w:id="226" w:author="Author">
        <w:r w:rsidR="001F2AA2" w:rsidRPr="00374F87">
          <w:rPr>
            <w:rFonts w:ascii="Courier New" w:eastAsia="Times New Roman" w:hAnsi="Courier New" w:cs="Courier New"/>
            <w:color w:val="000000"/>
            <w:sz w:val="20"/>
            <w:szCs w:val="20"/>
          </w:rPr>
          <w:t xml:space="preserve">and </w:t>
        </w:r>
      </w:ins>
      <w:r w:rsidRPr="00374F87">
        <w:rPr>
          <w:rFonts w:ascii="Courier New" w:eastAsia="Times New Roman" w:hAnsi="Courier New" w:cs="Courier New"/>
          <w:color w:val="000000"/>
          <w:sz w:val="20"/>
          <w:szCs w:val="20"/>
        </w:rPr>
        <w:t xml:space="preserve">developed within numerous visual systems, </w:t>
      </w:r>
      <w:r w:rsidRPr="00374F87">
        <w:rPr>
          <w:rFonts w:ascii="Courier New" w:eastAsia="Times New Roman" w:hAnsi="Courier New" w:cs="Courier New"/>
          <w:color w:val="000000"/>
          <w:sz w:val="20"/>
          <w:szCs w:val="20"/>
          <w:u w:val="single"/>
        </w:rPr>
        <w:t>PLCs</w:t>
      </w:r>
      <w:r w:rsidRPr="00374F87">
        <w:rPr>
          <w:rFonts w:ascii="Courier New" w:eastAsia="Times New Roman" w:hAnsi="Courier New" w:cs="Courier New"/>
          <w:color w:val="000000"/>
          <w:sz w:val="20"/>
          <w:szCs w:val="20"/>
        </w:rPr>
        <w:t>, and motion controllers</w:t>
      </w:r>
      <w:del w:id="227" w:author="Author">
        <w:r w:rsidRPr="00374F87" w:rsidDel="001F2AA2">
          <w:rPr>
            <w:rFonts w:ascii="Courier New" w:eastAsia="Times New Roman" w:hAnsi="Courier New" w:cs="Courier New"/>
            <w:color w:val="000000"/>
            <w:sz w:val="20"/>
            <w:szCs w:val="20"/>
          </w:rPr>
          <w:delText xml:space="preserve">. </w:delText>
        </w:r>
      </w:del>
      <w:ins w:id="228" w:author="Author">
        <w:r w:rsidR="001F2AA2" w:rsidRPr="00374F87">
          <w:rPr>
            <w:rFonts w:ascii="Courier New" w:eastAsia="Times New Roman" w:hAnsi="Courier New" w:cs="Courier New"/>
            <w:color w:val="000000"/>
            <w:sz w:val="20"/>
            <w:szCs w:val="20"/>
          </w:rPr>
          <w:t xml:space="preserve">, </w:t>
        </w:r>
      </w:ins>
      <w:del w:id="229" w:author="Author">
        <w:r w:rsidRPr="00374F87" w:rsidDel="001F2AA2">
          <w:rPr>
            <w:rFonts w:ascii="Courier New" w:eastAsia="Times New Roman" w:hAnsi="Courier New" w:cs="Courier New"/>
            <w:color w:val="000000"/>
            <w:sz w:val="20"/>
            <w:szCs w:val="20"/>
          </w:rPr>
          <w:delText xml:space="preserve">This </w:delText>
        </w:r>
      </w:del>
      <w:ins w:id="230" w:author="Author">
        <w:r w:rsidR="001F2AA2" w:rsidRPr="00374F87">
          <w:rPr>
            <w:rFonts w:ascii="Courier New" w:eastAsia="Times New Roman" w:hAnsi="Courier New" w:cs="Courier New"/>
            <w:color w:val="000000"/>
            <w:sz w:val="20"/>
            <w:szCs w:val="20"/>
          </w:rPr>
          <w:t xml:space="preserve">which </w:t>
        </w:r>
      </w:ins>
      <w:r w:rsidRPr="00374F87">
        <w:rPr>
          <w:rFonts w:ascii="Courier New" w:eastAsia="Times New Roman" w:hAnsi="Courier New" w:cs="Courier New"/>
          <w:color w:val="000000"/>
          <w:sz w:val="20"/>
          <w:szCs w:val="20"/>
        </w:rPr>
        <w:t xml:space="preserve">increases the unnecessary complexity. </w:t>
      </w:r>
    </w:p>
    <w:p w14:paraId="37A3BD36" w14:textId="414E3763"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\item</w:t>
      </w:r>
      <w:r w:rsidRPr="00374F87">
        <w:rPr>
          <w:rFonts w:ascii="Courier New" w:eastAsia="Times New Roman" w:hAnsi="Courier New" w:cs="Courier New"/>
          <w:color w:val="000000"/>
          <w:sz w:val="20"/>
          <w:szCs w:val="20"/>
        </w:rPr>
        <w:t xml:space="preserve"> The requirements </w:t>
      </w:r>
      <w:del w:id="231" w:author="Author">
        <w:r w:rsidRPr="00374F87" w:rsidDel="00477C4A">
          <w:rPr>
            <w:rFonts w:ascii="Courier New" w:eastAsia="Times New Roman" w:hAnsi="Courier New" w:cs="Courier New"/>
            <w:color w:val="000000"/>
            <w:sz w:val="20"/>
            <w:szCs w:val="20"/>
          </w:rPr>
          <w:delText xml:space="preserve">of </w:delText>
        </w:r>
      </w:del>
      <w:ins w:id="232" w:author="Author">
        <w:r w:rsidR="00477C4A" w:rsidRPr="00374F87">
          <w:rPr>
            <w:rFonts w:ascii="Courier New" w:eastAsia="Times New Roman" w:hAnsi="Courier New" w:cs="Courier New"/>
            <w:color w:val="000000"/>
            <w:sz w:val="20"/>
            <w:szCs w:val="20"/>
          </w:rPr>
          <w:t xml:space="preserve">from </w:t>
        </w:r>
      </w:ins>
      <w:r w:rsidRPr="00374F87">
        <w:rPr>
          <w:rFonts w:ascii="Courier New" w:eastAsia="Times New Roman" w:hAnsi="Courier New" w:cs="Courier New"/>
          <w:color w:val="000000"/>
          <w:sz w:val="20"/>
          <w:szCs w:val="20"/>
        </w:rPr>
        <w:t xml:space="preserve">customers are </w:t>
      </w:r>
      <w:ins w:id="233" w:author="Author">
        <w:r w:rsidR="00477C4A" w:rsidRPr="00374F87">
          <w:rPr>
            <w:rFonts w:ascii="Courier New" w:eastAsia="Times New Roman" w:hAnsi="Courier New" w:cs="Courier New"/>
            <w:color w:val="000000"/>
            <w:sz w:val="20"/>
            <w:szCs w:val="20"/>
          </w:rPr>
          <w:t xml:space="preserve">also </w:t>
        </w:r>
      </w:ins>
      <w:del w:id="234" w:author="Author">
        <w:r w:rsidRPr="00374F87" w:rsidDel="00477C4A">
          <w:rPr>
            <w:rFonts w:ascii="Courier New" w:eastAsia="Times New Roman" w:hAnsi="Courier New" w:cs="Courier New"/>
            <w:color w:val="000000"/>
            <w:sz w:val="20"/>
            <w:szCs w:val="20"/>
          </w:rPr>
          <w:delText>ever growing</w:delText>
        </w:r>
      </w:del>
      <w:ins w:id="235" w:author="Author">
        <w:r w:rsidR="00477C4A" w:rsidRPr="00374F87">
          <w:rPr>
            <w:rFonts w:ascii="Courier New" w:eastAsia="Times New Roman" w:hAnsi="Courier New" w:cs="Courier New"/>
            <w:color w:val="000000"/>
            <w:sz w:val="20"/>
            <w:szCs w:val="20"/>
          </w:rPr>
          <w:t>increasing</w:t>
        </w:r>
      </w:ins>
      <w:r w:rsidRPr="00374F87">
        <w:rPr>
          <w:rFonts w:ascii="Courier New" w:eastAsia="Times New Roman" w:hAnsi="Courier New" w:cs="Courier New"/>
          <w:color w:val="000000"/>
          <w:sz w:val="20"/>
          <w:szCs w:val="20"/>
        </w:rPr>
        <w:t xml:space="preserve">. Combined </w:t>
      </w:r>
      <w:ins w:id="236" w:author="Author">
        <w:r w:rsidR="0054154B" w:rsidRPr="00374F87">
          <w:rPr>
            <w:rFonts w:ascii="Courier New" w:eastAsia="Times New Roman" w:hAnsi="Courier New" w:cs="Courier New"/>
            <w:color w:val="000000"/>
            <w:sz w:val="20"/>
            <w:szCs w:val="20"/>
          </w:rPr>
          <w:t xml:space="preserve">with </w:t>
        </w:r>
      </w:ins>
      <w:r w:rsidRPr="00374F87">
        <w:rPr>
          <w:rFonts w:ascii="Courier New" w:eastAsia="Times New Roman" w:hAnsi="Courier New" w:cs="Courier New"/>
          <w:color w:val="000000"/>
          <w:sz w:val="20"/>
          <w:szCs w:val="20"/>
        </w:rPr>
        <w:t xml:space="preserve">the </w:t>
      </w:r>
      <w:del w:id="237" w:author="Author">
        <w:r w:rsidRPr="00374F87" w:rsidDel="0054154B">
          <w:rPr>
            <w:rFonts w:ascii="Courier New" w:eastAsia="Times New Roman" w:hAnsi="Courier New" w:cs="Courier New"/>
            <w:color w:val="000000"/>
            <w:sz w:val="20"/>
            <w:szCs w:val="20"/>
          </w:rPr>
          <w:delText xml:space="preserve">before-mentioned </w:delText>
        </w:r>
      </w:del>
      <w:ins w:id="238" w:author="Author">
        <w:r w:rsidR="0054154B" w:rsidRPr="00374F87">
          <w:rPr>
            <w:rFonts w:ascii="Courier New" w:eastAsia="Times New Roman" w:hAnsi="Courier New" w:cs="Courier New"/>
            <w:color w:val="000000"/>
            <w:sz w:val="20"/>
            <w:szCs w:val="20"/>
          </w:rPr>
          <w:t xml:space="preserve">abovementioned </w:t>
        </w:r>
      </w:ins>
      <w:r w:rsidRPr="00374F87">
        <w:rPr>
          <w:rFonts w:ascii="Courier New" w:eastAsia="Times New Roman" w:hAnsi="Courier New" w:cs="Courier New"/>
          <w:color w:val="000000"/>
          <w:sz w:val="20"/>
          <w:szCs w:val="20"/>
        </w:rPr>
        <w:t xml:space="preserve">two points, the development of </w:t>
      </w:r>
      <w:del w:id="239" w:author="Author">
        <w:r w:rsidRPr="00374F87" w:rsidDel="0054154B">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0000"/>
          <w:sz w:val="20"/>
          <w:szCs w:val="20"/>
        </w:rPr>
        <w:t xml:space="preserve">corresponding applications has become a cumbersome task for developers. </w:t>
      </w:r>
    </w:p>
    <w:p w14:paraId="1F9E7FA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lastRenderedPageBreak/>
        <w:t xml:space="preserve"> </w:t>
      </w: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{enumerate}</w:t>
      </w:r>
    </w:p>
    <w:p w14:paraId="1E933A7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371EE2" w14:textId="0D2AD8D3"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Hence, how to pose a flexible structure for the integration of </w:t>
      </w:r>
      <w:ins w:id="240" w:author="Author">
        <w:r w:rsidR="00F11BB4"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visual</w:t>
      </w:r>
      <w:del w:id="241" w:author="Author">
        <w:r w:rsidRPr="00374F87" w:rsidDel="00477C4A">
          <w:rPr>
            <w:rFonts w:ascii="Courier New" w:eastAsia="Times New Roman" w:hAnsi="Courier New" w:cs="Courier New"/>
            <w:color w:val="000000"/>
            <w:sz w:val="20"/>
            <w:szCs w:val="20"/>
          </w:rPr>
          <w:delText xml:space="preserve"> system</w:delText>
        </w:r>
      </w:del>
      <w:r w:rsidRPr="00374F87">
        <w:rPr>
          <w:rFonts w:ascii="Courier New" w:eastAsia="Times New Roman" w:hAnsi="Courier New" w:cs="Courier New"/>
          <w:color w:val="000000"/>
          <w:sz w:val="20"/>
          <w:szCs w:val="20"/>
        </w:rPr>
        <w:t>, motion control</w:t>
      </w:r>
      <w:del w:id="242" w:author="Author">
        <w:r w:rsidRPr="00374F87" w:rsidDel="00477C4A">
          <w:rPr>
            <w:rFonts w:ascii="Courier New" w:eastAsia="Times New Roman" w:hAnsi="Courier New" w:cs="Courier New"/>
            <w:color w:val="000000"/>
            <w:sz w:val="20"/>
            <w:szCs w:val="20"/>
          </w:rPr>
          <w:delText xml:space="preserve"> system</w:delText>
        </w:r>
      </w:del>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0000"/>
          <w:sz w:val="20"/>
          <w:szCs w:val="20"/>
          <w:u w:val="single"/>
        </w:rPr>
        <w:t>PLC</w:t>
      </w:r>
      <w:r w:rsidRPr="00374F87">
        <w:rPr>
          <w:rFonts w:ascii="Courier New" w:eastAsia="Times New Roman" w:hAnsi="Courier New" w:cs="Courier New"/>
          <w:color w:val="000000"/>
          <w:sz w:val="20"/>
          <w:szCs w:val="20"/>
        </w:rPr>
        <w:t xml:space="preserve"> </w:t>
      </w:r>
      <w:del w:id="243" w:author="Author">
        <w:r w:rsidRPr="00374F87" w:rsidDel="00477C4A">
          <w:rPr>
            <w:rFonts w:ascii="Courier New" w:eastAsia="Times New Roman" w:hAnsi="Courier New" w:cs="Courier New"/>
            <w:color w:val="000000"/>
            <w:sz w:val="20"/>
            <w:szCs w:val="20"/>
          </w:rPr>
          <w:delText>system</w:delText>
        </w:r>
      </w:del>
      <w:ins w:id="244" w:author="Author">
        <w:r w:rsidR="00477C4A" w:rsidRPr="00374F87">
          <w:rPr>
            <w:rFonts w:ascii="Courier New" w:eastAsia="Times New Roman" w:hAnsi="Courier New" w:cs="Courier New"/>
            <w:color w:val="000000"/>
            <w:sz w:val="20"/>
            <w:szCs w:val="20"/>
          </w:rPr>
          <w:t>systems</w:t>
        </w:r>
        <w:r w:rsidR="00F11BB4"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which will ease the complexity</w:t>
      </w:r>
      <w:ins w:id="245" w:author="Author">
        <w:r w:rsidR="00F11BB4"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w:t>
      </w:r>
      <w:ins w:id="246" w:author="Author">
        <w:r w:rsidR="00F11BB4" w:rsidRPr="00374F87">
          <w:rPr>
            <w:rFonts w:ascii="Courier New" w:eastAsia="Times New Roman" w:hAnsi="Courier New" w:cs="Courier New"/>
            <w:color w:val="000000"/>
            <w:sz w:val="20"/>
            <w:szCs w:val="20"/>
          </w:rPr>
          <w:t xml:space="preserve">has </w:t>
        </w:r>
      </w:ins>
      <w:del w:id="247" w:author="Author">
        <w:r w:rsidRPr="00374F87" w:rsidDel="00F11BB4">
          <w:rPr>
            <w:rFonts w:ascii="Courier New" w:eastAsia="Times New Roman" w:hAnsi="Courier New" w:cs="Courier New"/>
            <w:color w:val="000000"/>
            <w:sz w:val="20"/>
            <w:szCs w:val="20"/>
          </w:rPr>
          <w:delText xml:space="preserve">attracts </w:delText>
        </w:r>
      </w:del>
      <w:ins w:id="248" w:author="Author">
        <w:r w:rsidR="00F11BB4" w:rsidRPr="00374F87">
          <w:rPr>
            <w:rFonts w:ascii="Courier New" w:eastAsia="Times New Roman" w:hAnsi="Courier New" w:cs="Courier New"/>
            <w:color w:val="000000"/>
            <w:sz w:val="20"/>
            <w:szCs w:val="20"/>
          </w:rPr>
          <w:t xml:space="preserve">attracted </w:t>
        </w:r>
      </w:ins>
      <w:r w:rsidRPr="00374F87">
        <w:rPr>
          <w:rFonts w:ascii="Courier New" w:eastAsia="Times New Roman" w:hAnsi="Courier New" w:cs="Courier New"/>
          <w:color w:val="000000"/>
          <w:sz w:val="20"/>
          <w:szCs w:val="20"/>
        </w:rPr>
        <w:t>our interest.</w:t>
      </w:r>
    </w:p>
    <w:p w14:paraId="0AA87F4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\subsection{Our Contributions}</w:t>
      </w:r>
    </w:p>
    <w:p w14:paraId="7D284D1D" w14:textId="3D1E4F8B"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249" w:author="Author">
        <w:r w:rsidRPr="00374F87" w:rsidDel="00B3100E">
          <w:rPr>
            <w:rFonts w:ascii="Courier New" w:eastAsia="Times New Roman" w:hAnsi="Courier New" w:cs="Courier New"/>
            <w:color w:val="000000"/>
            <w:sz w:val="20"/>
            <w:szCs w:val="20"/>
          </w:rPr>
          <w:delText xml:space="preserve">Our </w:delText>
        </w:r>
      </w:del>
      <w:ins w:id="250" w:author="Author">
        <w:r w:rsidR="00B3100E"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contributions </w:t>
      </w:r>
      <w:ins w:id="251" w:author="Author">
        <w:r w:rsidR="00B3100E" w:rsidRPr="00374F87">
          <w:rPr>
            <w:rFonts w:ascii="Courier New" w:eastAsia="Times New Roman" w:hAnsi="Courier New" w:cs="Courier New"/>
            <w:color w:val="000000"/>
            <w:sz w:val="20"/>
            <w:szCs w:val="20"/>
          </w:rPr>
          <w:t xml:space="preserve">of our study </w:t>
        </w:r>
      </w:ins>
      <w:r w:rsidRPr="00374F87">
        <w:rPr>
          <w:rFonts w:ascii="Courier New" w:eastAsia="Times New Roman" w:hAnsi="Courier New" w:cs="Courier New"/>
          <w:color w:val="000000"/>
          <w:sz w:val="20"/>
          <w:szCs w:val="20"/>
        </w:rPr>
        <w:t xml:space="preserve">are </w:t>
      </w:r>
      <w:del w:id="252" w:author="Author">
        <w:r w:rsidRPr="00374F87" w:rsidDel="00F11BB4">
          <w:rPr>
            <w:rFonts w:ascii="Courier New" w:eastAsia="Times New Roman" w:hAnsi="Courier New" w:cs="Courier New"/>
            <w:color w:val="000000"/>
            <w:sz w:val="20"/>
            <w:szCs w:val="20"/>
          </w:rPr>
          <w:delText xml:space="preserve">introduced </w:delText>
        </w:r>
      </w:del>
      <w:r w:rsidRPr="00374F87">
        <w:rPr>
          <w:rFonts w:ascii="Courier New" w:eastAsia="Times New Roman" w:hAnsi="Courier New" w:cs="Courier New"/>
          <w:color w:val="000000"/>
          <w:sz w:val="20"/>
          <w:szCs w:val="20"/>
        </w:rPr>
        <w:t>as follows:</w:t>
      </w:r>
    </w:p>
    <w:p w14:paraId="0E234ED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{enumerate}</w:t>
      </w:r>
    </w:p>
    <w:p w14:paraId="7B93765F" w14:textId="1A24582D"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\item</w:t>
      </w:r>
      <w:r w:rsidRPr="00374F87">
        <w:rPr>
          <w:rFonts w:ascii="Courier New" w:eastAsia="Times New Roman" w:hAnsi="Courier New" w:cs="Courier New"/>
          <w:color w:val="000000"/>
          <w:sz w:val="20"/>
          <w:szCs w:val="20"/>
        </w:rPr>
        <w:t xml:space="preserve"> We propose </w:t>
      </w:r>
      <w:ins w:id="253" w:author="Author">
        <w:r w:rsidR="00936178" w:rsidRPr="00374F87">
          <w:rPr>
            <w:rFonts w:ascii="Courier New" w:eastAsia="Times New Roman" w:hAnsi="Courier New" w:cs="Courier New"/>
            <w:color w:val="000000"/>
            <w:sz w:val="20"/>
            <w:szCs w:val="20"/>
          </w:rPr>
          <w:t xml:space="preserve">herein </w:t>
        </w:r>
      </w:ins>
      <w:r w:rsidRPr="00374F87">
        <w:rPr>
          <w:rFonts w:ascii="Courier New" w:eastAsia="Times New Roman" w:hAnsi="Courier New" w:cs="Courier New"/>
          <w:color w:val="000000"/>
          <w:sz w:val="20"/>
          <w:szCs w:val="20"/>
        </w:rPr>
        <w:t xml:space="preserve">a </w:t>
      </w:r>
      <w:r w:rsidRPr="00374F87">
        <w:rPr>
          <w:rFonts w:ascii="Courier New" w:eastAsia="Times New Roman" w:hAnsi="Courier New" w:cs="Courier New"/>
          <w:color w:val="008000"/>
          <w:sz w:val="20"/>
          <w:szCs w:val="20"/>
        </w:rPr>
        <w:t>$VCA$</w:t>
      </w:r>
      <w:r w:rsidRPr="00374F87">
        <w:rPr>
          <w:rFonts w:ascii="Courier New" w:eastAsia="Times New Roman" w:hAnsi="Courier New" w:cs="Courier New"/>
          <w:color w:val="000000"/>
          <w:sz w:val="20"/>
          <w:szCs w:val="20"/>
        </w:rPr>
        <w:t xml:space="preserve"> protocol for generic data interaction between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$VS$</w:t>
      </w:r>
      <w:ins w:id="254" w:author="Author">
        <w:r w:rsidR="00936178" w:rsidRPr="00374F87">
          <w:rPr>
            <w:rFonts w:ascii="Courier New" w:eastAsia="Times New Roman" w:hAnsi="Courier New" w:cs="Courier New"/>
            <w:color w:val="008000"/>
            <w:sz w:val="20"/>
            <w:szCs w:val="20"/>
          </w:rPr>
          <w:t>,</w:t>
        </w:r>
      </w:ins>
      <w:del w:id="255" w:author="Author">
        <w:r w:rsidRPr="00374F87" w:rsidDel="00936178">
          <w:rPr>
            <w:rFonts w:ascii="Courier New" w:eastAsia="Times New Roman" w:hAnsi="Courier New" w:cs="Courier New"/>
            <w:color w:val="000000"/>
            <w:sz w:val="20"/>
            <w:szCs w:val="20"/>
          </w:rPr>
          <w:delText xml:space="preserve">. This </w:delText>
        </w:r>
      </w:del>
      <w:ins w:id="256" w:author="Author">
        <w:r w:rsidR="00936178" w:rsidRPr="00374F87">
          <w:rPr>
            <w:rFonts w:ascii="Courier New" w:eastAsia="Times New Roman" w:hAnsi="Courier New" w:cs="Courier New"/>
            <w:color w:val="000000"/>
            <w:sz w:val="20"/>
            <w:szCs w:val="20"/>
          </w:rPr>
          <w:t xml:space="preserve"> which </w:t>
        </w:r>
      </w:ins>
      <w:r w:rsidRPr="00374F87">
        <w:rPr>
          <w:rFonts w:ascii="Courier New" w:eastAsia="Times New Roman" w:hAnsi="Courier New" w:cs="Courier New"/>
          <w:color w:val="000000"/>
          <w:sz w:val="20"/>
          <w:szCs w:val="20"/>
        </w:rPr>
        <w:t xml:space="preserve">benefits the </w:t>
      </w:r>
      <w:del w:id="257" w:author="Author">
        <w:r w:rsidRPr="00374F87" w:rsidDel="00F11BB4">
          <w:rPr>
            <w:rFonts w:ascii="Courier New" w:eastAsia="Times New Roman" w:hAnsi="Courier New" w:cs="Courier New"/>
            <w:color w:val="000000"/>
            <w:sz w:val="20"/>
            <w:szCs w:val="20"/>
          </w:rPr>
          <w:delText xml:space="preserve">reusing </w:delText>
        </w:r>
      </w:del>
      <w:ins w:id="258" w:author="Author">
        <w:r w:rsidR="00F11BB4" w:rsidRPr="00374F87">
          <w:rPr>
            <w:rFonts w:ascii="Courier New" w:eastAsia="Times New Roman" w:hAnsi="Courier New" w:cs="Courier New"/>
            <w:color w:val="000000"/>
            <w:sz w:val="20"/>
            <w:szCs w:val="20"/>
          </w:rPr>
          <w:t xml:space="preserve">reuse </w:t>
        </w:r>
      </w:ins>
      <w:r w:rsidRPr="00374F87">
        <w:rPr>
          <w:rFonts w:ascii="Courier New" w:eastAsia="Times New Roman" w:hAnsi="Courier New" w:cs="Courier New"/>
          <w:color w:val="000000"/>
          <w:sz w:val="20"/>
          <w:szCs w:val="20"/>
        </w:rPr>
        <w:t xml:space="preserve">of algorithms and the uniform </w:t>
      </w:r>
      <w:del w:id="259" w:author="Author">
        <w:r w:rsidRPr="00374F87" w:rsidDel="00F11BB4">
          <w:rPr>
            <w:rFonts w:ascii="Courier New" w:eastAsia="Times New Roman" w:hAnsi="Courier New" w:cs="Courier New"/>
            <w:color w:val="000000"/>
            <w:sz w:val="20"/>
            <w:szCs w:val="20"/>
          </w:rPr>
          <w:delText xml:space="preserve">using </w:delText>
        </w:r>
      </w:del>
      <w:ins w:id="260" w:author="Author">
        <w:r w:rsidR="00F11BB4" w:rsidRPr="00374F87">
          <w:rPr>
            <w:rFonts w:ascii="Courier New" w:eastAsia="Times New Roman" w:hAnsi="Courier New" w:cs="Courier New"/>
            <w:color w:val="000000"/>
            <w:sz w:val="20"/>
            <w:szCs w:val="20"/>
          </w:rPr>
          <w:t xml:space="preserve">use </w:t>
        </w:r>
      </w:ins>
      <w:r w:rsidRPr="00374F87">
        <w:rPr>
          <w:rFonts w:ascii="Courier New" w:eastAsia="Times New Roman" w:hAnsi="Courier New" w:cs="Courier New"/>
          <w:color w:val="000000"/>
          <w:sz w:val="20"/>
          <w:szCs w:val="20"/>
        </w:rPr>
        <w:t>of communication protocols.</w:t>
      </w:r>
    </w:p>
    <w:p w14:paraId="63312188" w14:textId="0871559F"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\item</w:t>
      </w:r>
      <w:r w:rsidRPr="00374F87">
        <w:rPr>
          <w:rFonts w:ascii="Courier New" w:eastAsia="Times New Roman" w:hAnsi="Courier New" w:cs="Courier New"/>
          <w:color w:val="000000"/>
          <w:sz w:val="20"/>
          <w:szCs w:val="20"/>
        </w:rPr>
        <w:t xml:space="preserve"> A </w:t>
      </w:r>
      <w:r w:rsidRPr="00374F87">
        <w:rPr>
          <w:rFonts w:ascii="Courier New" w:eastAsia="Times New Roman" w:hAnsi="Courier New" w:cs="Courier New"/>
          <w:color w:val="000000"/>
          <w:sz w:val="20"/>
          <w:szCs w:val="20"/>
          <w:u w:val="single"/>
        </w:rPr>
        <w:t>multi</w:t>
      </w:r>
      <w:r w:rsidRPr="00374F87">
        <w:rPr>
          <w:rFonts w:ascii="Courier New" w:eastAsia="Times New Roman" w:hAnsi="Courier New" w:cs="Courier New"/>
          <w:color w:val="000000"/>
          <w:sz w:val="20"/>
          <w:szCs w:val="20"/>
        </w:rPr>
        <w:t>-level flexible architecture is posed for individual programming</w:t>
      </w:r>
      <w:ins w:id="261" w:author="Author">
        <w:r w:rsidR="004E593B"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which includes </w:t>
      </w:r>
      <w:ins w:id="262" w:author="Author">
        <w:r w:rsidR="004E593B"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flexible</w:t>
      </w:r>
      <w:del w:id="263" w:author="Author">
        <w:r w:rsidRPr="00374F87" w:rsidDel="004E593B">
          <w:rPr>
            <w:rFonts w:ascii="Courier New" w:eastAsia="Times New Roman" w:hAnsi="Courier New" w:cs="Courier New"/>
            <w:color w:val="000000"/>
            <w:sz w:val="20"/>
            <w:szCs w:val="20"/>
          </w:rPr>
          <w:delText xml:space="preserve"> layer</w:delText>
        </w:r>
      </w:del>
      <w:r w:rsidRPr="00374F87">
        <w:rPr>
          <w:rFonts w:ascii="Courier New" w:eastAsia="Times New Roman" w:hAnsi="Courier New" w:cs="Courier New"/>
          <w:color w:val="000000"/>
          <w:sz w:val="20"/>
          <w:szCs w:val="20"/>
        </w:rPr>
        <w:t>, control</w:t>
      </w:r>
      <w:del w:id="264" w:author="Author">
        <w:r w:rsidRPr="00374F87" w:rsidDel="004E593B">
          <w:rPr>
            <w:rFonts w:ascii="Courier New" w:eastAsia="Times New Roman" w:hAnsi="Courier New" w:cs="Courier New"/>
            <w:color w:val="000000"/>
            <w:sz w:val="20"/>
            <w:szCs w:val="20"/>
          </w:rPr>
          <w:delText xml:space="preserve"> layer</w:delText>
        </w:r>
      </w:del>
      <w:r w:rsidRPr="00374F87">
        <w:rPr>
          <w:rFonts w:ascii="Courier New" w:eastAsia="Times New Roman" w:hAnsi="Courier New" w:cs="Courier New"/>
          <w:color w:val="000000"/>
          <w:sz w:val="20"/>
          <w:szCs w:val="20"/>
        </w:rPr>
        <w:t xml:space="preserve">, and algorithm </w:t>
      </w:r>
      <w:del w:id="265" w:author="Author">
        <w:r w:rsidRPr="00374F87" w:rsidDel="004E593B">
          <w:rPr>
            <w:rFonts w:ascii="Courier New" w:eastAsia="Times New Roman" w:hAnsi="Courier New" w:cs="Courier New"/>
            <w:color w:val="000000"/>
            <w:sz w:val="20"/>
            <w:szCs w:val="20"/>
          </w:rPr>
          <w:delText>layer</w:delText>
        </w:r>
      </w:del>
      <w:ins w:id="266" w:author="Author">
        <w:r w:rsidR="004E593B" w:rsidRPr="00374F87">
          <w:rPr>
            <w:rFonts w:ascii="Courier New" w:eastAsia="Times New Roman" w:hAnsi="Courier New" w:cs="Courier New"/>
            <w:color w:val="000000"/>
            <w:sz w:val="20"/>
            <w:szCs w:val="20"/>
          </w:rPr>
          <w:t>layers</w:t>
        </w:r>
      </w:ins>
      <w:r w:rsidRPr="00374F87">
        <w:rPr>
          <w:rFonts w:ascii="Courier New" w:eastAsia="Times New Roman" w:hAnsi="Courier New" w:cs="Courier New"/>
          <w:color w:val="000000"/>
          <w:sz w:val="20"/>
          <w:szCs w:val="20"/>
        </w:rPr>
        <w:t xml:space="preserve">. Correspondingly, </w:t>
      </w:r>
      <w:ins w:id="267" w:author="Author">
        <w:r w:rsidR="006039C4"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customized hardware, memory allocation, and </w:t>
      </w:r>
      <w:r w:rsidRPr="00374F87">
        <w:rPr>
          <w:rFonts w:ascii="Courier New" w:eastAsia="Times New Roman" w:hAnsi="Courier New" w:cs="Courier New"/>
          <w:color w:val="000000"/>
          <w:sz w:val="20"/>
          <w:szCs w:val="20"/>
          <w:u w:val="single"/>
        </w:rPr>
        <w:t>Petri</w:t>
      </w:r>
      <w:r w:rsidRPr="00374F87">
        <w:rPr>
          <w:rFonts w:ascii="Courier New" w:eastAsia="Times New Roman" w:hAnsi="Courier New" w:cs="Courier New"/>
          <w:color w:val="000000"/>
          <w:sz w:val="20"/>
          <w:szCs w:val="20"/>
        </w:rPr>
        <w:t>-Net</w:t>
      </w:r>
      <w:ins w:id="268" w:author="Author">
        <w:r w:rsidR="004E593B" w:rsidRPr="00374F87">
          <w:rPr>
            <w:rFonts w:ascii="Courier New" w:eastAsia="Times New Roman" w:hAnsi="Courier New" w:cs="Courier New"/>
            <w:color w:val="000000"/>
            <w:sz w:val="20"/>
            <w:szCs w:val="20"/>
          </w:rPr>
          <w:t>-</w:t>
        </w:r>
      </w:ins>
      <w:del w:id="269" w:author="Author">
        <w:r w:rsidRPr="00374F87" w:rsidDel="004E593B">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 xml:space="preserve">based </w:t>
      </w:r>
      <w:r w:rsidRPr="00374F87">
        <w:rPr>
          <w:rFonts w:ascii="Courier New" w:eastAsia="Times New Roman" w:hAnsi="Courier New" w:cs="Courier New"/>
          <w:color w:val="000000"/>
          <w:sz w:val="20"/>
          <w:szCs w:val="20"/>
          <w:u w:val="single"/>
        </w:rPr>
        <w:t>multithreading</w:t>
      </w:r>
      <w:r w:rsidRPr="00374F87">
        <w:rPr>
          <w:rFonts w:ascii="Courier New" w:eastAsia="Times New Roman" w:hAnsi="Courier New" w:cs="Courier New"/>
          <w:color w:val="000000"/>
          <w:sz w:val="20"/>
          <w:szCs w:val="20"/>
        </w:rPr>
        <w:t xml:space="preserve"> structure are described to support the proposed flexible architecture.</w:t>
      </w:r>
    </w:p>
    <w:p w14:paraId="6EE0448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\item</w:t>
      </w:r>
      <w:r w:rsidRPr="00374F87">
        <w:rPr>
          <w:rFonts w:ascii="Courier New" w:eastAsia="Times New Roman" w:hAnsi="Courier New" w:cs="Courier New"/>
          <w:color w:val="000000"/>
          <w:sz w:val="20"/>
          <w:szCs w:val="20"/>
        </w:rPr>
        <w:t xml:space="preserve"> The </w:t>
      </w:r>
      <w:r w:rsidRPr="00374F87">
        <w:rPr>
          <w:rFonts w:ascii="Courier New" w:eastAsia="Times New Roman" w:hAnsi="Courier New" w:cs="Courier New"/>
          <w:color w:val="008000"/>
          <w:sz w:val="20"/>
          <w:szCs w:val="20"/>
        </w:rPr>
        <w:t>$VCA$</w:t>
      </w:r>
      <w:r w:rsidRPr="00374F87">
        <w:rPr>
          <w:rFonts w:ascii="Courier New" w:eastAsia="Times New Roman" w:hAnsi="Courier New" w:cs="Courier New"/>
          <w:color w:val="000000"/>
          <w:sz w:val="20"/>
          <w:szCs w:val="20"/>
        </w:rPr>
        <w:t xml:space="preserve"> protocol</w:t>
      </w:r>
      <w:ins w:id="270" w:author="Author">
        <w:r w:rsidR="007668D9" w:rsidRPr="00374F87">
          <w:rPr>
            <w:rFonts w:ascii="Courier New" w:eastAsia="Times New Roman" w:hAnsi="Courier New" w:cs="Courier New"/>
            <w:color w:val="000000"/>
            <w:sz w:val="20"/>
            <w:szCs w:val="20"/>
          </w:rPr>
          <w:t>-</w:t>
        </w:r>
      </w:ins>
      <w:del w:id="271" w:author="Author">
        <w:r w:rsidRPr="00374F87" w:rsidDel="007668D9">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 xml:space="preserve">based </w:t>
      </w:r>
      <w:r w:rsidRPr="00374F87">
        <w:rPr>
          <w:rFonts w:ascii="Courier New" w:eastAsia="Times New Roman" w:hAnsi="Courier New" w:cs="Courier New"/>
          <w:color w:val="000000"/>
          <w:sz w:val="20"/>
          <w:szCs w:val="20"/>
          <w:u w:val="single"/>
        </w:rPr>
        <w:t>multi</w:t>
      </w:r>
      <w:r w:rsidRPr="00374F87">
        <w:rPr>
          <w:rFonts w:ascii="Courier New" w:eastAsia="Times New Roman" w:hAnsi="Courier New" w:cs="Courier New"/>
          <w:color w:val="000000"/>
          <w:sz w:val="20"/>
          <w:szCs w:val="20"/>
        </w:rPr>
        <w:t xml:space="preserve">-level flexible architecture implements the further integration of </w:t>
      </w:r>
      <w:ins w:id="272" w:author="Author">
        <w:r w:rsidR="007668D9"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visual</w:t>
      </w:r>
      <w:del w:id="273" w:author="Author">
        <w:r w:rsidRPr="00374F87" w:rsidDel="007668D9">
          <w:rPr>
            <w:rFonts w:ascii="Courier New" w:eastAsia="Times New Roman" w:hAnsi="Courier New" w:cs="Courier New"/>
            <w:color w:val="000000"/>
            <w:sz w:val="20"/>
            <w:szCs w:val="20"/>
          </w:rPr>
          <w:delText xml:space="preserve"> system</w:delText>
        </w:r>
      </w:del>
      <w:r w:rsidRPr="00374F87">
        <w:rPr>
          <w:rFonts w:ascii="Courier New" w:eastAsia="Times New Roman" w:hAnsi="Courier New" w:cs="Courier New"/>
          <w:color w:val="000000"/>
          <w:sz w:val="20"/>
          <w:szCs w:val="20"/>
        </w:rPr>
        <w:t>, motion control</w:t>
      </w:r>
      <w:del w:id="274" w:author="Author">
        <w:r w:rsidRPr="00374F87" w:rsidDel="007668D9">
          <w:rPr>
            <w:rFonts w:ascii="Courier New" w:eastAsia="Times New Roman" w:hAnsi="Courier New" w:cs="Courier New"/>
            <w:color w:val="000000"/>
            <w:sz w:val="20"/>
            <w:szCs w:val="20"/>
          </w:rPr>
          <w:delText xml:space="preserve"> system</w:delText>
        </w:r>
      </w:del>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$PLC$</w:t>
      </w:r>
      <w:r w:rsidRPr="00374F87">
        <w:rPr>
          <w:rFonts w:ascii="Courier New" w:eastAsia="Times New Roman" w:hAnsi="Courier New" w:cs="Courier New"/>
          <w:color w:val="000000"/>
          <w:sz w:val="20"/>
          <w:szCs w:val="20"/>
        </w:rPr>
        <w:t xml:space="preserve"> </w:t>
      </w:r>
      <w:del w:id="275" w:author="Author">
        <w:r w:rsidRPr="00374F87" w:rsidDel="007668D9">
          <w:rPr>
            <w:rFonts w:ascii="Courier New" w:eastAsia="Times New Roman" w:hAnsi="Courier New" w:cs="Courier New"/>
            <w:color w:val="000000"/>
            <w:sz w:val="20"/>
            <w:szCs w:val="20"/>
          </w:rPr>
          <w:delText>system</w:delText>
        </w:r>
      </w:del>
      <w:ins w:id="276" w:author="Author">
        <w:r w:rsidR="007668D9" w:rsidRPr="00374F87">
          <w:rPr>
            <w:rFonts w:ascii="Courier New" w:eastAsia="Times New Roman" w:hAnsi="Courier New" w:cs="Courier New"/>
            <w:color w:val="000000"/>
            <w:sz w:val="20"/>
            <w:szCs w:val="20"/>
          </w:rPr>
          <w:t>systems</w:t>
        </w:r>
      </w:ins>
      <w:r w:rsidRPr="00374F87">
        <w:rPr>
          <w:rFonts w:ascii="Courier New" w:eastAsia="Times New Roman" w:hAnsi="Courier New" w:cs="Courier New"/>
          <w:color w:val="000000"/>
          <w:sz w:val="20"/>
          <w:szCs w:val="20"/>
        </w:rPr>
        <w:t xml:space="preserve">. </w:t>
      </w:r>
      <w:ins w:id="277" w:author="Author">
        <w:r w:rsidR="007668D9" w:rsidRPr="00374F87">
          <w:rPr>
            <w:rFonts w:ascii="Courier New" w:eastAsia="Times New Roman" w:hAnsi="Courier New" w:cs="Courier New"/>
            <w:color w:val="000000"/>
            <w:sz w:val="20"/>
            <w:szCs w:val="20"/>
          </w:rPr>
          <w:t xml:space="preserve">The </w:t>
        </w:r>
      </w:ins>
      <w:del w:id="278" w:author="Author">
        <w:r w:rsidRPr="00374F87" w:rsidDel="007668D9">
          <w:rPr>
            <w:rFonts w:ascii="Courier New" w:eastAsia="Times New Roman" w:hAnsi="Courier New" w:cs="Courier New"/>
            <w:color w:val="000000"/>
            <w:sz w:val="20"/>
            <w:szCs w:val="20"/>
          </w:rPr>
          <w:delText>Through t</w:delText>
        </w:r>
      </w:del>
      <w:ins w:id="279" w:author="Author">
        <w:r w:rsidR="007668D9" w:rsidRPr="00374F87">
          <w:rPr>
            <w:rFonts w:ascii="Courier New" w:eastAsia="Times New Roman" w:hAnsi="Courier New" w:cs="Courier New"/>
            <w:color w:val="000000"/>
            <w:sz w:val="20"/>
            <w:szCs w:val="20"/>
          </w:rPr>
          <w:t>t</w:t>
        </w:r>
      </w:ins>
      <w:r w:rsidRPr="00374F87">
        <w:rPr>
          <w:rFonts w:ascii="Courier New" w:eastAsia="Times New Roman" w:hAnsi="Courier New" w:cs="Courier New"/>
          <w:color w:val="000000"/>
          <w:sz w:val="20"/>
          <w:szCs w:val="20"/>
        </w:rPr>
        <w:t>wo implemented cases</w:t>
      </w:r>
      <w:del w:id="280" w:author="Author">
        <w:r w:rsidRPr="00374F87" w:rsidDel="007668D9">
          <w:rPr>
            <w:rFonts w:ascii="Courier New" w:eastAsia="Times New Roman" w:hAnsi="Courier New" w:cs="Courier New"/>
            <w:color w:val="000000"/>
            <w:sz w:val="20"/>
            <w:szCs w:val="20"/>
          </w:rPr>
          <w:delText>, it</w:delText>
        </w:r>
      </w:del>
      <w:r w:rsidRPr="00374F87">
        <w:rPr>
          <w:rFonts w:ascii="Courier New" w:eastAsia="Times New Roman" w:hAnsi="Courier New" w:cs="Courier New"/>
          <w:color w:val="000000"/>
          <w:sz w:val="20"/>
          <w:szCs w:val="20"/>
        </w:rPr>
        <w:t xml:space="preserve"> </w:t>
      </w:r>
      <w:del w:id="281" w:author="Author">
        <w:r w:rsidRPr="00374F87" w:rsidDel="007668D9">
          <w:rPr>
            <w:rFonts w:ascii="Courier New" w:eastAsia="Times New Roman" w:hAnsi="Courier New" w:cs="Courier New"/>
            <w:color w:val="000000"/>
            <w:sz w:val="20"/>
            <w:szCs w:val="20"/>
          </w:rPr>
          <w:delText xml:space="preserve">indicates </w:delText>
        </w:r>
      </w:del>
      <w:ins w:id="282" w:author="Author">
        <w:r w:rsidR="007668D9" w:rsidRPr="00374F87">
          <w:rPr>
            <w:rFonts w:ascii="Courier New" w:eastAsia="Times New Roman" w:hAnsi="Courier New" w:cs="Courier New"/>
            <w:color w:val="000000"/>
            <w:sz w:val="20"/>
            <w:szCs w:val="20"/>
          </w:rPr>
          <w:t xml:space="preserve">indicate </w:t>
        </w:r>
      </w:ins>
      <w:r w:rsidRPr="00374F87">
        <w:rPr>
          <w:rFonts w:ascii="Courier New" w:eastAsia="Times New Roman" w:hAnsi="Courier New" w:cs="Courier New"/>
          <w:color w:val="000000"/>
          <w:sz w:val="20"/>
          <w:szCs w:val="20"/>
        </w:rPr>
        <w:t xml:space="preserve">that the proposed architecture could reduce the complexity of one application and from one to another.  </w:t>
      </w:r>
    </w:p>
    <w:p w14:paraId="2CB2055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{enumerate}</w:t>
      </w:r>
    </w:p>
    <w:p w14:paraId="44840F8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55ADD4" w14:textId="4D497845" w:rsidR="00A32828" w:rsidRPr="00374F87" w:rsidRDefault="00242695"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ins w:id="283" w:author="Author">
        <w:r w:rsidRPr="00374F87">
          <w:rPr>
            <w:rFonts w:ascii="Courier New" w:eastAsia="Times New Roman" w:hAnsi="Courier New" w:cs="Courier New"/>
            <w:color w:val="000000"/>
            <w:sz w:val="20"/>
            <w:szCs w:val="20"/>
          </w:rPr>
          <w:t xml:space="preserve">The remainder of this paper is structured as follows: </w:t>
        </w:r>
      </w:ins>
      <w:del w:id="284" w:author="Author">
        <w:r w:rsidR="00A32828" w:rsidRPr="00374F87" w:rsidDel="007668D9">
          <w:rPr>
            <w:rFonts w:ascii="Courier New" w:eastAsia="Times New Roman" w:hAnsi="Courier New" w:cs="Courier New"/>
            <w:color w:val="000000"/>
            <w:sz w:val="20"/>
            <w:szCs w:val="20"/>
          </w:rPr>
          <w:delText xml:space="preserve">In the remaining paper, in </w:delText>
        </w:r>
      </w:del>
      <w:r w:rsidR="00A32828" w:rsidRPr="00374F87">
        <w:rPr>
          <w:rFonts w:ascii="Courier New" w:eastAsia="Times New Roman" w:hAnsi="Courier New" w:cs="Courier New"/>
          <w:color w:val="000000"/>
          <w:sz w:val="20"/>
          <w:szCs w:val="20"/>
        </w:rPr>
        <w:t xml:space="preserve">Section </w:t>
      </w:r>
      <w:r w:rsidR="00A32828" w:rsidRPr="00374F87">
        <w:rPr>
          <w:rFonts w:ascii="Courier New" w:eastAsia="Times New Roman" w:hAnsi="Courier New" w:cs="Courier New"/>
          <w:color w:val="800000"/>
          <w:sz w:val="20"/>
          <w:szCs w:val="20"/>
        </w:rPr>
        <w:t>\ref</w:t>
      </w:r>
      <w:r w:rsidR="00A32828" w:rsidRPr="00374F87">
        <w:rPr>
          <w:rFonts w:ascii="Courier New" w:eastAsia="Times New Roman" w:hAnsi="Courier New" w:cs="Courier New"/>
          <w:color w:val="000000"/>
          <w:sz w:val="20"/>
          <w:szCs w:val="20"/>
        </w:rPr>
        <w:t>{</w:t>
      </w:r>
      <w:r w:rsidR="00A32828" w:rsidRPr="00374F87">
        <w:rPr>
          <w:rFonts w:ascii="Courier New" w:eastAsia="Times New Roman" w:hAnsi="Courier New" w:cs="Courier New"/>
          <w:color w:val="000000"/>
          <w:sz w:val="20"/>
          <w:szCs w:val="20"/>
          <w:u w:val="single"/>
        </w:rPr>
        <w:t>RW</w:t>
      </w:r>
      <w:r w:rsidR="00A32828" w:rsidRPr="00374F87">
        <w:rPr>
          <w:rFonts w:ascii="Courier New" w:eastAsia="Times New Roman" w:hAnsi="Courier New" w:cs="Courier New"/>
          <w:color w:val="000000"/>
          <w:sz w:val="20"/>
          <w:szCs w:val="20"/>
        </w:rPr>
        <w:t>}</w:t>
      </w:r>
      <w:del w:id="285" w:author="Author">
        <w:r w:rsidR="00A32828" w:rsidRPr="00374F87" w:rsidDel="00AD59ED">
          <w:rPr>
            <w:rFonts w:ascii="Courier New" w:eastAsia="Times New Roman" w:hAnsi="Courier New" w:cs="Courier New"/>
            <w:color w:val="000000"/>
            <w:sz w:val="20"/>
            <w:szCs w:val="20"/>
          </w:rPr>
          <w:delText>,</w:delText>
        </w:r>
      </w:del>
      <w:r w:rsidR="00A32828" w:rsidRPr="00374F87">
        <w:rPr>
          <w:rFonts w:ascii="Courier New" w:eastAsia="Times New Roman" w:hAnsi="Courier New" w:cs="Courier New"/>
          <w:color w:val="000000"/>
          <w:sz w:val="20"/>
          <w:szCs w:val="20"/>
        </w:rPr>
        <w:t xml:space="preserve"> </w:t>
      </w:r>
      <w:del w:id="286" w:author="Author">
        <w:r w:rsidR="00A32828" w:rsidRPr="00374F87" w:rsidDel="00AD59ED">
          <w:rPr>
            <w:rFonts w:ascii="Courier New" w:eastAsia="Times New Roman" w:hAnsi="Courier New" w:cs="Courier New"/>
            <w:color w:val="000000"/>
            <w:sz w:val="20"/>
            <w:szCs w:val="20"/>
          </w:rPr>
          <w:delText xml:space="preserve">we </w:delText>
        </w:r>
      </w:del>
      <w:ins w:id="287" w:author="Author">
        <w:r w:rsidR="00AD59ED" w:rsidRPr="00374F87">
          <w:rPr>
            <w:rFonts w:ascii="Courier New" w:eastAsia="Times New Roman" w:hAnsi="Courier New" w:cs="Courier New"/>
            <w:color w:val="000000"/>
            <w:sz w:val="20"/>
            <w:szCs w:val="20"/>
          </w:rPr>
          <w:t>introduces</w:t>
        </w:r>
      </w:ins>
      <w:del w:id="288" w:author="Author">
        <w:r w:rsidR="00A32828" w:rsidRPr="00374F87" w:rsidDel="00AD59ED">
          <w:rPr>
            <w:rFonts w:ascii="Courier New" w:eastAsia="Times New Roman" w:hAnsi="Courier New" w:cs="Courier New"/>
            <w:color w:val="000000"/>
            <w:sz w:val="20"/>
            <w:szCs w:val="20"/>
          </w:rPr>
          <w:delText>introduce</w:delText>
        </w:r>
      </w:del>
      <w:r w:rsidR="00A32828" w:rsidRPr="00374F87">
        <w:rPr>
          <w:rFonts w:ascii="Courier New" w:eastAsia="Times New Roman" w:hAnsi="Courier New" w:cs="Courier New"/>
          <w:color w:val="000000"/>
          <w:sz w:val="20"/>
          <w:szCs w:val="20"/>
        </w:rPr>
        <w:t xml:space="preserve"> the related works</w:t>
      </w:r>
      <w:del w:id="289" w:author="Author">
        <w:r w:rsidR="00A32828" w:rsidRPr="00374F87" w:rsidDel="00AD59ED">
          <w:rPr>
            <w:rFonts w:ascii="Courier New" w:eastAsia="Times New Roman" w:hAnsi="Courier New" w:cs="Courier New"/>
            <w:color w:val="000000"/>
            <w:sz w:val="20"/>
            <w:szCs w:val="20"/>
          </w:rPr>
          <w:delText xml:space="preserve">. </w:delText>
        </w:r>
      </w:del>
      <w:ins w:id="290" w:author="Author">
        <w:r w:rsidR="00AD59ED" w:rsidRPr="00374F87">
          <w:rPr>
            <w:rFonts w:ascii="Courier New" w:eastAsia="Times New Roman" w:hAnsi="Courier New" w:cs="Courier New"/>
            <w:color w:val="000000"/>
            <w:sz w:val="20"/>
            <w:szCs w:val="20"/>
          </w:rPr>
          <w:t xml:space="preserve">; </w:t>
        </w:r>
      </w:ins>
      <w:del w:id="291" w:author="Author">
        <w:r w:rsidR="00A32828" w:rsidRPr="00374F87" w:rsidDel="00AD59ED">
          <w:rPr>
            <w:rFonts w:ascii="Courier New" w:eastAsia="Times New Roman" w:hAnsi="Courier New" w:cs="Courier New"/>
            <w:color w:val="000000"/>
            <w:sz w:val="20"/>
            <w:szCs w:val="20"/>
          </w:rPr>
          <w:delText xml:space="preserve">In </w:delText>
        </w:r>
      </w:del>
      <w:r w:rsidR="00A32828" w:rsidRPr="00374F87">
        <w:rPr>
          <w:rFonts w:ascii="Courier New" w:eastAsia="Times New Roman" w:hAnsi="Courier New" w:cs="Courier New"/>
          <w:color w:val="000000"/>
          <w:sz w:val="20"/>
          <w:szCs w:val="20"/>
        </w:rPr>
        <w:t xml:space="preserve">Section </w:t>
      </w:r>
      <w:r w:rsidR="00A32828" w:rsidRPr="00374F87">
        <w:rPr>
          <w:rFonts w:ascii="Courier New" w:eastAsia="Times New Roman" w:hAnsi="Courier New" w:cs="Courier New"/>
          <w:color w:val="800000"/>
          <w:sz w:val="20"/>
          <w:szCs w:val="20"/>
        </w:rPr>
        <w:t>\ref</w:t>
      </w:r>
      <w:r w:rsidR="00A32828" w:rsidRPr="00374F87">
        <w:rPr>
          <w:rFonts w:ascii="Courier New" w:eastAsia="Times New Roman" w:hAnsi="Courier New" w:cs="Courier New"/>
          <w:color w:val="000000"/>
          <w:sz w:val="20"/>
          <w:szCs w:val="20"/>
        </w:rPr>
        <w:t>{</w:t>
      </w:r>
      <w:proofErr w:type="spellStart"/>
      <w:r w:rsidR="00A32828" w:rsidRPr="00374F87">
        <w:rPr>
          <w:rFonts w:ascii="Courier New" w:eastAsia="Times New Roman" w:hAnsi="Courier New" w:cs="Courier New"/>
          <w:color w:val="000000"/>
          <w:sz w:val="20"/>
          <w:szCs w:val="20"/>
          <w:u w:val="single"/>
        </w:rPr>
        <w:t>SystemStructure</w:t>
      </w:r>
      <w:proofErr w:type="spellEnd"/>
      <w:r w:rsidR="00A32828" w:rsidRPr="00374F87">
        <w:rPr>
          <w:rFonts w:ascii="Courier New" w:eastAsia="Times New Roman" w:hAnsi="Courier New" w:cs="Courier New"/>
          <w:color w:val="000000"/>
          <w:sz w:val="20"/>
          <w:szCs w:val="20"/>
        </w:rPr>
        <w:t>}</w:t>
      </w:r>
      <w:ins w:id="292" w:author="Author">
        <w:r w:rsidR="00AD59ED" w:rsidRPr="00374F87">
          <w:rPr>
            <w:rFonts w:ascii="Courier New" w:eastAsia="Times New Roman" w:hAnsi="Courier New" w:cs="Courier New"/>
            <w:color w:val="000000"/>
            <w:sz w:val="20"/>
            <w:szCs w:val="20"/>
          </w:rPr>
          <w:t xml:space="preserve"> presents </w:t>
        </w:r>
      </w:ins>
      <w:del w:id="293" w:author="Author">
        <w:r w:rsidR="00A32828" w:rsidRPr="00374F87" w:rsidDel="00AD59ED">
          <w:rPr>
            <w:rFonts w:ascii="Courier New" w:eastAsia="Times New Roman" w:hAnsi="Courier New" w:cs="Courier New"/>
            <w:color w:val="000000"/>
            <w:sz w:val="20"/>
            <w:szCs w:val="20"/>
          </w:rPr>
          <w:delText xml:space="preserve">, </w:delText>
        </w:r>
      </w:del>
      <w:r w:rsidR="00A32828" w:rsidRPr="00374F87">
        <w:rPr>
          <w:rFonts w:ascii="Courier New" w:eastAsia="Times New Roman" w:hAnsi="Courier New" w:cs="Courier New"/>
          <w:color w:val="000000"/>
          <w:sz w:val="20"/>
          <w:szCs w:val="20"/>
        </w:rPr>
        <w:t>the hardware and software structure</w:t>
      </w:r>
      <w:del w:id="294" w:author="Author">
        <w:r w:rsidR="00A32828" w:rsidRPr="00374F87" w:rsidDel="00AD59ED">
          <w:rPr>
            <w:rFonts w:ascii="Courier New" w:eastAsia="Times New Roman" w:hAnsi="Courier New" w:cs="Courier New"/>
            <w:color w:val="000000"/>
            <w:sz w:val="20"/>
            <w:szCs w:val="20"/>
          </w:rPr>
          <w:delText>,</w:delText>
        </w:r>
      </w:del>
      <w:r w:rsidR="00A32828" w:rsidRPr="00374F87">
        <w:rPr>
          <w:rFonts w:ascii="Courier New" w:eastAsia="Times New Roman" w:hAnsi="Courier New" w:cs="Courier New"/>
          <w:color w:val="000000"/>
          <w:sz w:val="20"/>
          <w:szCs w:val="20"/>
        </w:rPr>
        <w:t xml:space="preserve"> and memory allocation</w:t>
      </w:r>
      <w:del w:id="295" w:author="Author">
        <w:r w:rsidR="00A32828" w:rsidRPr="00374F87" w:rsidDel="00CA6D9F">
          <w:rPr>
            <w:rFonts w:ascii="Courier New" w:eastAsia="Times New Roman" w:hAnsi="Courier New" w:cs="Courier New"/>
            <w:color w:val="000000"/>
            <w:sz w:val="20"/>
            <w:szCs w:val="20"/>
          </w:rPr>
          <w:delText xml:space="preserve"> are introduced. </w:delText>
        </w:r>
      </w:del>
      <w:ins w:id="296" w:author="Author">
        <w:r w:rsidR="00CA6D9F" w:rsidRPr="00374F87">
          <w:rPr>
            <w:rFonts w:ascii="Courier New" w:eastAsia="Times New Roman" w:hAnsi="Courier New" w:cs="Courier New"/>
            <w:color w:val="000000"/>
            <w:sz w:val="20"/>
            <w:szCs w:val="20"/>
          </w:rPr>
          <w:t xml:space="preserve">; </w:t>
        </w:r>
      </w:ins>
      <w:del w:id="297" w:author="Author">
        <w:r w:rsidR="00A32828" w:rsidRPr="00374F87" w:rsidDel="00CA6D9F">
          <w:rPr>
            <w:rFonts w:ascii="Courier New" w:eastAsia="Times New Roman" w:hAnsi="Courier New" w:cs="Courier New"/>
            <w:color w:val="000000"/>
            <w:sz w:val="20"/>
            <w:szCs w:val="20"/>
          </w:rPr>
          <w:delText xml:space="preserve">In </w:delText>
        </w:r>
      </w:del>
      <w:r w:rsidR="00A32828" w:rsidRPr="00374F87">
        <w:rPr>
          <w:rFonts w:ascii="Courier New" w:eastAsia="Times New Roman" w:hAnsi="Courier New" w:cs="Courier New"/>
          <w:color w:val="000000"/>
          <w:sz w:val="20"/>
          <w:szCs w:val="20"/>
        </w:rPr>
        <w:t xml:space="preserve">Section </w:t>
      </w:r>
      <w:r w:rsidR="00A32828" w:rsidRPr="00374F87">
        <w:rPr>
          <w:rFonts w:ascii="Courier New" w:eastAsia="Times New Roman" w:hAnsi="Courier New" w:cs="Courier New"/>
          <w:color w:val="800000"/>
          <w:sz w:val="20"/>
          <w:szCs w:val="20"/>
        </w:rPr>
        <w:t>\ref</w:t>
      </w:r>
      <w:r w:rsidR="00A32828" w:rsidRPr="00374F87">
        <w:rPr>
          <w:rFonts w:ascii="Courier New" w:eastAsia="Times New Roman" w:hAnsi="Courier New" w:cs="Courier New"/>
          <w:color w:val="000000"/>
          <w:sz w:val="20"/>
          <w:szCs w:val="20"/>
        </w:rPr>
        <w:t>{Integration}</w:t>
      </w:r>
      <w:ins w:id="298" w:author="Author">
        <w:r w:rsidR="00CA6D9F" w:rsidRPr="00374F87">
          <w:rPr>
            <w:rFonts w:ascii="Courier New" w:eastAsia="Times New Roman" w:hAnsi="Courier New" w:cs="Courier New"/>
            <w:color w:val="000000"/>
            <w:sz w:val="20"/>
            <w:szCs w:val="20"/>
          </w:rPr>
          <w:t xml:space="preserve"> discusses</w:t>
        </w:r>
      </w:ins>
      <w:del w:id="299" w:author="Author">
        <w:r w:rsidR="00A32828" w:rsidRPr="00374F87" w:rsidDel="00CA6D9F">
          <w:rPr>
            <w:rFonts w:ascii="Courier New" w:eastAsia="Times New Roman" w:hAnsi="Courier New" w:cs="Courier New"/>
            <w:color w:val="000000"/>
            <w:sz w:val="20"/>
            <w:szCs w:val="20"/>
          </w:rPr>
          <w:delText>,</w:delText>
        </w:r>
      </w:del>
      <w:r w:rsidR="00A32828" w:rsidRPr="00374F87">
        <w:rPr>
          <w:rFonts w:ascii="Courier New" w:eastAsia="Times New Roman" w:hAnsi="Courier New" w:cs="Courier New"/>
          <w:color w:val="000000"/>
          <w:sz w:val="20"/>
          <w:szCs w:val="20"/>
        </w:rPr>
        <w:t xml:space="preserve"> the mechanism of </w:t>
      </w:r>
      <w:ins w:id="300" w:author="Author">
        <w:r w:rsidR="00CA6D9F" w:rsidRPr="00374F87">
          <w:rPr>
            <w:rFonts w:ascii="Courier New" w:eastAsia="Times New Roman" w:hAnsi="Courier New" w:cs="Courier New"/>
            <w:color w:val="000000"/>
            <w:sz w:val="20"/>
            <w:szCs w:val="20"/>
          </w:rPr>
          <w:t xml:space="preserve">the </w:t>
        </w:r>
      </w:ins>
      <w:r w:rsidR="00A32828" w:rsidRPr="00374F87">
        <w:rPr>
          <w:rFonts w:ascii="Courier New" w:eastAsia="Times New Roman" w:hAnsi="Courier New" w:cs="Courier New"/>
          <w:color w:val="008000"/>
          <w:sz w:val="20"/>
          <w:szCs w:val="20"/>
        </w:rPr>
        <w:t>$VCA$</w:t>
      </w:r>
      <w:r w:rsidR="00A32828" w:rsidRPr="00374F87">
        <w:rPr>
          <w:rFonts w:ascii="Courier New" w:eastAsia="Times New Roman" w:hAnsi="Courier New" w:cs="Courier New"/>
          <w:color w:val="000000"/>
          <w:sz w:val="20"/>
          <w:szCs w:val="20"/>
        </w:rPr>
        <w:t xml:space="preserve"> protocol </w:t>
      </w:r>
      <w:del w:id="301" w:author="Author">
        <w:r w:rsidR="00A32828" w:rsidRPr="00374F87" w:rsidDel="00CA6D9F">
          <w:rPr>
            <w:rFonts w:ascii="Courier New" w:eastAsia="Times New Roman" w:hAnsi="Courier New" w:cs="Courier New"/>
            <w:color w:val="000000"/>
            <w:sz w:val="20"/>
            <w:szCs w:val="20"/>
          </w:rPr>
          <w:delText xml:space="preserve">is addressed </w:delText>
        </w:r>
      </w:del>
      <w:r w:rsidR="00A32828" w:rsidRPr="00374F87">
        <w:rPr>
          <w:rFonts w:ascii="Courier New" w:eastAsia="Times New Roman" w:hAnsi="Courier New" w:cs="Courier New"/>
          <w:color w:val="000000"/>
          <w:sz w:val="20"/>
          <w:szCs w:val="20"/>
        </w:rPr>
        <w:t>in detail</w:t>
      </w:r>
      <w:del w:id="302" w:author="Author">
        <w:r w:rsidR="00A32828" w:rsidRPr="00374F87" w:rsidDel="00CA6D9F">
          <w:rPr>
            <w:rFonts w:ascii="Courier New" w:eastAsia="Times New Roman" w:hAnsi="Courier New" w:cs="Courier New"/>
            <w:color w:val="000000"/>
            <w:sz w:val="20"/>
            <w:szCs w:val="20"/>
          </w:rPr>
          <w:delText xml:space="preserve">. </w:delText>
        </w:r>
      </w:del>
      <w:ins w:id="303" w:author="Author">
        <w:r w:rsidR="00CA6D9F" w:rsidRPr="00374F87">
          <w:rPr>
            <w:rFonts w:ascii="Courier New" w:eastAsia="Times New Roman" w:hAnsi="Courier New" w:cs="Courier New"/>
            <w:color w:val="000000"/>
            <w:sz w:val="20"/>
            <w:szCs w:val="20"/>
          </w:rPr>
          <w:t xml:space="preserve">; </w:t>
        </w:r>
      </w:ins>
      <w:del w:id="304" w:author="Author">
        <w:r w:rsidR="00A32828" w:rsidRPr="00374F87" w:rsidDel="00CA6D9F">
          <w:rPr>
            <w:rFonts w:ascii="Courier New" w:eastAsia="Times New Roman" w:hAnsi="Courier New" w:cs="Courier New"/>
            <w:color w:val="000000"/>
            <w:sz w:val="20"/>
            <w:szCs w:val="20"/>
          </w:rPr>
          <w:delText xml:space="preserve">In </w:delText>
        </w:r>
      </w:del>
      <w:r w:rsidR="00A32828" w:rsidRPr="00374F87">
        <w:rPr>
          <w:rFonts w:ascii="Courier New" w:eastAsia="Times New Roman" w:hAnsi="Courier New" w:cs="Courier New"/>
          <w:color w:val="000000"/>
          <w:sz w:val="20"/>
          <w:szCs w:val="20"/>
        </w:rPr>
        <w:t xml:space="preserve">Section </w:t>
      </w:r>
      <w:r w:rsidR="00A32828" w:rsidRPr="00374F87">
        <w:rPr>
          <w:rFonts w:ascii="Courier New" w:eastAsia="Times New Roman" w:hAnsi="Courier New" w:cs="Courier New"/>
          <w:color w:val="800000"/>
          <w:sz w:val="20"/>
          <w:szCs w:val="20"/>
        </w:rPr>
        <w:t>\ref</w:t>
      </w:r>
      <w:r w:rsidR="00A32828" w:rsidRPr="00374F87">
        <w:rPr>
          <w:rFonts w:ascii="Courier New" w:eastAsia="Times New Roman" w:hAnsi="Courier New" w:cs="Courier New"/>
          <w:color w:val="000000"/>
          <w:sz w:val="20"/>
          <w:szCs w:val="20"/>
        </w:rPr>
        <w:t>{Execution}</w:t>
      </w:r>
      <w:del w:id="305" w:author="Author">
        <w:r w:rsidR="00A32828" w:rsidRPr="00374F87" w:rsidDel="00CA6D9F">
          <w:rPr>
            <w:rFonts w:ascii="Courier New" w:eastAsia="Times New Roman" w:hAnsi="Courier New" w:cs="Courier New"/>
            <w:color w:val="000000"/>
            <w:sz w:val="20"/>
            <w:szCs w:val="20"/>
          </w:rPr>
          <w:delText>,</w:delText>
        </w:r>
      </w:del>
      <w:r w:rsidR="00A32828" w:rsidRPr="00374F87">
        <w:rPr>
          <w:rFonts w:ascii="Courier New" w:eastAsia="Times New Roman" w:hAnsi="Courier New" w:cs="Courier New"/>
          <w:color w:val="000000"/>
          <w:sz w:val="20"/>
          <w:szCs w:val="20"/>
        </w:rPr>
        <w:t xml:space="preserve"> </w:t>
      </w:r>
      <w:del w:id="306" w:author="Author">
        <w:r w:rsidR="00A32828" w:rsidRPr="00374F87" w:rsidDel="00CA6D9F">
          <w:rPr>
            <w:rFonts w:ascii="Courier New" w:eastAsia="Times New Roman" w:hAnsi="Courier New" w:cs="Courier New"/>
            <w:color w:val="000000"/>
            <w:sz w:val="20"/>
            <w:szCs w:val="20"/>
          </w:rPr>
          <w:delText xml:space="preserve">we </w:delText>
        </w:r>
      </w:del>
      <w:ins w:id="307" w:author="Author">
        <w:r w:rsidR="00CA6D9F" w:rsidRPr="00374F87">
          <w:rPr>
            <w:rFonts w:ascii="Courier New" w:eastAsia="Times New Roman" w:hAnsi="Courier New" w:cs="Courier New"/>
            <w:color w:val="000000"/>
            <w:sz w:val="20"/>
            <w:szCs w:val="20"/>
          </w:rPr>
          <w:t>illustrates</w:t>
        </w:r>
      </w:ins>
      <w:del w:id="308" w:author="Author">
        <w:r w:rsidR="00A32828" w:rsidRPr="00374F87" w:rsidDel="00CA6D9F">
          <w:rPr>
            <w:rFonts w:ascii="Courier New" w:eastAsia="Times New Roman" w:hAnsi="Courier New" w:cs="Courier New"/>
            <w:color w:val="000000"/>
            <w:sz w:val="20"/>
            <w:szCs w:val="20"/>
          </w:rPr>
          <w:delText>illustrate</w:delText>
        </w:r>
      </w:del>
      <w:r w:rsidR="00A32828" w:rsidRPr="00374F87">
        <w:rPr>
          <w:rFonts w:ascii="Courier New" w:eastAsia="Times New Roman" w:hAnsi="Courier New" w:cs="Courier New"/>
          <w:color w:val="000000"/>
          <w:sz w:val="20"/>
          <w:szCs w:val="20"/>
        </w:rPr>
        <w:t xml:space="preserve"> the execution process of the proposed system</w:t>
      </w:r>
      <w:del w:id="309" w:author="Author">
        <w:r w:rsidR="00A32828" w:rsidRPr="00374F87" w:rsidDel="00CA6D9F">
          <w:rPr>
            <w:rFonts w:ascii="Courier New" w:eastAsia="Times New Roman" w:hAnsi="Courier New" w:cs="Courier New"/>
            <w:color w:val="000000"/>
            <w:sz w:val="20"/>
            <w:szCs w:val="20"/>
          </w:rPr>
          <w:delText xml:space="preserve">. </w:delText>
        </w:r>
      </w:del>
      <w:ins w:id="310" w:author="Author">
        <w:r w:rsidR="00CA6D9F" w:rsidRPr="00374F87">
          <w:rPr>
            <w:rFonts w:ascii="Courier New" w:eastAsia="Times New Roman" w:hAnsi="Courier New" w:cs="Courier New"/>
            <w:color w:val="000000"/>
            <w:sz w:val="20"/>
            <w:szCs w:val="20"/>
          </w:rPr>
          <w:t xml:space="preserve">; </w:t>
        </w:r>
      </w:ins>
      <w:del w:id="311" w:author="Author">
        <w:r w:rsidR="00A32828" w:rsidRPr="00374F87" w:rsidDel="00CA6D9F">
          <w:rPr>
            <w:rFonts w:ascii="Courier New" w:eastAsia="Times New Roman" w:hAnsi="Courier New" w:cs="Courier New"/>
            <w:color w:val="000000"/>
            <w:sz w:val="20"/>
            <w:szCs w:val="20"/>
          </w:rPr>
          <w:delText xml:space="preserve">Then, we implement two cases which are binocular catching robot and winding machine with visual system in </w:delText>
        </w:r>
      </w:del>
      <w:r w:rsidR="00A32828" w:rsidRPr="00374F87">
        <w:rPr>
          <w:rFonts w:ascii="Courier New" w:eastAsia="Times New Roman" w:hAnsi="Courier New" w:cs="Courier New"/>
          <w:color w:val="000000"/>
          <w:sz w:val="20"/>
          <w:szCs w:val="20"/>
        </w:rPr>
        <w:t xml:space="preserve">Section </w:t>
      </w:r>
      <w:r w:rsidR="00A32828" w:rsidRPr="00374F87">
        <w:rPr>
          <w:rFonts w:ascii="Courier New" w:eastAsia="Times New Roman" w:hAnsi="Courier New" w:cs="Courier New"/>
          <w:color w:val="800000"/>
          <w:sz w:val="20"/>
          <w:szCs w:val="20"/>
        </w:rPr>
        <w:t>\ref</w:t>
      </w:r>
      <w:r w:rsidR="00A32828" w:rsidRPr="00374F87">
        <w:rPr>
          <w:rFonts w:ascii="Courier New" w:eastAsia="Times New Roman" w:hAnsi="Courier New" w:cs="Courier New"/>
          <w:color w:val="000000"/>
          <w:sz w:val="20"/>
          <w:szCs w:val="20"/>
        </w:rPr>
        <w:t>{Case}</w:t>
      </w:r>
      <w:ins w:id="312" w:author="Author">
        <w:r w:rsidR="00CA6D9F" w:rsidRPr="00374F87">
          <w:rPr>
            <w:rFonts w:ascii="Courier New" w:eastAsia="Times New Roman" w:hAnsi="Courier New" w:cs="Courier New"/>
            <w:color w:val="000000"/>
            <w:sz w:val="20"/>
            <w:szCs w:val="20"/>
          </w:rPr>
          <w:t xml:space="preserve"> presents the two implemented cases (i.e., binocular catching robot and winding machine with a visual system</w:t>
        </w:r>
      </w:ins>
      <w:del w:id="313" w:author="Author">
        <w:r w:rsidR="00A32828" w:rsidRPr="00374F87" w:rsidDel="00CA6D9F">
          <w:rPr>
            <w:rFonts w:ascii="Courier New" w:eastAsia="Times New Roman" w:hAnsi="Courier New" w:cs="Courier New"/>
            <w:color w:val="000000"/>
            <w:sz w:val="20"/>
            <w:szCs w:val="20"/>
          </w:rPr>
          <w:delText xml:space="preserve">. </w:delText>
        </w:r>
      </w:del>
      <w:ins w:id="314" w:author="Author">
        <w:r w:rsidR="00CA6D9F" w:rsidRPr="00374F87">
          <w:rPr>
            <w:rFonts w:ascii="Courier New" w:eastAsia="Times New Roman" w:hAnsi="Courier New" w:cs="Courier New"/>
            <w:color w:val="000000"/>
            <w:sz w:val="20"/>
            <w:szCs w:val="20"/>
          </w:rPr>
          <w:t>)</w:t>
        </w:r>
        <w:r w:rsidR="00984E70" w:rsidRPr="00374F87">
          <w:rPr>
            <w:rFonts w:ascii="Courier New" w:eastAsia="Times New Roman" w:hAnsi="Courier New" w:cs="Courier New"/>
            <w:color w:val="000000"/>
            <w:sz w:val="20"/>
            <w:szCs w:val="20"/>
          </w:rPr>
          <w:t>;</w:t>
        </w:r>
        <w:r w:rsidR="00CA6D9F" w:rsidRPr="00374F87">
          <w:rPr>
            <w:rFonts w:ascii="Courier New" w:eastAsia="Times New Roman" w:hAnsi="Courier New" w:cs="Courier New"/>
            <w:color w:val="000000"/>
            <w:sz w:val="20"/>
            <w:szCs w:val="20"/>
          </w:rPr>
          <w:t xml:space="preserve"> </w:t>
        </w:r>
      </w:ins>
      <w:del w:id="315" w:author="Author">
        <w:r w:rsidR="00A32828" w:rsidRPr="00374F87" w:rsidDel="00CA6D9F">
          <w:rPr>
            <w:rFonts w:ascii="Courier New" w:eastAsia="Times New Roman" w:hAnsi="Courier New" w:cs="Courier New"/>
            <w:color w:val="000000"/>
            <w:sz w:val="20"/>
            <w:szCs w:val="20"/>
          </w:rPr>
          <w:delText xml:space="preserve">In the </w:delText>
        </w:r>
      </w:del>
      <w:ins w:id="316" w:author="Author">
        <w:r w:rsidR="00CA6D9F" w:rsidRPr="00374F87">
          <w:rPr>
            <w:rFonts w:ascii="Courier New" w:eastAsia="Times New Roman" w:hAnsi="Courier New" w:cs="Courier New"/>
            <w:color w:val="000000"/>
            <w:sz w:val="20"/>
            <w:szCs w:val="20"/>
          </w:rPr>
          <w:t xml:space="preserve">and the </w:t>
        </w:r>
      </w:ins>
      <w:r w:rsidR="00A32828" w:rsidRPr="00374F87">
        <w:rPr>
          <w:rFonts w:ascii="Courier New" w:eastAsia="Times New Roman" w:hAnsi="Courier New" w:cs="Courier New"/>
          <w:color w:val="000000"/>
          <w:sz w:val="20"/>
          <w:szCs w:val="20"/>
        </w:rPr>
        <w:t>last section</w:t>
      </w:r>
      <w:del w:id="317" w:author="Author">
        <w:r w:rsidR="00A32828" w:rsidRPr="00374F87" w:rsidDel="00CA6D9F">
          <w:rPr>
            <w:rFonts w:ascii="Courier New" w:eastAsia="Times New Roman" w:hAnsi="Courier New" w:cs="Courier New"/>
            <w:color w:val="000000"/>
            <w:sz w:val="20"/>
            <w:szCs w:val="20"/>
          </w:rPr>
          <w:delText>,</w:delText>
        </w:r>
      </w:del>
      <w:r w:rsidR="00A32828" w:rsidRPr="00374F87">
        <w:rPr>
          <w:rFonts w:ascii="Courier New" w:eastAsia="Times New Roman" w:hAnsi="Courier New" w:cs="Courier New"/>
          <w:color w:val="000000"/>
          <w:sz w:val="20"/>
          <w:szCs w:val="20"/>
        </w:rPr>
        <w:t xml:space="preserve"> </w:t>
      </w:r>
      <w:del w:id="318" w:author="Author">
        <w:r w:rsidR="00A32828" w:rsidRPr="00374F87" w:rsidDel="00CA6D9F">
          <w:rPr>
            <w:rFonts w:ascii="Courier New" w:eastAsia="Times New Roman" w:hAnsi="Courier New" w:cs="Courier New"/>
            <w:color w:val="000000"/>
            <w:sz w:val="20"/>
            <w:szCs w:val="20"/>
          </w:rPr>
          <w:delText xml:space="preserve">we </w:delText>
        </w:r>
      </w:del>
      <w:ins w:id="319" w:author="Author">
        <w:r w:rsidR="00CA6D9F" w:rsidRPr="00374F87">
          <w:rPr>
            <w:rFonts w:ascii="Courier New" w:eastAsia="Times New Roman" w:hAnsi="Courier New" w:cs="Courier New"/>
            <w:color w:val="000000"/>
            <w:sz w:val="20"/>
            <w:szCs w:val="20"/>
          </w:rPr>
          <w:t>concludes</w:t>
        </w:r>
      </w:ins>
      <w:del w:id="320" w:author="Author">
        <w:r w:rsidR="00A32828" w:rsidRPr="00374F87" w:rsidDel="00CA6D9F">
          <w:rPr>
            <w:rFonts w:ascii="Courier New" w:eastAsia="Times New Roman" w:hAnsi="Courier New" w:cs="Courier New"/>
            <w:color w:val="000000"/>
            <w:sz w:val="20"/>
            <w:szCs w:val="20"/>
          </w:rPr>
          <w:delText>conclude</w:delText>
        </w:r>
      </w:del>
      <w:r w:rsidR="00A32828" w:rsidRPr="00374F87">
        <w:rPr>
          <w:rFonts w:ascii="Courier New" w:eastAsia="Times New Roman" w:hAnsi="Courier New" w:cs="Courier New"/>
          <w:color w:val="000000"/>
          <w:sz w:val="20"/>
          <w:szCs w:val="20"/>
        </w:rPr>
        <w:t xml:space="preserve"> our </w:t>
      </w:r>
      <w:del w:id="321" w:author="Author">
        <w:r w:rsidR="00A32828" w:rsidRPr="00374F87" w:rsidDel="0069152A">
          <w:rPr>
            <w:rFonts w:ascii="Courier New" w:eastAsia="Times New Roman" w:hAnsi="Courier New" w:cs="Courier New"/>
            <w:color w:val="000000"/>
            <w:sz w:val="20"/>
            <w:szCs w:val="20"/>
          </w:rPr>
          <w:delText>works</w:delText>
        </w:r>
      </w:del>
      <w:ins w:id="322" w:author="Author">
        <w:r w:rsidR="0069152A" w:rsidRPr="00374F87">
          <w:rPr>
            <w:rFonts w:ascii="Courier New" w:eastAsia="Times New Roman" w:hAnsi="Courier New" w:cs="Courier New"/>
            <w:color w:val="000000"/>
            <w:sz w:val="20"/>
            <w:szCs w:val="20"/>
          </w:rPr>
          <w:t>work</w:t>
        </w:r>
      </w:ins>
      <w:r w:rsidR="00A32828" w:rsidRPr="00374F87">
        <w:rPr>
          <w:rFonts w:ascii="Courier New" w:eastAsia="Times New Roman" w:hAnsi="Courier New" w:cs="Courier New"/>
          <w:color w:val="000000"/>
          <w:sz w:val="20"/>
          <w:szCs w:val="20"/>
        </w:rPr>
        <w:t>.</w:t>
      </w:r>
    </w:p>
    <w:p w14:paraId="06FA5F6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2BC86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\section{Related Works}</w:t>
      </w:r>
    </w:p>
    <w:p w14:paraId="00B37E7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\label{RW}</w:t>
      </w:r>
    </w:p>
    <w:p w14:paraId="010788C8" w14:textId="10700C81" w:rsidR="00A32828" w:rsidRPr="00374F87" w:rsidRDefault="00984E70"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ins w:id="323" w:author="Author">
        <w:r w:rsidRPr="00374F87">
          <w:rPr>
            <w:rFonts w:ascii="Courier New" w:eastAsia="Times New Roman" w:hAnsi="Courier New" w:cs="Courier New"/>
            <w:color w:val="000000"/>
            <w:sz w:val="20"/>
            <w:szCs w:val="20"/>
          </w:rPr>
          <w:t>The v</w:t>
        </w:r>
      </w:ins>
      <w:del w:id="324" w:author="Author">
        <w:r w:rsidR="00A32828" w:rsidRPr="00374F87" w:rsidDel="00984E70">
          <w:rPr>
            <w:rFonts w:ascii="Courier New" w:eastAsia="Times New Roman" w:hAnsi="Courier New" w:cs="Courier New"/>
            <w:color w:val="000000"/>
            <w:sz w:val="20"/>
            <w:szCs w:val="20"/>
          </w:rPr>
          <w:delText>V</w:delText>
        </w:r>
      </w:del>
      <w:r w:rsidR="00A32828" w:rsidRPr="00374F87">
        <w:rPr>
          <w:rFonts w:ascii="Courier New" w:eastAsia="Times New Roman" w:hAnsi="Courier New" w:cs="Courier New"/>
          <w:color w:val="000000"/>
          <w:sz w:val="20"/>
          <w:szCs w:val="20"/>
        </w:rPr>
        <w:t xml:space="preserve">isual control system </w:t>
      </w:r>
      <w:del w:id="325" w:author="Author">
        <w:r w:rsidR="00A32828" w:rsidRPr="00374F87" w:rsidDel="00984E70">
          <w:rPr>
            <w:rFonts w:ascii="Courier New" w:eastAsia="Times New Roman" w:hAnsi="Courier New" w:cs="Courier New"/>
            <w:color w:val="000000"/>
            <w:sz w:val="20"/>
            <w:szCs w:val="20"/>
          </w:rPr>
          <w:delText xml:space="preserve">is </w:delText>
        </w:r>
      </w:del>
      <w:r w:rsidR="00A32828" w:rsidRPr="00374F87">
        <w:rPr>
          <w:rFonts w:ascii="Courier New" w:eastAsia="Times New Roman" w:hAnsi="Courier New" w:cs="Courier New"/>
          <w:color w:val="000000"/>
          <w:sz w:val="20"/>
          <w:szCs w:val="20"/>
        </w:rPr>
        <w:t xml:space="preserve">combined </w:t>
      </w:r>
      <w:del w:id="326" w:author="Author">
        <w:r w:rsidR="00A32828" w:rsidRPr="00374F87" w:rsidDel="00984E70">
          <w:rPr>
            <w:rFonts w:ascii="Courier New" w:eastAsia="Times New Roman" w:hAnsi="Courier New" w:cs="Courier New"/>
            <w:color w:val="000000"/>
            <w:sz w:val="20"/>
            <w:szCs w:val="20"/>
          </w:rPr>
          <w:delText xml:space="preserve">of </w:delText>
        </w:r>
      </w:del>
      <w:ins w:id="327" w:author="Author">
        <w:r w:rsidRPr="00374F87">
          <w:rPr>
            <w:rFonts w:ascii="Courier New" w:eastAsia="Times New Roman" w:hAnsi="Courier New" w:cs="Courier New"/>
            <w:color w:val="000000"/>
            <w:sz w:val="20"/>
            <w:szCs w:val="20"/>
          </w:rPr>
          <w:t xml:space="preserve">with the </w:t>
        </w:r>
      </w:ins>
      <w:r w:rsidR="00A32828" w:rsidRPr="00374F87">
        <w:rPr>
          <w:rFonts w:ascii="Courier New" w:eastAsia="Times New Roman" w:hAnsi="Courier New" w:cs="Courier New"/>
          <w:color w:val="000000"/>
          <w:sz w:val="20"/>
          <w:szCs w:val="20"/>
        </w:rPr>
        <w:t xml:space="preserve">special motion control system and </w:t>
      </w:r>
      <w:ins w:id="328" w:author="Author">
        <w:r w:rsidRPr="00374F87">
          <w:rPr>
            <w:rFonts w:ascii="Courier New" w:eastAsia="Times New Roman" w:hAnsi="Courier New" w:cs="Courier New"/>
            <w:color w:val="000000"/>
            <w:sz w:val="20"/>
            <w:szCs w:val="20"/>
          </w:rPr>
          <w:t xml:space="preserve">the </w:t>
        </w:r>
      </w:ins>
      <w:r w:rsidR="00A32828" w:rsidRPr="00374F87">
        <w:rPr>
          <w:rFonts w:ascii="Courier New" w:eastAsia="Times New Roman" w:hAnsi="Courier New" w:cs="Courier New"/>
          <w:color w:val="000000"/>
          <w:sz w:val="20"/>
          <w:szCs w:val="20"/>
        </w:rPr>
        <w:t xml:space="preserve">visual system </w:t>
      </w:r>
      <w:del w:id="329" w:author="Author">
        <w:r w:rsidR="00A32828" w:rsidRPr="00374F87" w:rsidDel="00984E70">
          <w:rPr>
            <w:rFonts w:ascii="Courier New" w:eastAsia="Times New Roman" w:hAnsi="Courier New" w:cs="Courier New"/>
            <w:color w:val="000000"/>
            <w:sz w:val="20"/>
            <w:szCs w:val="20"/>
          </w:rPr>
          <w:delText xml:space="preserve">which </w:delText>
        </w:r>
        <w:r w:rsidR="00A32828" w:rsidRPr="00374F87" w:rsidDel="00F258D9">
          <w:rPr>
            <w:rFonts w:ascii="Courier New" w:eastAsia="Times New Roman" w:hAnsi="Courier New" w:cs="Courier New"/>
            <w:color w:val="000000"/>
            <w:sz w:val="20"/>
            <w:szCs w:val="20"/>
          </w:rPr>
          <w:delText xml:space="preserve">has been </w:delText>
        </w:r>
      </w:del>
      <w:ins w:id="330" w:author="Author">
        <w:r w:rsidR="00F258D9" w:rsidRPr="00374F87">
          <w:rPr>
            <w:rFonts w:ascii="Courier New" w:eastAsia="Times New Roman" w:hAnsi="Courier New" w:cs="Courier New"/>
            <w:color w:val="000000"/>
            <w:sz w:val="20"/>
            <w:szCs w:val="20"/>
          </w:rPr>
          <w:t xml:space="preserve">is being </w:t>
        </w:r>
      </w:ins>
      <w:r w:rsidR="00A32828" w:rsidRPr="00374F87">
        <w:rPr>
          <w:rFonts w:ascii="Courier New" w:eastAsia="Times New Roman" w:hAnsi="Courier New" w:cs="Courier New"/>
          <w:color w:val="000000"/>
          <w:sz w:val="20"/>
          <w:szCs w:val="20"/>
        </w:rPr>
        <w:t xml:space="preserve">applied in various fields, </w:t>
      </w:r>
      <w:del w:id="331" w:author="Author">
        <w:r w:rsidR="00A32828" w:rsidRPr="00374F87" w:rsidDel="00984E70">
          <w:rPr>
            <w:rFonts w:ascii="Courier New" w:eastAsia="Times New Roman" w:hAnsi="Courier New" w:cs="Courier New"/>
            <w:color w:val="000000"/>
            <w:sz w:val="20"/>
            <w:szCs w:val="20"/>
          </w:rPr>
          <w:delText xml:space="preserve">such as </w:delText>
        </w:r>
      </w:del>
      <w:ins w:id="332" w:author="Author">
        <w:r w:rsidRPr="00374F87">
          <w:rPr>
            <w:rFonts w:ascii="Courier New" w:eastAsia="Times New Roman" w:hAnsi="Courier New" w:cs="Courier New"/>
            <w:color w:val="000000"/>
            <w:sz w:val="20"/>
            <w:szCs w:val="20"/>
          </w:rPr>
          <w:t xml:space="preserve">including </w:t>
        </w:r>
        <w:r w:rsidR="00F258D9" w:rsidRPr="00374F87">
          <w:rPr>
            <w:rFonts w:ascii="Courier New" w:eastAsia="Times New Roman" w:hAnsi="Courier New" w:cs="Courier New"/>
            <w:color w:val="000000"/>
            <w:sz w:val="20"/>
            <w:szCs w:val="20"/>
          </w:rPr>
          <w:t xml:space="preserve">the </w:t>
        </w:r>
      </w:ins>
      <w:del w:id="333" w:author="Author">
        <w:r w:rsidR="00A32828" w:rsidRPr="00374F87" w:rsidDel="00984E70">
          <w:rPr>
            <w:rFonts w:ascii="Courier New" w:eastAsia="Times New Roman" w:hAnsi="Courier New" w:cs="Courier New"/>
            <w:color w:val="000000"/>
            <w:sz w:val="20"/>
            <w:szCs w:val="20"/>
          </w:rPr>
          <w:delText xml:space="preserve">transport </w:delText>
        </w:r>
      </w:del>
      <w:ins w:id="334" w:author="Author">
        <w:r w:rsidRPr="00374F87">
          <w:rPr>
            <w:rFonts w:ascii="Courier New" w:eastAsia="Times New Roman" w:hAnsi="Courier New" w:cs="Courier New"/>
            <w:color w:val="000000"/>
            <w:sz w:val="20"/>
            <w:szCs w:val="20"/>
          </w:rPr>
          <w:t xml:space="preserve">transportation </w:t>
        </w:r>
      </w:ins>
      <w:r w:rsidR="00A32828" w:rsidRPr="00374F87">
        <w:rPr>
          <w:rFonts w:ascii="Courier New" w:eastAsia="Times New Roman" w:hAnsi="Courier New" w:cs="Courier New"/>
          <w:color w:val="800000"/>
          <w:sz w:val="20"/>
          <w:szCs w:val="20"/>
        </w:rPr>
        <w:t>\cite</w:t>
      </w:r>
      <w:r w:rsidR="00A32828" w:rsidRPr="00374F87">
        <w:rPr>
          <w:rFonts w:ascii="Courier New" w:eastAsia="Times New Roman" w:hAnsi="Courier New" w:cs="Courier New"/>
          <w:color w:val="000000"/>
          <w:sz w:val="20"/>
          <w:szCs w:val="20"/>
        </w:rPr>
        <w:t>{Xing2014Intersection}, circuit detection</w:t>
      </w:r>
      <w:r w:rsidR="00A32828" w:rsidRPr="00374F87">
        <w:rPr>
          <w:rFonts w:ascii="Courier New" w:eastAsia="Times New Roman" w:hAnsi="Courier New" w:cs="Courier New"/>
          <w:color w:val="800000"/>
          <w:sz w:val="20"/>
          <w:szCs w:val="20"/>
        </w:rPr>
        <w:t>\cite</w:t>
      </w:r>
      <w:r w:rsidR="00A32828" w:rsidRPr="00374F87">
        <w:rPr>
          <w:rFonts w:ascii="Courier New" w:eastAsia="Times New Roman" w:hAnsi="Courier New" w:cs="Courier New"/>
          <w:color w:val="000000"/>
          <w:sz w:val="20"/>
          <w:szCs w:val="20"/>
        </w:rPr>
        <w:t>{Nian2005An}, sorting system, welding</w:t>
      </w:r>
      <w:r w:rsidR="00A32828" w:rsidRPr="00374F87">
        <w:rPr>
          <w:rFonts w:ascii="Courier New" w:eastAsia="Times New Roman" w:hAnsi="Courier New" w:cs="Courier New"/>
          <w:color w:val="800000"/>
          <w:sz w:val="20"/>
          <w:szCs w:val="20"/>
        </w:rPr>
        <w:t>\cite</w:t>
      </w:r>
      <w:r w:rsidR="00A32828" w:rsidRPr="00374F87">
        <w:rPr>
          <w:rFonts w:ascii="Courier New" w:eastAsia="Times New Roman" w:hAnsi="Courier New" w:cs="Courier New"/>
          <w:color w:val="000000"/>
          <w:sz w:val="20"/>
          <w:szCs w:val="20"/>
        </w:rPr>
        <w:t xml:space="preserve">{Chen2014A}, </w:t>
      </w:r>
      <w:del w:id="335" w:author="Author">
        <w:r w:rsidR="00A32828" w:rsidRPr="00374F87" w:rsidDel="00F258D9">
          <w:rPr>
            <w:rFonts w:ascii="Courier New" w:eastAsia="Times New Roman" w:hAnsi="Courier New" w:cs="Courier New"/>
            <w:color w:val="000000"/>
            <w:sz w:val="20"/>
            <w:szCs w:val="20"/>
          </w:rPr>
          <w:delText>assembling</w:delText>
        </w:r>
      </w:del>
      <w:ins w:id="336" w:author="Author">
        <w:r w:rsidR="00F258D9" w:rsidRPr="00374F87">
          <w:rPr>
            <w:rFonts w:ascii="Courier New" w:eastAsia="Times New Roman" w:hAnsi="Courier New" w:cs="Courier New"/>
            <w:color w:val="000000"/>
            <w:sz w:val="20"/>
            <w:szCs w:val="20"/>
          </w:rPr>
          <w:t>assembly</w:t>
        </w:r>
      </w:ins>
      <w:r w:rsidR="00A32828" w:rsidRPr="00374F87">
        <w:rPr>
          <w:rFonts w:ascii="Courier New" w:eastAsia="Times New Roman" w:hAnsi="Courier New" w:cs="Courier New"/>
          <w:color w:val="800000"/>
          <w:sz w:val="20"/>
          <w:szCs w:val="20"/>
        </w:rPr>
        <w:t>\cite</w:t>
      </w:r>
      <w:r w:rsidR="00A32828" w:rsidRPr="00374F87">
        <w:rPr>
          <w:rFonts w:ascii="Courier New" w:eastAsia="Times New Roman" w:hAnsi="Courier New" w:cs="Courier New"/>
          <w:color w:val="000000"/>
          <w:sz w:val="20"/>
          <w:szCs w:val="20"/>
        </w:rPr>
        <w:t xml:space="preserve">{Xiao2014Visual}, </w:t>
      </w:r>
      <w:del w:id="337" w:author="Author">
        <w:r w:rsidR="00A32828" w:rsidRPr="00374F87" w:rsidDel="00984E70">
          <w:rPr>
            <w:rFonts w:ascii="Courier New" w:eastAsia="Times New Roman" w:hAnsi="Courier New" w:cs="Courier New"/>
            <w:color w:val="000000"/>
            <w:sz w:val="20"/>
            <w:szCs w:val="20"/>
          </w:rPr>
          <w:delText>robot</w:delText>
        </w:r>
      </w:del>
      <w:ins w:id="338" w:author="Author">
        <w:r w:rsidRPr="00374F87">
          <w:rPr>
            <w:rFonts w:ascii="Courier New" w:eastAsia="Times New Roman" w:hAnsi="Courier New" w:cs="Courier New"/>
            <w:color w:val="000000"/>
            <w:sz w:val="20"/>
            <w:szCs w:val="20"/>
          </w:rPr>
          <w:t>robotics</w:t>
        </w:r>
      </w:ins>
      <w:r w:rsidR="00A32828" w:rsidRPr="00374F87">
        <w:rPr>
          <w:rFonts w:ascii="Courier New" w:eastAsia="Times New Roman" w:hAnsi="Courier New" w:cs="Courier New"/>
          <w:color w:val="800000"/>
          <w:sz w:val="20"/>
          <w:szCs w:val="20"/>
        </w:rPr>
        <w:t>\cite</w:t>
      </w:r>
      <w:r w:rsidR="00A32828" w:rsidRPr="00374F87">
        <w:rPr>
          <w:rFonts w:ascii="Courier New" w:eastAsia="Times New Roman" w:hAnsi="Courier New" w:cs="Courier New"/>
          <w:color w:val="000000"/>
          <w:sz w:val="20"/>
          <w:szCs w:val="20"/>
        </w:rPr>
        <w:t>{Wu2013Cloud,Tsai2017A}, unmanned aerial vehicles</w:t>
      </w:r>
      <w:r w:rsidR="00A32828" w:rsidRPr="00374F87">
        <w:rPr>
          <w:rFonts w:ascii="Courier New" w:eastAsia="Times New Roman" w:hAnsi="Courier New" w:cs="Courier New"/>
          <w:color w:val="800000"/>
          <w:sz w:val="20"/>
          <w:szCs w:val="20"/>
        </w:rPr>
        <w:t>\cite</w:t>
      </w:r>
      <w:r w:rsidR="00A32828" w:rsidRPr="00374F87">
        <w:rPr>
          <w:rFonts w:ascii="Courier New" w:eastAsia="Times New Roman" w:hAnsi="Courier New" w:cs="Courier New"/>
          <w:color w:val="000000"/>
          <w:sz w:val="20"/>
          <w:szCs w:val="20"/>
        </w:rPr>
        <w:t>{Serra2016Landing}, and sorting</w:t>
      </w:r>
      <w:r w:rsidR="00A32828" w:rsidRPr="00374F87">
        <w:rPr>
          <w:rFonts w:ascii="Courier New" w:eastAsia="Times New Roman" w:hAnsi="Courier New" w:cs="Courier New"/>
          <w:color w:val="800000"/>
          <w:sz w:val="20"/>
          <w:szCs w:val="20"/>
        </w:rPr>
        <w:t>\cite</w:t>
      </w:r>
      <w:r w:rsidR="00A32828" w:rsidRPr="00374F87">
        <w:rPr>
          <w:rFonts w:ascii="Courier New" w:eastAsia="Times New Roman" w:hAnsi="Courier New" w:cs="Courier New"/>
          <w:color w:val="000000"/>
          <w:sz w:val="20"/>
          <w:szCs w:val="20"/>
        </w:rPr>
        <w:t>{Sun2013Automatic}</w:t>
      </w:r>
      <w:ins w:id="339" w:author="Author">
        <w:r w:rsidR="00F258D9" w:rsidRPr="00374F87">
          <w:rPr>
            <w:rFonts w:ascii="Courier New" w:eastAsia="Times New Roman" w:hAnsi="Courier New" w:cs="Courier New"/>
            <w:color w:val="000000"/>
            <w:sz w:val="20"/>
            <w:szCs w:val="20"/>
          </w:rPr>
          <w:t xml:space="preserve"> fields</w:t>
        </w:r>
      </w:ins>
      <w:r w:rsidR="00A32828" w:rsidRPr="00374F87">
        <w:rPr>
          <w:rFonts w:ascii="Courier New" w:eastAsia="Times New Roman" w:hAnsi="Courier New" w:cs="Courier New"/>
          <w:color w:val="000000"/>
          <w:sz w:val="20"/>
          <w:szCs w:val="20"/>
        </w:rPr>
        <w:t xml:space="preserve">. </w:t>
      </w:r>
      <w:del w:id="340" w:author="Author">
        <w:r w:rsidR="00A32828" w:rsidRPr="00374F87" w:rsidDel="00472F55">
          <w:rPr>
            <w:rFonts w:ascii="Courier New" w:eastAsia="Times New Roman" w:hAnsi="Courier New" w:cs="Courier New"/>
            <w:color w:val="000000"/>
            <w:sz w:val="20"/>
            <w:szCs w:val="20"/>
          </w:rPr>
          <w:delText>These w</w:delText>
        </w:r>
      </w:del>
      <w:ins w:id="341" w:author="Author">
        <w:r w:rsidR="00472F55" w:rsidRPr="00374F87">
          <w:rPr>
            <w:rFonts w:ascii="Courier New" w:eastAsia="Times New Roman" w:hAnsi="Courier New" w:cs="Courier New"/>
            <w:color w:val="000000"/>
            <w:sz w:val="20"/>
            <w:szCs w:val="20"/>
          </w:rPr>
          <w:t>W</w:t>
        </w:r>
      </w:ins>
      <w:r w:rsidR="00A32828" w:rsidRPr="00374F87">
        <w:rPr>
          <w:rFonts w:ascii="Courier New" w:eastAsia="Times New Roman" w:hAnsi="Courier New" w:cs="Courier New"/>
          <w:color w:val="000000"/>
          <w:sz w:val="20"/>
          <w:szCs w:val="20"/>
        </w:rPr>
        <w:t xml:space="preserve">orks </w:t>
      </w:r>
      <w:ins w:id="342" w:author="Author">
        <w:r w:rsidR="00472F55" w:rsidRPr="00374F87">
          <w:rPr>
            <w:rFonts w:ascii="Courier New" w:eastAsia="Times New Roman" w:hAnsi="Courier New" w:cs="Courier New"/>
            <w:color w:val="000000"/>
            <w:sz w:val="20"/>
            <w:szCs w:val="20"/>
          </w:rPr>
          <w:t xml:space="preserve">have </w:t>
        </w:r>
      </w:ins>
      <w:del w:id="343" w:author="Author">
        <w:r w:rsidR="00A32828" w:rsidRPr="00374F87" w:rsidDel="00472F55">
          <w:rPr>
            <w:rFonts w:ascii="Courier New" w:eastAsia="Times New Roman" w:hAnsi="Courier New" w:cs="Courier New"/>
            <w:color w:val="000000"/>
            <w:sz w:val="20"/>
            <w:szCs w:val="20"/>
          </w:rPr>
          <w:delText xml:space="preserve">address </w:delText>
        </w:r>
      </w:del>
      <w:ins w:id="344" w:author="Author">
        <w:r w:rsidR="00472F55" w:rsidRPr="00374F87">
          <w:rPr>
            <w:rFonts w:ascii="Courier New" w:eastAsia="Times New Roman" w:hAnsi="Courier New" w:cs="Courier New"/>
            <w:color w:val="000000"/>
            <w:sz w:val="20"/>
            <w:szCs w:val="20"/>
          </w:rPr>
          <w:t xml:space="preserve">addressed </w:t>
        </w:r>
      </w:ins>
      <w:del w:id="345" w:author="Author">
        <w:r w:rsidR="00A32828" w:rsidRPr="00374F87" w:rsidDel="00984E70">
          <w:rPr>
            <w:rFonts w:ascii="Courier New" w:eastAsia="Times New Roman" w:hAnsi="Courier New" w:cs="Courier New"/>
            <w:color w:val="000000"/>
            <w:sz w:val="20"/>
            <w:szCs w:val="20"/>
          </w:rPr>
          <w:delText xml:space="preserve">their </w:delText>
        </w:r>
      </w:del>
      <w:r w:rsidR="00A32828" w:rsidRPr="00374F87">
        <w:rPr>
          <w:rFonts w:ascii="Courier New" w:eastAsia="Times New Roman" w:hAnsi="Courier New" w:cs="Courier New"/>
          <w:color w:val="000000"/>
          <w:sz w:val="20"/>
          <w:szCs w:val="20"/>
        </w:rPr>
        <w:t>problems in relevant fields</w:t>
      </w:r>
      <w:del w:id="346" w:author="Author">
        <w:r w:rsidR="00A32828" w:rsidRPr="00374F87" w:rsidDel="00984E70">
          <w:rPr>
            <w:rFonts w:ascii="Courier New" w:eastAsia="Times New Roman" w:hAnsi="Courier New" w:cs="Courier New"/>
            <w:color w:val="000000"/>
            <w:sz w:val="20"/>
            <w:szCs w:val="20"/>
          </w:rPr>
          <w:delText xml:space="preserve">. </w:delText>
        </w:r>
      </w:del>
      <w:ins w:id="347" w:author="Author">
        <w:r w:rsidRPr="00374F87">
          <w:rPr>
            <w:rFonts w:ascii="Courier New" w:eastAsia="Times New Roman" w:hAnsi="Courier New" w:cs="Courier New"/>
            <w:color w:val="000000"/>
            <w:sz w:val="20"/>
            <w:szCs w:val="20"/>
          </w:rPr>
          <w:t xml:space="preserve">; </w:t>
        </w:r>
      </w:ins>
      <w:del w:id="348" w:author="Author">
        <w:r w:rsidR="00A32828" w:rsidRPr="00374F87" w:rsidDel="00984E70">
          <w:rPr>
            <w:rFonts w:ascii="Courier New" w:eastAsia="Times New Roman" w:hAnsi="Courier New" w:cs="Courier New"/>
            <w:color w:val="000000"/>
            <w:sz w:val="20"/>
            <w:szCs w:val="20"/>
          </w:rPr>
          <w:delText>However</w:delText>
        </w:r>
      </w:del>
      <w:ins w:id="349" w:author="Author">
        <w:r w:rsidRPr="00374F87">
          <w:rPr>
            <w:rFonts w:ascii="Courier New" w:eastAsia="Times New Roman" w:hAnsi="Courier New" w:cs="Courier New"/>
            <w:color w:val="000000"/>
            <w:sz w:val="20"/>
            <w:szCs w:val="20"/>
          </w:rPr>
          <w:t>however</w:t>
        </w:r>
      </w:ins>
      <w:r w:rsidR="00A32828" w:rsidRPr="00374F87">
        <w:rPr>
          <w:rFonts w:ascii="Courier New" w:eastAsia="Times New Roman" w:hAnsi="Courier New" w:cs="Courier New"/>
          <w:color w:val="000000"/>
          <w:sz w:val="20"/>
          <w:szCs w:val="20"/>
        </w:rPr>
        <w:t xml:space="preserve">, all </w:t>
      </w:r>
      <w:del w:id="350" w:author="Author">
        <w:r w:rsidR="00A32828" w:rsidRPr="00374F87" w:rsidDel="00984E70">
          <w:rPr>
            <w:rFonts w:ascii="Courier New" w:eastAsia="Times New Roman" w:hAnsi="Courier New" w:cs="Courier New"/>
            <w:color w:val="000000"/>
            <w:sz w:val="20"/>
            <w:szCs w:val="20"/>
          </w:rPr>
          <w:delText xml:space="preserve">these </w:delText>
        </w:r>
      </w:del>
      <w:r w:rsidR="00A32828" w:rsidRPr="00374F87">
        <w:rPr>
          <w:rFonts w:ascii="Courier New" w:eastAsia="Times New Roman" w:hAnsi="Courier New" w:cs="Courier New"/>
          <w:color w:val="000000"/>
          <w:sz w:val="20"/>
          <w:szCs w:val="20"/>
        </w:rPr>
        <w:t xml:space="preserve">solutions are based on </w:t>
      </w:r>
      <w:ins w:id="351" w:author="Author">
        <w:r w:rsidRPr="00374F87">
          <w:rPr>
            <w:rFonts w:ascii="Courier New" w:eastAsia="Times New Roman" w:hAnsi="Courier New" w:cs="Courier New"/>
            <w:color w:val="000000"/>
            <w:sz w:val="20"/>
            <w:szCs w:val="20"/>
          </w:rPr>
          <w:t xml:space="preserve">the </w:t>
        </w:r>
      </w:ins>
      <w:r w:rsidR="00A32828" w:rsidRPr="00374F87">
        <w:rPr>
          <w:rFonts w:ascii="Courier New" w:eastAsia="Times New Roman" w:hAnsi="Courier New" w:cs="Courier New"/>
          <w:color w:val="000000"/>
          <w:sz w:val="20"/>
          <w:szCs w:val="20"/>
        </w:rPr>
        <w:t xml:space="preserve">special motion control </w:t>
      </w:r>
      <w:del w:id="352" w:author="Author">
        <w:r w:rsidR="00A32828" w:rsidRPr="00374F87" w:rsidDel="00472F55">
          <w:rPr>
            <w:rFonts w:ascii="Courier New" w:eastAsia="Times New Roman" w:hAnsi="Courier New" w:cs="Courier New"/>
            <w:color w:val="000000"/>
            <w:sz w:val="20"/>
            <w:szCs w:val="20"/>
          </w:rPr>
          <w:delText xml:space="preserve">system </w:delText>
        </w:r>
      </w:del>
      <w:r w:rsidR="00A32828" w:rsidRPr="00374F87">
        <w:rPr>
          <w:rFonts w:ascii="Courier New" w:eastAsia="Times New Roman" w:hAnsi="Courier New" w:cs="Courier New"/>
          <w:color w:val="000000"/>
          <w:sz w:val="20"/>
          <w:szCs w:val="20"/>
        </w:rPr>
        <w:t xml:space="preserve">and visual </w:t>
      </w:r>
      <w:del w:id="353" w:author="Author">
        <w:r w:rsidR="00A32828" w:rsidRPr="00374F87" w:rsidDel="00472F55">
          <w:rPr>
            <w:rFonts w:ascii="Courier New" w:eastAsia="Times New Roman" w:hAnsi="Courier New" w:cs="Courier New"/>
            <w:color w:val="000000"/>
            <w:sz w:val="20"/>
            <w:szCs w:val="20"/>
          </w:rPr>
          <w:delText>system</w:delText>
        </w:r>
      </w:del>
      <w:ins w:id="354" w:author="Author">
        <w:r w:rsidR="00472F55" w:rsidRPr="00374F87">
          <w:rPr>
            <w:rFonts w:ascii="Courier New" w:eastAsia="Times New Roman" w:hAnsi="Courier New" w:cs="Courier New"/>
            <w:color w:val="000000"/>
            <w:sz w:val="20"/>
            <w:szCs w:val="20"/>
          </w:rPr>
          <w:t>systems</w:t>
        </w:r>
      </w:ins>
      <w:r w:rsidR="00A32828" w:rsidRPr="00374F87">
        <w:rPr>
          <w:rFonts w:ascii="Courier New" w:eastAsia="Times New Roman" w:hAnsi="Courier New" w:cs="Courier New"/>
          <w:color w:val="000000"/>
          <w:sz w:val="20"/>
          <w:szCs w:val="20"/>
        </w:rPr>
        <w:t>.</w:t>
      </w:r>
    </w:p>
    <w:p w14:paraId="1917033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E296C1" w14:textId="02ABFE03"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355" w:author="Author">
        <w:r w:rsidRPr="00374F87" w:rsidDel="00F175A3">
          <w:rPr>
            <w:rFonts w:ascii="Courier New" w:eastAsia="Times New Roman" w:hAnsi="Courier New" w:cs="Courier New"/>
            <w:color w:val="000000"/>
            <w:sz w:val="20"/>
            <w:szCs w:val="20"/>
          </w:rPr>
          <w:delText xml:space="preserve">Additionally, the </w:delText>
        </w:r>
      </w:del>
      <w:ins w:id="356" w:author="Author">
        <w:r w:rsidR="00F175A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integration of logic control and motion control has </w:t>
      </w:r>
      <w:ins w:id="357" w:author="Author">
        <w:r w:rsidR="00F175A3" w:rsidRPr="00374F87">
          <w:rPr>
            <w:rFonts w:ascii="Courier New" w:eastAsia="Times New Roman" w:hAnsi="Courier New" w:cs="Courier New"/>
            <w:color w:val="000000"/>
            <w:sz w:val="20"/>
            <w:szCs w:val="20"/>
          </w:rPr>
          <w:t xml:space="preserve">also been presented in </w:t>
        </w:r>
      </w:ins>
      <w:del w:id="358" w:author="Author">
        <w:r w:rsidRPr="00374F87" w:rsidDel="00F175A3">
          <w:rPr>
            <w:rFonts w:ascii="Courier New" w:eastAsia="Times New Roman" w:hAnsi="Courier New" w:cs="Courier New"/>
            <w:color w:val="000000"/>
            <w:sz w:val="20"/>
            <w:szCs w:val="20"/>
          </w:rPr>
          <w:delText xml:space="preserve">variously </w:delText>
        </w:r>
      </w:del>
      <w:ins w:id="359" w:author="Author">
        <w:r w:rsidR="00F175A3" w:rsidRPr="00374F87">
          <w:rPr>
            <w:rFonts w:ascii="Courier New" w:eastAsia="Times New Roman" w:hAnsi="Courier New" w:cs="Courier New"/>
            <w:color w:val="000000"/>
            <w:sz w:val="20"/>
            <w:szCs w:val="20"/>
          </w:rPr>
          <w:t xml:space="preserve">various </w:t>
        </w:r>
      </w:ins>
      <w:r w:rsidRPr="00374F87">
        <w:rPr>
          <w:rFonts w:ascii="Courier New" w:eastAsia="Times New Roman" w:hAnsi="Courier New" w:cs="Courier New"/>
          <w:color w:val="000000"/>
          <w:sz w:val="20"/>
          <w:szCs w:val="20"/>
        </w:rPr>
        <w:t xml:space="preserve">deep </w:t>
      </w:r>
      <w:del w:id="360" w:author="Author">
        <w:r w:rsidRPr="00374F87" w:rsidDel="00F175A3">
          <w:rPr>
            <w:rFonts w:ascii="Courier New" w:eastAsia="Times New Roman" w:hAnsi="Courier New" w:cs="Courier New"/>
            <w:color w:val="000000"/>
            <w:sz w:val="20"/>
            <w:szCs w:val="20"/>
          </w:rPr>
          <w:delText xml:space="preserve">researches </w:delText>
        </w:r>
      </w:del>
      <w:ins w:id="361" w:author="Author">
        <w:r w:rsidR="00F175A3" w:rsidRPr="00374F87">
          <w:rPr>
            <w:rFonts w:ascii="Courier New" w:eastAsia="Times New Roman" w:hAnsi="Courier New" w:cs="Courier New"/>
            <w:color w:val="000000"/>
            <w:sz w:val="20"/>
            <w:szCs w:val="20"/>
          </w:rPr>
          <w:t>bodies of research</w:t>
        </w:r>
      </w:ins>
      <w:r w:rsidRPr="00374F87">
        <w:rPr>
          <w:rFonts w:ascii="Courier New" w:eastAsia="Times New Roman" w:hAnsi="Courier New" w:cs="Courier New"/>
          <w:color w:val="800000"/>
          <w:sz w:val="20"/>
          <w:szCs w:val="20"/>
        </w:rPr>
        <w:t>\cite</w:t>
      </w:r>
      <w:r w:rsidRPr="00374F87">
        <w:rPr>
          <w:rFonts w:ascii="Courier New" w:eastAsia="Times New Roman" w:hAnsi="Courier New" w:cs="Courier New"/>
          <w:color w:val="000000"/>
          <w:sz w:val="20"/>
          <w:szCs w:val="20"/>
        </w:rPr>
        <w:t xml:space="preserve">{Ioannides2004Design,Shi2016The,Fang2017Design}. </w:t>
      </w:r>
      <w:r w:rsidRPr="00374F87">
        <w:rPr>
          <w:rFonts w:ascii="Courier New" w:eastAsia="Times New Roman" w:hAnsi="Courier New" w:cs="Courier New"/>
          <w:color w:val="800000"/>
          <w:sz w:val="20"/>
          <w:szCs w:val="20"/>
        </w:rPr>
        <w:t>\cite</w:t>
      </w:r>
      <w:r w:rsidRPr="00374F87">
        <w:rPr>
          <w:rFonts w:ascii="Courier New" w:eastAsia="Times New Roman" w:hAnsi="Courier New" w:cs="Courier New"/>
          <w:color w:val="000000"/>
          <w:sz w:val="20"/>
          <w:szCs w:val="20"/>
        </w:rPr>
        <w:t xml:space="preserve">{Ioannides2004Design,syaichu2011model} </w:t>
      </w:r>
      <w:ins w:id="362" w:author="Author">
        <w:r w:rsidR="00F175A3" w:rsidRPr="00374F87">
          <w:rPr>
            <w:rFonts w:ascii="Courier New" w:eastAsia="Times New Roman" w:hAnsi="Courier New" w:cs="Courier New"/>
            <w:color w:val="000000"/>
            <w:sz w:val="20"/>
            <w:szCs w:val="20"/>
          </w:rPr>
          <w:t xml:space="preserve">directly </w:t>
        </w:r>
      </w:ins>
      <w:del w:id="363" w:author="Author">
        <w:r w:rsidRPr="00374F87" w:rsidDel="00F175A3">
          <w:rPr>
            <w:rFonts w:ascii="Courier New" w:eastAsia="Times New Roman" w:hAnsi="Courier New" w:cs="Courier New"/>
            <w:color w:val="000000"/>
            <w:sz w:val="20"/>
            <w:szCs w:val="20"/>
          </w:rPr>
          <w:delText xml:space="preserve">realize </w:delText>
        </w:r>
      </w:del>
      <w:ins w:id="364" w:author="Author">
        <w:r w:rsidR="00F175A3" w:rsidRPr="00374F87">
          <w:rPr>
            <w:rFonts w:ascii="Courier New" w:eastAsia="Times New Roman" w:hAnsi="Courier New" w:cs="Courier New"/>
            <w:color w:val="000000"/>
            <w:sz w:val="20"/>
            <w:szCs w:val="20"/>
          </w:rPr>
          <w:t xml:space="preserve">realized </w:t>
        </w:r>
      </w:ins>
      <w:del w:id="365" w:author="Author">
        <w:r w:rsidRPr="00374F87" w:rsidDel="00F175A3">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0000"/>
          <w:sz w:val="20"/>
          <w:szCs w:val="20"/>
        </w:rPr>
        <w:t xml:space="preserve">motion control </w:t>
      </w:r>
      <w:del w:id="366" w:author="Author">
        <w:r w:rsidRPr="00374F87" w:rsidDel="00F175A3">
          <w:rPr>
            <w:rFonts w:ascii="Courier New" w:eastAsia="Times New Roman" w:hAnsi="Courier New" w:cs="Courier New"/>
            <w:color w:val="000000"/>
            <w:sz w:val="20"/>
            <w:szCs w:val="20"/>
          </w:rPr>
          <w:delText xml:space="preserve">directly </w:delText>
        </w:r>
      </w:del>
      <w:r w:rsidRPr="00374F87">
        <w:rPr>
          <w:rFonts w:ascii="Courier New" w:eastAsia="Times New Roman" w:hAnsi="Courier New" w:cs="Courier New"/>
          <w:color w:val="000000"/>
          <w:sz w:val="20"/>
          <w:szCs w:val="20"/>
        </w:rPr>
        <w:t xml:space="preserve">in </w:t>
      </w:r>
      <w:ins w:id="367" w:author="Author">
        <w:r w:rsidR="00F175A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PLC. </w:t>
      </w:r>
      <w:r w:rsidRPr="00374F87">
        <w:rPr>
          <w:rFonts w:ascii="Courier New" w:eastAsia="Times New Roman" w:hAnsi="Courier New" w:cs="Courier New"/>
          <w:color w:val="800000"/>
          <w:sz w:val="20"/>
          <w:szCs w:val="20"/>
        </w:rPr>
        <w:t>\cite</w:t>
      </w:r>
      <w:r w:rsidRPr="00374F87">
        <w:rPr>
          <w:rFonts w:ascii="Courier New" w:eastAsia="Times New Roman" w:hAnsi="Courier New" w:cs="Courier New"/>
          <w:color w:val="000000"/>
          <w:sz w:val="20"/>
          <w:szCs w:val="20"/>
        </w:rPr>
        <w:t xml:space="preserve">{Qian2014A, OMRON2006CS1W} </w:t>
      </w:r>
      <w:del w:id="368" w:author="Author">
        <w:r w:rsidRPr="00374F87" w:rsidDel="00F175A3">
          <w:rPr>
            <w:rFonts w:ascii="Courier New" w:eastAsia="Times New Roman" w:hAnsi="Courier New" w:cs="Courier New"/>
            <w:color w:val="000000"/>
            <w:sz w:val="20"/>
            <w:szCs w:val="20"/>
          </w:rPr>
          <w:delText xml:space="preserve">use </w:delText>
        </w:r>
      </w:del>
      <w:ins w:id="369" w:author="Author">
        <w:r w:rsidR="00F175A3" w:rsidRPr="00374F87">
          <w:rPr>
            <w:rFonts w:ascii="Courier New" w:eastAsia="Times New Roman" w:hAnsi="Courier New" w:cs="Courier New"/>
            <w:color w:val="000000"/>
            <w:sz w:val="20"/>
            <w:szCs w:val="20"/>
          </w:rPr>
          <w:t xml:space="preserve">used a </w:t>
        </w:r>
      </w:ins>
      <w:r w:rsidRPr="00374F87">
        <w:rPr>
          <w:rFonts w:ascii="Courier New" w:eastAsia="Times New Roman" w:hAnsi="Courier New" w:cs="Courier New"/>
          <w:color w:val="000000"/>
          <w:sz w:val="20"/>
          <w:szCs w:val="20"/>
        </w:rPr>
        <w:t xml:space="preserve">motion control module collaborated with </w:t>
      </w:r>
      <w:ins w:id="370" w:author="Author">
        <w:r w:rsidR="00F175A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PLC to implement </w:t>
      </w:r>
      <w:del w:id="371" w:author="Author">
        <w:r w:rsidRPr="00374F87" w:rsidDel="00F175A3">
          <w:rPr>
            <w:rFonts w:ascii="Courier New" w:eastAsia="Times New Roman" w:hAnsi="Courier New" w:cs="Courier New"/>
            <w:color w:val="000000"/>
            <w:sz w:val="20"/>
            <w:szCs w:val="20"/>
          </w:rPr>
          <w:delText xml:space="preserve">their </w:delText>
        </w:r>
      </w:del>
      <w:r w:rsidRPr="00374F87">
        <w:rPr>
          <w:rFonts w:ascii="Courier New" w:eastAsia="Times New Roman" w:hAnsi="Courier New" w:cs="Courier New"/>
          <w:color w:val="000000"/>
          <w:sz w:val="20"/>
          <w:szCs w:val="20"/>
        </w:rPr>
        <w:t xml:space="preserve">applications. However, </w:t>
      </w:r>
      <w:ins w:id="372" w:author="dsu" w:date="2018-10-01T11:05:00Z">
        <w:r w:rsidR="00C7594D">
          <w:rPr>
            <w:rFonts w:ascii="Courier New" w:eastAsia="Times New Roman" w:hAnsi="Courier New" w:cs="Courier New"/>
            <w:color w:val="000000"/>
            <w:sz w:val="20"/>
            <w:szCs w:val="20"/>
          </w:rPr>
          <w:t xml:space="preserve">it is </w:t>
        </w:r>
      </w:ins>
      <w:ins w:id="373" w:author="dsu" w:date="2018-10-01T11:06:00Z">
        <w:r w:rsidR="00C7594D" w:rsidRPr="00C7594D">
          <w:rPr>
            <w:rFonts w:ascii="Courier New" w:eastAsia="Times New Roman" w:hAnsi="Courier New" w:cs="Courier New"/>
            <w:color w:val="000000"/>
            <w:sz w:val="20"/>
            <w:szCs w:val="20"/>
          </w:rPr>
          <w:t xml:space="preserve">confusing </w:t>
        </w:r>
      </w:ins>
      <w:ins w:id="374" w:author="dsu" w:date="2018-10-01T11:05:00Z">
        <w:r w:rsidR="00C7594D" w:rsidRPr="00C7594D">
          <w:rPr>
            <w:rFonts w:ascii="Courier New" w:eastAsia="Times New Roman" w:hAnsi="Courier New" w:cs="Courier New"/>
            <w:color w:val="000000"/>
            <w:sz w:val="20"/>
            <w:szCs w:val="20"/>
          </w:rPr>
          <w:t>of the development method in these works</w:t>
        </w:r>
      </w:ins>
      <w:ins w:id="375" w:author="dsu" w:date="2018-10-01T11:06:00Z">
        <w:r w:rsidR="00C7594D">
          <w:rPr>
            <w:rFonts w:ascii="Courier New" w:eastAsia="Times New Roman" w:hAnsi="Courier New" w:cs="Courier New"/>
            <w:color w:val="000000"/>
            <w:sz w:val="20"/>
            <w:szCs w:val="20"/>
          </w:rPr>
          <w:t>. Hence,</w:t>
        </w:r>
      </w:ins>
      <w:ins w:id="376" w:author="dsu" w:date="2018-10-01T11:05:00Z">
        <w:r w:rsidR="00C7594D" w:rsidRPr="00C7594D" w:rsidDel="00F175A3">
          <w:rPr>
            <w:rFonts w:ascii="Courier New" w:eastAsia="Times New Roman" w:hAnsi="Courier New" w:cs="Courier New"/>
            <w:color w:val="000000"/>
            <w:sz w:val="20"/>
            <w:szCs w:val="20"/>
          </w:rPr>
          <w:t xml:space="preserve"> </w:t>
        </w:r>
      </w:ins>
      <w:del w:id="377" w:author="Author">
        <w:r w:rsidRPr="00374F87" w:rsidDel="00F175A3">
          <w:rPr>
            <w:rFonts w:ascii="Courier New" w:eastAsia="Times New Roman" w:hAnsi="Courier New" w:cs="Courier New"/>
            <w:color w:val="000000"/>
            <w:sz w:val="20"/>
            <w:szCs w:val="20"/>
          </w:rPr>
          <w:delText xml:space="preserve">owing to the confusion of the development method in these works, </w:delText>
        </w:r>
      </w:del>
      <w:ins w:id="378" w:author="Author">
        <w:r w:rsidR="00F175A3" w:rsidRPr="00374F87">
          <w:rPr>
            <w:rFonts w:ascii="Courier New" w:eastAsia="Times New Roman" w:hAnsi="Courier New" w:cs="Courier New"/>
            <w:color w:val="000000"/>
            <w:sz w:val="20"/>
            <w:szCs w:val="20"/>
          </w:rPr>
          <w:t xml:space="preserve">the </w:t>
        </w:r>
      </w:ins>
      <w:proofErr w:type="spellStart"/>
      <w:r w:rsidRPr="00374F87">
        <w:rPr>
          <w:rFonts w:ascii="Courier New" w:eastAsia="Times New Roman" w:hAnsi="Courier New" w:cs="Courier New"/>
          <w:color w:val="000000"/>
          <w:sz w:val="20"/>
          <w:szCs w:val="20"/>
        </w:rPr>
        <w:t>PLCopen</w:t>
      </w:r>
      <w:proofErr w:type="spellEnd"/>
      <w:r w:rsidRPr="00374F87">
        <w:rPr>
          <w:rFonts w:ascii="Courier New" w:eastAsia="Times New Roman" w:hAnsi="Courier New" w:cs="Courier New"/>
          <w:color w:val="000000"/>
          <w:sz w:val="20"/>
          <w:szCs w:val="20"/>
        </w:rPr>
        <w:t xml:space="preserve"> organization released a related standard </w:t>
      </w:r>
      <w:r w:rsidRPr="00374F87">
        <w:rPr>
          <w:rFonts w:ascii="Courier New" w:eastAsia="Times New Roman" w:hAnsi="Courier New" w:cs="Courier New"/>
          <w:color w:val="800000"/>
          <w:sz w:val="20"/>
          <w:szCs w:val="20"/>
        </w:rPr>
        <w:lastRenderedPageBreak/>
        <w:t>\cite</w:t>
      </w:r>
      <w:r w:rsidRPr="00374F87">
        <w:rPr>
          <w:rFonts w:ascii="Courier New" w:eastAsia="Times New Roman" w:hAnsi="Courier New" w:cs="Courier New"/>
          <w:color w:val="000000"/>
          <w:sz w:val="20"/>
          <w:szCs w:val="20"/>
        </w:rPr>
        <w:t>{PLCopen2005Function}</w:t>
      </w:r>
      <w:ins w:id="379" w:author="Author">
        <w:r w:rsidR="00E36CD6"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which </w:t>
      </w:r>
      <w:del w:id="380" w:author="Author">
        <w:r w:rsidRPr="00374F87" w:rsidDel="00472F55">
          <w:rPr>
            <w:rFonts w:ascii="Courier New" w:eastAsia="Times New Roman" w:hAnsi="Courier New" w:cs="Courier New"/>
            <w:color w:val="000000"/>
            <w:sz w:val="20"/>
            <w:szCs w:val="20"/>
          </w:rPr>
          <w:delText xml:space="preserve">standardizes </w:delText>
        </w:r>
      </w:del>
      <w:ins w:id="381" w:author="Author">
        <w:r w:rsidR="00472F55" w:rsidRPr="00374F87">
          <w:rPr>
            <w:rFonts w:ascii="Courier New" w:eastAsia="Times New Roman" w:hAnsi="Courier New" w:cs="Courier New"/>
            <w:color w:val="000000"/>
            <w:sz w:val="20"/>
            <w:szCs w:val="20"/>
          </w:rPr>
          <w:t xml:space="preserve">standardized </w:t>
        </w:r>
      </w:ins>
      <w:r w:rsidRPr="00374F87">
        <w:rPr>
          <w:rFonts w:ascii="Courier New" w:eastAsia="Times New Roman" w:hAnsi="Courier New" w:cs="Courier New"/>
          <w:color w:val="000000"/>
          <w:sz w:val="20"/>
          <w:szCs w:val="20"/>
        </w:rPr>
        <w:t xml:space="preserve">the motion control in </w:t>
      </w:r>
      <w:ins w:id="382" w:author="Author">
        <w:r w:rsidR="00472F55"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PLC</w:t>
      </w:r>
      <w:ins w:id="383" w:author="Author">
        <w:del w:id="384" w:author="dsu" w:date="2018-10-01T11:11:00Z">
          <w:r w:rsidR="00472F55" w:rsidRPr="00374F87" w:rsidDel="00D237D3">
            <w:rPr>
              <w:rFonts w:ascii="Courier New" w:eastAsia="Times New Roman" w:hAnsi="Courier New" w:cs="Courier New"/>
              <w:color w:val="000000"/>
              <w:sz w:val="20"/>
              <w:szCs w:val="20"/>
            </w:rPr>
            <w:delText>,</w:delText>
          </w:r>
          <w:r w:rsidR="00F175A3" w:rsidRPr="00374F87" w:rsidDel="00D237D3">
            <w:rPr>
              <w:rFonts w:ascii="Courier New" w:eastAsia="Times New Roman" w:hAnsi="Courier New" w:cs="Courier New"/>
              <w:color w:val="000000"/>
              <w:sz w:val="20"/>
              <w:szCs w:val="20"/>
            </w:rPr>
            <w:delText xml:space="preserve"> </w:delText>
          </w:r>
          <w:r w:rsidR="00E36CD6" w:rsidRPr="00374F87" w:rsidDel="00D237D3">
            <w:rPr>
              <w:rFonts w:ascii="Courier New" w:eastAsia="Times New Roman" w:hAnsi="Courier New" w:cs="Courier New"/>
              <w:color w:val="000000"/>
              <w:sz w:val="20"/>
              <w:szCs w:val="20"/>
            </w:rPr>
            <w:delText xml:space="preserve">because of </w:delText>
          </w:r>
          <w:r w:rsidR="00F175A3" w:rsidRPr="00374F87" w:rsidDel="00D237D3">
            <w:rPr>
              <w:rFonts w:ascii="Courier New" w:eastAsia="Times New Roman" w:hAnsi="Courier New" w:cs="Courier New"/>
              <w:color w:val="000000"/>
              <w:sz w:val="20"/>
              <w:szCs w:val="20"/>
            </w:rPr>
            <w:delText>the confusion of the development method in these works</w:delText>
          </w:r>
        </w:del>
      </w:ins>
      <w:r w:rsidRPr="00374F87">
        <w:rPr>
          <w:rFonts w:ascii="Courier New" w:eastAsia="Times New Roman" w:hAnsi="Courier New" w:cs="Courier New"/>
          <w:color w:val="000000"/>
          <w:sz w:val="20"/>
          <w:szCs w:val="20"/>
        </w:rPr>
        <w:t xml:space="preserve">. Based on this standardization, </w:t>
      </w:r>
      <w:r w:rsidRPr="00374F87">
        <w:rPr>
          <w:rFonts w:ascii="Courier New" w:eastAsia="Times New Roman" w:hAnsi="Courier New" w:cs="Courier New"/>
          <w:color w:val="800000"/>
          <w:sz w:val="20"/>
          <w:szCs w:val="20"/>
        </w:rPr>
        <w:t>\cite</w:t>
      </w:r>
      <w:r w:rsidRPr="00374F87">
        <w:rPr>
          <w:rFonts w:ascii="Courier New" w:eastAsia="Times New Roman" w:hAnsi="Courier New" w:cs="Courier New"/>
          <w:color w:val="000000"/>
          <w:sz w:val="20"/>
          <w:szCs w:val="20"/>
        </w:rPr>
        <w:t xml:space="preserve">{S2006Advanced} </w:t>
      </w:r>
      <w:del w:id="385" w:author="Author">
        <w:r w:rsidRPr="00374F87" w:rsidDel="00E549C7">
          <w:rPr>
            <w:rFonts w:ascii="Courier New" w:eastAsia="Times New Roman" w:hAnsi="Courier New" w:cs="Courier New"/>
            <w:color w:val="000000"/>
            <w:sz w:val="20"/>
            <w:szCs w:val="20"/>
          </w:rPr>
          <w:delText xml:space="preserve">provides </w:delText>
        </w:r>
      </w:del>
      <w:ins w:id="386" w:author="Author">
        <w:r w:rsidR="00E549C7" w:rsidRPr="00374F87">
          <w:rPr>
            <w:rFonts w:ascii="Courier New" w:eastAsia="Times New Roman" w:hAnsi="Courier New" w:cs="Courier New"/>
            <w:color w:val="000000"/>
            <w:sz w:val="20"/>
            <w:szCs w:val="20"/>
          </w:rPr>
          <w:t xml:space="preserve">provided </w:t>
        </w:r>
      </w:ins>
      <w:r w:rsidRPr="00374F87">
        <w:rPr>
          <w:rFonts w:ascii="Courier New" w:eastAsia="Times New Roman" w:hAnsi="Courier New" w:cs="Courier New"/>
          <w:color w:val="000000"/>
          <w:sz w:val="20"/>
          <w:szCs w:val="20"/>
        </w:rPr>
        <w:t xml:space="preserve">an advanced implementation in </w:t>
      </w:r>
      <w:ins w:id="387" w:author="Author">
        <w:r w:rsidR="00E549C7"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distributed automation system, and companies, such as 3S </w:t>
      </w:r>
      <w:r w:rsidRPr="00374F87">
        <w:rPr>
          <w:rFonts w:ascii="Courier New" w:eastAsia="Times New Roman" w:hAnsi="Courier New" w:cs="Courier New"/>
          <w:color w:val="800000"/>
          <w:sz w:val="20"/>
          <w:szCs w:val="20"/>
        </w:rPr>
        <w:t>\cite</w:t>
      </w:r>
      <w:r w:rsidRPr="00374F87">
        <w:rPr>
          <w:rFonts w:ascii="Courier New" w:eastAsia="Times New Roman" w:hAnsi="Courier New" w:cs="Courier New"/>
          <w:color w:val="000000"/>
          <w:sz w:val="20"/>
          <w:szCs w:val="20"/>
        </w:rPr>
        <w:t xml:space="preserve">{3S2017Logic}, </w:t>
      </w:r>
      <w:del w:id="388" w:author="Author">
        <w:r w:rsidRPr="00374F87" w:rsidDel="00E549C7">
          <w:rPr>
            <w:rFonts w:ascii="Courier New" w:eastAsia="Times New Roman" w:hAnsi="Courier New" w:cs="Courier New"/>
            <w:color w:val="000000"/>
            <w:sz w:val="20"/>
            <w:szCs w:val="20"/>
          </w:rPr>
          <w:delText xml:space="preserve">provide </w:delText>
        </w:r>
      </w:del>
      <w:ins w:id="389" w:author="Author">
        <w:r w:rsidR="00E549C7" w:rsidRPr="00374F87">
          <w:rPr>
            <w:rFonts w:ascii="Courier New" w:eastAsia="Times New Roman" w:hAnsi="Courier New" w:cs="Courier New"/>
            <w:color w:val="000000"/>
            <w:sz w:val="20"/>
            <w:szCs w:val="20"/>
          </w:rPr>
          <w:t xml:space="preserve">provided </w:t>
        </w:r>
      </w:ins>
      <w:r w:rsidRPr="00374F87">
        <w:rPr>
          <w:rFonts w:ascii="Courier New" w:eastAsia="Times New Roman" w:hAnsi="Courier New" w:cs="Courier New"/>
          <w:color w:val="000000"/>
          <w:sz w:val="20"/>
          <w:szCs w:val="20"/>
        </w:rPr>
        <w:t xml:space="preserve">some tools for users. </w:t>
      </w:r>
      <w:r w:rsidRPr="00374F87">
        <w:rPr>
          <w:rFonts w:ascii="Courier New" w:eastAsia="Times New Roman" w:hAnsi="Courier New" w:cs="Courier New"/>
          <w:color w:val="800000"/>
          <w:sz w:val="20"/>
          <w:szCs w:val="20"/>
        </w:rPr>
        <w:t>\cite</w:t>
      </w:r>
      <w:r w:rsidRPr="00374F87">
        <w:rPr>
          <w:rFonts w:ascii="Courier New" w:eastAsia="Times New Roman" w:hAnsi="Courier New" w:cs="Courier New"/>
          <w:color w:val="000000"/>
          <w:sz w:val="20"/>
          <w:szCs w:val="20"/>
        </w:rPr>
        <w:t xml:space="preserve">{wu2018customized} also </w:t>
      </w:r>
      <w:del w:id="390" w:author="Author">
        <w:r w:rsidRPr="00374F87" w:rsidDel="00E549C7">
          <w:rPr>
            <w:rFonts w:ascii="Courier New" w:eastAsia="Times New Roman" w:hAnsi="Courier New" w:cs="Courier New"/>
            <w:color w:val="000000"/>
            <w:sz w:val="20"/>
            <w:szCs w:val="20"/>
          </w:rPr>
          <w:delText xml:space="preserve">poses </w:delText>
        </w:r>
      </w:del>
      <w:ins w:id="391" w:author="Author">
        <w:r w:rsidR="00472F55" w:rsidRPr="00374F87">
          <w:rPr>
            <w:rFonts w:ascii="Courier New" w:eastAsia="Times New Roman" w:hAnsi="Courier New" w:cs="Courier New"/>
            <w:color w:val="000000"/>
            <w:sz w:val="20"/>
            <w:szCs w:val="20"/>
          </w:rPr>
          <w:t xml:space="preserve">presented </w:t>
        </w:r>
      </w:ins>
      <w:r w:rsidRPr="00374F87">
        <w:rPr>
          <w:rFonts w:ascii="Courier New" w:eastAsia="Times New Roman" w:hAnsi="Courier New" w:cs="Courier New"/>
          <w:color w:val="000000"/>
          <w:sz w:val="20"/>
          <w:szCs w:val="20"/>
        </w:rPr>
        <w:t>a customized real-time compilation method to reduce the development complexity.</w:t>
      </w:r>
    </w:p>
    <w:p w14:paraId="69BE1F6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C8685C" w14:textId="13D5FA8A" w:rsidR="00A32828" w:rsidRPr="00374F87" w:rsidRDefault="003566A3"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ins w:id="392" w:author="Author">
        <w:r w:rsidRPr="00374F87">
          <w:rPr>
            <w:rFonts w:ascii="Courier New" w:eastAsia="Times New Roman" w:hAnsi="Courier New" w:cs="Courier New"/>
            <w:color w:val="000000"/>
            <w:sz w:val="20"/>
            <w:szCs w:val="20"/>
          </w:rPr>
          <w:t xml:space="preserve">The </w:t>
        </w:r>
      </w:ins>
      <w:del w:id="393" w:author="Author">
        <w:r w:rsidR="00A32828" w:rsidRPr="00374F87" w:rsidDel="003566A3">
          <w:rPr>
            <w:rFonts w:ascii="Courier New" w:eastAsia="Times New Roman" w:hAnsi="Courier New" w:cs="Courier New"/>
            <w:color w:val="000000"/>
            <w:sz w:val="20"/>
            <w:szCs w:val="20"/>
          </w:rPr>
          <w:delText xml:space="preserve">Above </w:delText>
        </w:r>
      </w:del>
      <w:ins w:id="394" w:author="Author">
        <w:r w:rsidRPr="00374F87">
          <w:rPr>
            <w:rFonts w:ascii="Courier New" w:eastAsia="Times New Roman" w:hAnsi="Courier New" w:cs="Courier New"/>
            <w:color w:val="000000"/>
            <w:sz w:val="20"/>
            <w:szCs w:val="20"/>
          </w:rPr>
          <w:t xml:space="preserve">abovementioned </w:t>
        </w:r>
      </w:ins>
      <w:r w:rsidR="00A32828" w:rsidRPr="00374F87">
        <w:rPr>
          <w:rFonts w:ascii="Courier New" w:eastAsia="Times New Roman" w:hAnsi="Courier New" w:cs="Courier New"/>
          <w:color w:val="000000"/>
          <w:sz w:val="20"/>
          <w:szCs w:val="20"/>
        </w:rPr>
        <w:t xml:space="preserve">works </w:t>
      </w:r>
      <w:ins w:id="395" w:author="Author">
        <w:r w:rsidRPr="00374F87">
          <w:rPr>
            <w:rFonts w:ascii="Courier New" w:eastAsia="Times New Roman" w:hAnsi="Courier New" w:cs="Courier New"/>
            <w:color w:val="000000"/>
            <w:sz w:val="20"/>
            <w:szCs w:val="20"/>
          </w:rPr>
          <w:t xml:space="preserve">have </w:t>
        </w:r>
      </w:ins>
      <w:del w:id="396" w:author="Author">
        <w:r w:rsidR="00A32828" w:rsidRPr="00374F87" w:rsidDel="003566A3">
          <w:rPr>
            <w:rFonts w:ascii="Courier New" w:eastAsia="Times New Roman" w:hAnsi="Courier New" w:cs="Courier New"/>
            <w:color w:val="000000"/>
            <w:sz w:val="20"/>
            <w:szCs w:val="20"/>
          </w:rPr>
          <w:delText xml:space="preserve">provide </w:delText>
        </w:r>
      </w:del>
      <w:ins w:id="397" w:author="Author">
        <w:r w:rsidRPr="00374F87">
          <w:rPr>
            <w:rFonts w:ascii="Courier New" w:eastAsia="Times New Roman" w:hAnsi="Courier New" w:cs="Courier New"/>
            <w:color w:val="000000"/>
            <w:sz w:val="20"/>
            <w:szCs w:val="20"/>
          </w:rPr>
          <w:t xml:space="preserve">provided </w:t>
        </w:r>
      </w:ins>
      <w:r w:rsidR="00A32828" w:rsidRPr="00374F87">
        <w:rPr>
          <w:rFonts w:ascii="Courier New" w:eastAsia="Times New Roman" w:hAnsi="Courier New" w:cs="Courier New"/>
          <w:color w:val="000000"/>
          <w:sz w:val="20"/>
          <w:szCs w:val="20"/>
        </w:rPr>
        <w:t xml:space="preserve">impressive integrations on </w:t>
      </w:r>
      <w:ins w:id="398" w:author="Author">
        <w:r w:rsidR="0046080C" w:rsidRPr="00374F87">
          <w:rPr>
            <w:rFonts w:ascii="Courier New" w:eastAsia="Times New Roman" w:hAnsi="Courier New" w:cs="Courier New"/>
            <w:color w:val="000000"/>
            <w:sz w:val="20"/>
            <w:szCs w:val="20"/>
          </w:rPr>
          <w:t xml:space="preserve">the </w:t>
        </w:r>
      </w:ins>
      <w:r w:rsidR="00A32828" w:rsidRPr="00374F87">
        <w:rPr>
          <w:rFonts w:ascii="Courier New" w:eastAsia="Times New Roman" w:hAnsi="Courier New" w:cs="Courier New"/>
          <w:color w:val="000000"/>
          <w:sz w:val="20"/>
          <w:szCs w:val="20"/>
        </w:rPr>
        <w:t xml:space="preserve">visual servo control system and </w:t>
      </w:r>
      <w:ins w:id="399" w:author="Author">
        <w:r w:rsidR="0046080C" w:rsidRPr="00374F87">
          <w:rPr>
            <w:rFonts w:ascii="Courier New" w:eastAsia="Times New Roman" w:hAnsi="Courier New" w:cs="Courier New"/>
            <w:color w:val="000000"/>
            <w:sz w:val="20"/>
            <w:szCs w:val="20"/>
          </w:rPr>
          <w:t xml:space="preserve">the </w:t>
        </w:r>
      </w:ins>
      <w:r w:rsidR="00A32828" w:rsidRPr="00374F87">
        <w:rPr>
          <w:rFonts w:ascii="Courier New" w:eastAsia="Times New Roman" w:hAnsi="Courier New" w:cs="Courier New"/>
          <w:color w:val="000000"/>
          <w:sz w:val="20"/>
          <w:szCs w:val="20"/>
        </w:rPr>
        <w:t>PLC with motion control functions</w:t>
      </w:r>
      <w:del w:id="400" w:author="Author">
        <w:r w:rsidR="00A32828" w:rsidRPr="00374F87" w:rsidDel="0046080C">
          <w:rPr>
            <w:rFonts w:ascii="Courier New" w:eastAsia="Times New Roman" w:hAnsi="Courier New" w:cs="Courier New"/>
            <w:color w:val="000000"/>
            <w:sz w:val="20"/>
            <w:szCs w:val="20"/>
          </w:rPr>
          <w:delText xml:space="preserve">, </w:delText>
        </w:r>
      </w:del>
      <w:ins w:id="401" w:author="Author">
        <w:r w:rsidR="0046080C" w:rsidRPr="00374F87">
          <w:rPr>
            <w:rFonts w:ascii="Courier New" w:eastAsia="Times New Roman" w:hAnsi="Courier New" w:cs="Courier New"/>
            <w:color w:val="000000"/>
            <w:sz w:val="20"/>
            <w:szCs w:val="20"/>
          </w:rPr>
          <w:t xml:space="preserve">; </w:t>
        </w:r>
      </w:ins>
      <w:r w:rsidR="00A32828" w:rsidRPr="00374F87">
        <w:rPr>
          <w:rFonts w:ascii="Courier New" w:eastAsia="Times New Roman" w:hAnsi="Courier New" w:cs="Courier New"/>
          <w:color w:val="000000"/>
          <w:sz w:val="20"/>
          <w:szCs w:val="20"/>
        </w:rPr>
        <w:t>however</w:t>
      </w:r>
      <w:ins w:id="402" w:author="Author">
        <w:r w:rsidR="0046080C" w:rsidRPr="00374F87">
          <w:rPr>
            <w:rFonts w:ascii="Courier New" w:eastAsia="Times New Roman" w:hAnsi="Courier New" w:cs="Courier New"/>
            <w:color w:val="000000"/>
            <w:sz w:val="20"/>
            <w:szCs w:val="20"/>
          </w:rPr>
          <w:t>,</w:t>
        </w:r>
      </w:ins>
      <w:r w:rsidR="00A32828" w:rsidRPr="00374F87">
        <w:rPr>
          <w:rFonts w:ascii="Courier New" w:eastAsia="Times New Roman" w:hAnsi="Courier New" w:cs="Courier New"/>
          <w:color w:val="000000"/>
          <w:sz w:val="20"/>
          <w:szCs w:val="20"/>
        </w:rPr>
        <w:t xml:space="preserve"> </w:t>
      </w:r>
      <w:del w:id="403" w:author="Author">
        <w:r w:rsidR="00A32828" w:rsidRPr="00374F87" w:rsidDel="0046080C">
          <w:rPr>
            <w:rFonts w:ascii="Courier New" w:eastAsia="Times New Roman" w:hAnsi="Courier New" w:cs="Courier New"/>
            <w:color w:val="000000"/>
            <w:sz w:val="20"/>
            <w:szCs w:val="20"/>
          </w:rPr>
          <w:delText xml:space="preserve">there are </w:delText>
        </w:r>
      </w:del>
      <w:ins w:id="404" w:author="Author">
        <w:r w:rsidR="0046080C" w:rsidRPr="00374F87">
          <w:rPr>
            <w:rFonts w:ascii="Courier New" w:eastAsia="Times New Roman" w:hAnsi="Courier New" w:cs="Courier New"/>
            <w:color w:val="000000"/>
            <w:sz w:val="20"/>
            <w:szCs w:val="20"/>
          </w:rPr>
          <w:t xml:space="preserve">only a </w:t>
        </w:r>
      </w:ins>
      <w:r w:rsidR="00A32828" w:rsidRPr="00374F87">
        <w:rPr>
          <w:rFonts w:ascii="Courier New" w:eastAsia="Times New Roman" w:hAnsi="Courier New" w:cs="Courier New"/>
          <w:color w:val="000000"/>
          <w:sz w:val="20"/>
          <w:szCs w:val="20"/>
        </w:rPr>
        <w:t xml:space="preserve">few works </w:t>
      </w:r>
      <w:ins w:id="405" w:author="Author">
        <w:r w:rsidR="0046080C" w:rsidRPr="00374F87">
          <w:rPr>
            <w:rFonts w:ascii="Courier New" w:eastAsia="Times New Roman" w:hAnsi="Courier New" w:cs="Courier New"/>
            <w:color w:val="000000"/>
            <w:sz w:val="20"/>
            <w:szCs w:val="20"/>
          </w:rPr>
          <w:t xml:space="preserve">have </w:t>
        </w:r>
      </w:ins>
      <w:del w:id="406" w:author="Author">
        <w:r w:rsidR="00A32828" w:rsidRPr="00374F87" w:rsidDel="0046080C">
          <w:rPr>
            <w:rFonts w:ascii="Courier New" w:eastAsia="Times New Roman" w:hAnsi="Courier New" w:cs="Courier New"/>
            <w:color w:val="000000"/>
            <w:sz w:val="20"/>
            <w:szCs w:val="20"/>
          </w:rPr>
          <w:delText xml:space="preserve">researching </w:delText>
        </w:r>
      </w:del>
      <w:ins w:id="407" w:author="Author">
        <w:r w:rsidR="0046080C" w:rsidRPr="00374F87">
          <w:rPr>
            <w:rFonts w:ascii="Courier New" w:eastAsia="Times New Roman" w:hAnsi="Courier New" w:cs="Courier New"/>
            <w:color w:val="000000"/>
            <w:sz w:val="20"/>
            <w:szCs w:val="20"/>
          </w:rPr>
          <w:t xml:space="preserve">investigated </w:t>
        </w:r>
      </w:ins>
      <w:r w:rsidR="00A32828" w:rsidRPr="00374F87">
        <w:rPr>
          <w:rFonts w:ascii="Courier New" w:eastAsia="Times New Roman" w:hAnsi="Courier New" w:cs="Courier New"/>
          <w:color w:val="000000"/>
          <w:sz w:val="20"/>
          <w:szCs w:val="20"/>
        </w:rPr>
        <w:t xml:space="preserve">the integration of </w:t>
      </w:r>
      <w:ins w:id="408" w:author="Author">
        <w:r w:rsidR="0046080C" w:rsidRPr="00374F87">
          <w:rPr>
            <w:rFonts w:ascii="Courier New" w:eastAsia="Times New Roman" w:hAnsi="Courier New" w:cs="Courier New"/>
            <w:color w:val="000000"/>
            <w:sz w:val="20"/>
            <w:szCs w:val="20"/>
          </w:rPr>
          <w:t xml:space="preserve">the </w:t>
        </w:r>
      </w:ins>
      <w:r w:rsidR="00A32828" w:rsidRPr="00374F87">
        <w:rPr>
          <w:rFonts w:ascii="Courier New" w:eastAsia="Times New Roman" w:hAnsi="Courier New" w:cs="Courier New"/>
          <w:color w:val="000000"/>
          <w:sz w:val="20"/>
          <w:szCs w:val="20"/>
        </w:rPr>
        <w:t>visual</w:t>
      </w:r>
      <w:del w:id="409" w:author="Author">
        <w:r w:rsidR="00A32828" w:rsidRPr="00374F87" w:rsidDel="002C1E44">
          <w:rPr>
            <w:rFonts w:ascii="Courier New" w:eastAsia="Times New Roman" w:hAnsi="Courier New" w:cs="Courier New"/>
            <w:color w:val="000000"/>
            <w:sz w:val="20"/>
            <w:szCs w:val="20"/>
          </w:rPr>
          <w:delText xml:space="preserve"> system</w:delText>
        </w:r>
      </w:del>
      <w:r w:rsidR="00A32828" w:rsidRPr="00374F87">
        <w:rPr>
          <w:rFonts w:ascii="Courier New" w:eastAsia="Times New Roman" w:hAnsi="Courier New" w:cs="Courier New"/>
          <w:color w:val="000000"/>
          <w:sz w:val="20"/>
          <w:szCs w:val="20"/>
        </w:rPr>
        <w:t xml:space="preserve">, motion control, and PLC </w:t>
      </w:r>
      <w:ins w:id="410" w:author="Author">
        <w:r w:rsidR="002C1E44" w:rsidRPr="00374F87">
          <w:rPr>
            <w:rFonts w:ascii="Courier New" w:eastAsia="Times New Roman" w:hAnsi="Courier New" w:cs="Courier New"/>
            <w:color w:val="000000"/>
            <w:sz w:val="20"/>
            <w:szCs w:val="20"/>
          </w:rPr>
          <w:t xml:space="preserve">systems </w:t>
        </w:r>
      </w:ins>
      <w:r w:rsidR="00A32828" w:rsidRPr="00374F87">
        <w:rPr>
          <w:rFonts w:ascii="Courier New" w:eastAsia="Times New Roman" w:hAnsi="Courier New" w:cs="Courier New"/>
          <w:color w:val="000000"/>
          <w:sz w:val="20"/>
          <w:szCs w:val="20"/>
        </w:rPr>
        <w:t xml:space="preserve">to decrease </w:t>
      </w:r>
      <w:del w:id="411" w:author="Author">
        <w:r w:rsidR="00A32828" w:rsidRPr="00374F87" w:rsidDel="0046080C">
          <w:rPr>
            <w:rFonts w:ascii="Courier New" w:eastAsia="Times New Roman" w:hAnsi="Courier New" w:cs="Courier New"/>
            <w:color w:val="000000"/>
            <w:sz w:val="20"/>
            <w:szCs w:val="20"/>
          </w:rPr>
          <w:delText xml:space="preserve">the </w:delText>
        </w:r>
      </w:del>
      <w:r w:rsidR="00A32828" w:rsidRPr="00374F87">
        <w:rPr>
          <w:rFonts w:ascii="Courier New" w:eastAsia="Times New Roman" w:hAnsi="Courier New" w:cs="Courier New"/>
          <w:color w:val="000000"/>
          <w:sz w:val="20"/>
          <w:szCs w:val="20"/>
        </w:rPr>
        <w:t xml:space="preserve">complexity. Most </w:t>
      </w:r>
      <w:del w:id="412" w:author="Author">
        <w:r w:rsidR="00A32828" w:rsidRPr="00374F87" w:rsidDel="0046080C">
          <w:rPr>
            <w:rFonts w:ascii="Courier New" w:eastAsia="Times New Roman" w:hAnsi="Courier New" w:cs="Courier New"/>
            <w:color w:val="000000"/>
            <w:sz w:val="20"/>
            <w:szCs w:val="20"/>
          </w:rPr>
          <w:delText xml:space="preserve">of </w:delText>
        </w:r>
      </w:del>
      <w:r w:rsidR="00A32828" w:rsidRPr="00374F87">
        <w:rPr>
          <w:rFonts w:ascii="Courier New" w:eastAsia="Times New Roman" w:hAnsi="Courier New" w:cs="Courier New"/>
          <w:color w:val="000000"/>
          <w:sz w:val="20"/>
          <w:szCs w:val="20"/>
        </w:rPr>
        <w:t xml:space="preserve">applications </w:t>
      </w:r>
      <w:del w:id="413" w:author="Author">
        <w:r w:rsidR="00A32828" w:rsidRPr="00374F87" w:rsidDel="0046080C">
          <w:rPr>
            <w:rFonts w:ascii="Courier New" w:eastAsia="Times New Roman" w:hAnsi="Courier New" w:cs="Courier New"/>
            <w:color w:val="000000"/>
            <w:sz w:val="20"/>
            <w:szCs w:val="20"/>
          </w:rPr>
          <w:delText xml:space="preserve">are focusing </w:delText>
        </w:r>
      </w:del>
      <w:ins w:id="414" w:author="Author">
        <w:r w:rsidR="0046080C" w:rsidRPr="00374F87">
          <w:rPr>
            <w:rFonts w:ascii="Courier New" w:eastAsia="Times New Roman" w:hAnsi="Courier New" w:cs="Courier New"/>
            <w:color w:val="000000"/>
            <w:sz w:val="20"/>
            <w:szCs w:val="20"/>
          </w:rPr>
          <w:t xml:space="preserve">focus </w:t>
        </w:r>
      </w:ins>
      <w:r w:rsidR="00A32828" w:rsidRPr="00374F87">
        <w:rPr>
          <w:rFonts w:ascii="Courier New" w:eastAsia="Times New Roman" w:hAnsi="Courier New" w:cs="Courier New"/>
          <w:color w:val="000000"/>
          <w:sz w:val="20"/>
          <w:szCs w:val="20"/>
        </w:rPr>
        <w:t>on their applications with three individual systems</w:t>
      </w:r>
      <w:del w:id="415" w:author="Author">
        <w:r w:rsidR="00A32828" w:rsidRPr="00374F87" w:rsidDel="0046080C">
          <w:rPr>
            <w:rFonts w:ascii="Courier New" w:eastAsia="Times New Roman" w:hAnsi="Courier New" w:cs="Courier New"/>
            <w:color w:val="000000"/>
            <w:sz w:val="20"/>
            <w:szCs w:val="20"/>
          </w:rPr>
          <w:delText xml:space="preserve">, such as </w:delText>
        </w:r>
      </w:del>
      <w:ins w:id="416" w:author="Author">
        <w:r w:rsidR="0046080C" w:rsidRPr="00374F87">
          <w:rPr>
            <w:rFonts w:ascii="Courier New" w:eastAsia="Times New Roman" w:hAnsi="Courier New" w:cs="Courier New"/>
            <w:color w:val="000000"/>
            <w:sz w:val="20"/>
            <w:szCs w:val="20"/>
          </w:rPr>
          <w:t xml:space="preserve"> (e.g., </w:t>
        </w:r>
      </w:ins>
      <w:r w:rsidR="00A32828" w:rsidRPr="00374F87">
        <w:rPr>
          <w:rFonts w:ascii="Courier New" w:eastAsia="Times New Roman" w:hAnsi="Courier New" w:cs="Courier New"/>
          <w:color w:val="800000"/>
          <w:sz w:val="20"/>
          <w:szCs w:val="20"/>
        </w:rPr>
        <w:t>\cite</w:t>
      </w:r>
      <w:r w:rsidR="00A32828" w:rsidRPr="00374F87">
        <w:rPr>
          <w:rFonts w:ascii="Courier New" w:eastAsia="Times New Roman" w:hAnsi="Courier New" w:cs="Courier New"/>
          <w:color w:val="000000"/>
          <w:sz w:val="20"/>
          <w:szCs w:val="20"/>
        </w:rPr>
        <w:t>{Chen2014A}</w:t>
      </w:r>
      <w:ins w:id="417" w:author="Author">
        <w:r w:rsidR="0046080C" w:rsidRPr="00374F87">
          <w:rPr>
            <w:rFonts w:ascii="Courier New" w:eastAsia="Times New Roman" w:hAnsi="Courier New" w:cs="Courier New"/>
            <w:color w:val="000000"/>
            <w:sz w:val="20"/>
            <w:szCs w:val="20"/>
          </w:rPr>
          <w:t>);</w:t>
        </w:r>
      </w:ins>
      <w:del w:id="418" w:author="Author">
        <w:r w:rsidR="00A32828" w:rsidRPr="00374F87" w:rsidDel="0046080C">
          <w:rPr>
            <w:rFonts w:ascii="Courier New" w:eastAsia="Times New Roman" w:hAnsi="Courier New" w:cs="Courier New"/>
            <w:color w:val="000000"/>
            <w:sz w:val="20"/>
            <w:szCs w:val="20"/>
          </w:rPr>
          <w:delText>.</w:delText>
        </w:r>
      </w:del>
      <w:r w:rsidR="00A32828" w:rsidRPr="00374F87">
        <w:rPr>
          <w:rFonts w:ascii="Courier New" w:eastAsia="Times New Roman" w:hAnsi="Courier New" w:cs="Courier New"/>
          <w:color w:val="000000"/>
          <w:sz w:val="20"/>
          <w:szCs w:val="20"/>
        </w:rPr>
        <w:t xml:space="preserve"> </w:t>
      </w:r>
      <w:del w:id="419" w:author="Author">
        <w:r w:rsidR="00A32828" w:rsidRPr="00374F87" w:rsidDel="0046080C">
          <w:rPr>
            <w:rFonts w:ascii="Courier New" w:eastAsia="Times New Roman" w:hAnsi="Courier New" w:cs="Courier New"/>
            <w:color w:val="000000"/>
            <w:sz w:val="20"/>
            <w:szCs w:val="20"/>
          </w:rPr>
          <w:delText>Hence</w:delText>
        </w:r>
      </w:del>
      <w:ins w:id="420" w:author="Author">
        <w:r w:rsidR="0046080C" w:rsidRPr="00374F87">
          <w:rPr>
            <w:rFonts w:ascii="Courier New" w:eastAsia="Times New Roman" w:hAnsi="Courier New" w:cs="Courier New"/>
            <w:color w:val="000000"/>
            <w:sz w:val="20"/>
            <w:szCs w:val="20"/>
          </w:rPr>
          <w:t>hence</w:t>
        </w:r>
      </w:ins>
      <w:r w:rsidR="00A32828" w:rsidRPr="00374F87">
        <w:rPr>
          <w:rFonts w:ascii="Courier New" w:eastAsia="Times New Roman" w:hAnsi="Courier New" w:cs="Courier New"/>
          <w:color w:val="000000"/>
          <w:sz w:val="20"/>
          <w:szCs w:val="20"/>
        </w:rPr>
        <w:t xml:space="preserve">, </w:t>
      </w:r>
      <w:del w:id="421" w:author="Author">
        <w:r w:rsidR="00A32828" w:rsidRPr="00374F87" w:rsidDel="0046080C">
          <w:rPr>
            <w:rFonts w:ascii="Courier New" w:eastAsia="Times New Roman" w:hAnsi="Courier New" w:cs="Courier New"/>
            <w:color w:val="000000"/>
            <w:sz w:val="20"/>
            <w:szCs w:val="20"/>
          </w:rPr>
          <w:delText xml:space="preserve">an </w:delText>
        </w:r>
      </w:del>
      <w:ins w:id="422" w:author="Author">
        <w:r w:rsidR="0046080C" w:rsidRPr="00374F87">
          <w:rPr>
            <w:rFonts w:ascii="Courier New" w:eastAsia="Times New Roman" w:hAnsi="Courier New" w:cs="Courier New"/>
            <w:color w:val="000000"/>
            <w:sz w:val="20"/>
            <w:szCs w:val="20"/>
          </w:rPr>
          <w:t xml:space="preserve">a </w:t>
        </w:r>
      </w:ins>
      <w:r w:rsidR="00A32828" w:rsidRPr="00374F87">
        <w:rPr>
          <w:rFonts w:ascii="Courier New" w:eastAsia="Times New Roman" w:hAnsi="Courier New" w:cs="Courier New"/>
          <w:color w:val="000000"/>
          <w:sz w:val="20"/>
          <w:szCs w:val="20"/>
        </w:rPr>
        <w:t xml:space="preserve">further integration structure of </w:t>
      </w:r>
      <w:ins w:id="423" w:author="Author">
        <w:r w:rsidR="0046080C" w:rsidRPr="00374F87">
          <w:rPr>
            <w:rFonts w:ascii="Courier New" w:eastAsia="Times New Roman" w:hAnsi="Courier New" w:cs="Courier New"/>
            <w:color w:val="000000"/>
            <w:sz w:val="20"/>
            <w:szCs w:val="20"/>
          </w:rPr>
          <w:t xml:space="preserve">the </w:t>
        </w:r>
      </w:ins>
      <w:r w:rsidR="00A32828" w:rsidRPr="00374F87">
        <w:rPr>
          <w:rFonts w:ascii="Courier New" w:eastAsia="Times New Roman" w:hAnsi="Courier New" w:cs="Courier New"/>
          <w:color w:val="000000"/>
          <w:sz w:val="20"/>
          <w:szCs w:val="20"/>
          <w:u w:val="single"/>
        </w:rPr>
        <w:t>PLC</w:t>
      </w:r>
      <w:r w:rsidR="00A32828" w:rsidRPr="00374F87">
        <w:rPr>
          <w:rFonts w:ascii="Courier New" w:eastAsia="Times New Roman" w:hAnsi="Courier New" w:cs="Courier New"/>
          <w:color w:val="000000"/>
          <w:sz w:val="20"/>
          <w:szCs w:val="20"/>
        </w:rPr>
        <w:t xml:space="preserve"> </w:t>
      </w:r>
      <w:ins w:id="424" w:author="Author">
        <w:r w:rsidR="0046080C" w:rsidRPr="00374F87">
          <w:rPr>
            <w:rFonts w:ascii="Courier New" w:eastAsia="Times New Roman" w:hAnsi="Courier New" w:cs="Courier New"/>
            <w:color w:val="000000"/>
            <w:sz w:val="20"/>
            <w:szCs w:val="20"/>
          </w:rPr>
          <w:t xml:space="preserve">that </w:t>
        </w:r>
      </w:ins>
      <w:del w:id="425" w:author="Author">
        <w:r w:rsidR="00A32828" w:rsidRPr="00374F87" w:rsidDel="0046080C">
          <w:rPr>
            <w:rFonts w:ascii="Courier New" w:eastAsia="Times New Roman" w:hAnsi="Courier New" w:cs="Courier New"/>
            <w:color w:val="000000"/>
            <w:sz w:val="20"/>
            <w:szCs w:val="20"/>
          </w:rPr>
          <w:delText xml:space="preserve">functioned </w:delText>
        </w:r>
      </w:del>
      <w:ins w:id="426" w:author="Author">
        <w:r w:rsidR="0046080C" w:rsidRPr="00374F87">
          <w:rPr>
            <w:rFonts w:ascii="Courier New" w:eastAsia="Times New Roman" w:hAnsi="Courier New" w:cs="Courier New"/>
            <w:color w:val="000000"/>
            <w:sz w:val="20"/>
            <w:szCs w:val="20"/>
          </w:rPr>
          <w:t xml:space="preserve">functions </w:t>
        </w:r>
      </w:ins>
      <w:r w:rsidR="00A32828" w:rsidRPr="00374F87">
        <w:rPr>
          <w:rFonts w:ascii="Courier New" w:eastAsia="Times New Roman" w:hAnsi="Courier New" w:cs="Courier New"/>
          <w:color w:val="000000"/>
          <w:sz w:val="20"/>
          <w:szCs w:val="20"/>
        </w:rPr>
        <w:t xml:space="preserve">with motion control and </w:t>
      </w:r>
      <w:ins w:id="427" w:author="Author">
        <w:r w:rsidR="0046080C" w:rsidRPr="00374F87">
          <w:rPr>
            <w:rFonts w:ascii="Courier New" w:eastAsia="Times New Roman" w:hAnsi="Courier New" w:cs="Courier New"/>
            <w:color w:val="000000"/>
            <w:sz w:val="20"/>
            <w:szCs w:val="20"/>
          </w:rPr>
          <w:t xml:space="preserve">the </w:t>
        </w:r>
      </w:ins>
      <w:r w:rsidR="00A32828" w:rsidRPr="00374F87">
        <w:rPr>
          <w:rFonts w:ascii="Courier New" w:eastAsia="Times New Roman" w:hAnsi="Courier New" w:cs="Courier New"/>
          <w:color w:val="000000"/>
          <w:sz w:val="20"/>
          <w:szCs w:val="20"/>
        </w:rPr>
        <w:t>visual servo system should be provided to reduce the complexity and expand the application fields.</w:t>
      </w:r>
    </w:p>
    <w:p w14:paraId="4C5865C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45E47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5A097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29CD1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\section{System Architecture}</w:t>
      </w:r>
    </w:p>
    <w:p w14:paraId="75AE6B8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\label{</w:t>
      </w:r>
      <w:proofErr w:type="spellStart"/>
      <w:r w:rsidRPr="00374F87">
        <w:rPr>
          <w:rFonts w:ascii="Courier New" w:eastAsia="Times New Roman" w:hAnsi="Courier New" w:cs="Courier New"/>
          <w:b/>
          <w:bCs/>
          <w:color w:val="0000CC"/>
          <w:sz w:val="20"/>
          <w:szCs w:val="20"/>
        </w:rPr>
        <w:t>SystemStructure</w:t>
      </w:r>
      <w:proofErr w:type="spellEnd"/>
      <w:r w:rsidRPr="00374F87">
        <w:rPr>
          <w:rFonts w:ascii="Courier New" w:eastAsia="Times New Roman" w:hAnsi="Courier New" w:cs="Courier New"/>
          <w:b/>
          <w:bCs/>
          <w:color w:val="0000CC"/>
          <w:sz w:val="20"/>
          <w:szCs w:val="20"/>
        </w:rPr>
        <w:t>}</w:t>
      </w:r>
    </w:p>
    <w:p w14:paraId="3F6041B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\subsection{Hardware Structure}</w:t>
      </w:r>
    </w:p>
    <w:p w14:paraId="6AC6A77B" w14:textId="53DFF7E9" w:rsidR="00A32828" w:rsidRPr="00374F87" w:rsidRDefault="0046080C"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ins w:id="428" w:author="Author">
        <w:r w:rsidRPr="00374F87">
          <w:rPr>
            <w:rFonts w:ascii="Courier New" w:eastAsia="Times New Roman" w:hAnsi="Courier New" w:cs="Courier New"/>
            <w:color w:val="000000"/>
            <w:sz w:val="20"/>
            <w:szCs w:val="20"/>
          </w:rPr>
          <w:t>Fig.</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rPr>
          <w:t>fig:Hardware</w:t>
        </w:r>
        <w:proofErr w:type="spellEnd"/>
        <w:r w:rsidRPr="00374F87">
          <w:rPr>
            <w:rFonts w:ascii="Courier New" w:eastAsia="Times New Roman" w:hAnsi="Courier New" w:cs="Courier New"/>
            <w:color w:val="000000"/>
            <w:sz w:val="20"/>
            <w:szCs w:val="20"/>
          </w:rPr>
          <w:t xml:space="preserve">} shows </w:t>
        </w:r>
      </w:ins>
      <w:del w:id="429" w:author="Author">
        <w:r w:rsidR="00A32828" w:rsidRPr="00374F87" w:rsidDel="0046080C">
          <w:rPr>
            <w:rFonts w:ascii="Courier New" w:eastAsia="Times New Roman" w:hAnsi="Courier New" w:cs="Courier New"/>
            <w:color w:val="000000"/>
            <w:sz w:val="20"/>
            <w:szCs w:val="20"/>
          </w:rPr>
          <w:delText xml:space="preserve">The </w:delText>
        </w:r>
      </w:del>
      <w:r w:rsidR="00A32828" w:rsidRPr="00374F87">
        <w:rPr>
          <w:rFonts w:ascii="Courier New" w:eastAsia="Times New Roman" w:hAnsi="Courier New" w:cs="Courier New"/>
          <w:color w:val="000000"/>
          <w:sz w:val="20"/>
          <w:szCs w:val="20"/>
        </w:rPr>
        <w:t xml:space="preserve">hardware </w:t>
      </w:r>
      <w:del w:id="430" w:author="Author">
        <w:r w:rsidR="00A32828" w:rsidRPr="00374F87" w:rsidDel="0046080C">
          <w:rPr>
            <w:rFonts w:ascii="Courier New" w:eastAsia="Times New Roman" w:hAnsi="Courier New" w:cs="Courier New"/>
            <w:color w:val="000000"/>
            <w:sz w:val="20"/>
            <w:szCs w:val="20"/>
          </w:rPr>
          <w:delText xml:space="preserve">is </w:delText>
        </w:r>
      </w:del>
      <w:ins w:id="431" w:author="Author">
        <w:r w:rsidRPr="00374F87">
          <w:rPr>
            <w:rFonts w:ascii="Courier New" w:eastAsia="Times New Roman" w:hAnsi="Courier New" w:cs="Courier New"/>
            <w:color w:val="000000"/>
            <w:sz w:val="20"/>
            <w:szCs w:val="20"/>
          </w:rPr>
          <w:t>comprising</w:t>
        </w:r>
      </w:ins>
      <w:del w:id="432" w:author="Author">
        <w:r w:rsidR="00A32828" w:rsidRPr="00374F87" w:rsidDel="0046080C">
          <w:rPr>
            <w:rFonts w:ascii="Courier New" w:eastAsia="Times New Roman" w:hAnsi="Courier New" w:cs="Courier New"/>
            <w:color w:val="000000"/>
            <w:sz w:val="20"/>
            <w:szCs w:val="20"/>
          </w:rPr>
          <w:delText>comprised</w:delText>
        </w:r>
      </w:del>
      <w:r w:rsidR="00A32828" w:rsidRPr="00374F87">
        <w:rPr>
          <w:rFonts w:ascii="Courier New" w:eastAsia="Times New Roman" w:hAnsi="Courier New" w:cs="Courier New"/>
          <w:color w:val="000000"/>
          <w:sz w:val="20"/>
          <w:szCs w:val="20"/>
        </w:rPr>
        <w:t xml:space="preserve"> </w:t>
      </w:r>
      <w:del w:id="433" w:author="Author">
        <w:r w:rsidR="00A32828" w:rsidRPr="00374F87" w:rsidDel="0046080C">
          <w:rPr>
            <w:rFonts w:ascii="Courier New" w:eastAsia="Times New Roman" w:hAnsi="Courier New" w:cs="Courier New"/>
            <w:color w:val="000000"/>
            <w:sz w:val="20"/>
            <w:szCs w:val="20"/>
          </w:rPr>
          <w:delText xml:space="preserve">of </w:delText>
        </w:r>
      </w:del>
      <w:r w:rsidR="00A32828" w:rsidRPr="00374F87">
        <w:rPr>
          <w:rFonts w:ascii="Courier New" w:eastAsia="Times New Roman" w:hAnsi="Courier New" w:cs="Courier New"/>
          <w:color w:val="008000"/>
          <w:sz w:val="20"/>
          <w:szCs w:val="20"/>
        </w:rPr>
        <w:t>$</w:t>
      </w:r>
      <w:proofErr w:type="spellStart"/>
      <w:r w:rsidR="00A32828" w:rsidRPr="00374F87">
        <w:rPr>
          <w:rFonts w:ascii="Courier New" w:eastAsia="Times New Roman" w:hAnsi="Courier New" w:cs="Courier New"/>
          <w:color w:val="008000"/>
          <w:sz w:val="20"/>
          <w:szCs w:val="20"/>
        </w:rPr>
        <w:t>ePLC</w:t>
      </w:r>
      <w:proofErr w:type="spellEnd"/>
      <w:r w:rsidR="00A32828" w:rsidRPr="00374F87">
        <w:rPr>
          <w:rFonts w:ascii="Courier New" w:eastAsia="Times New Roman" w:hAnsi="Courier New" w:cs="Courier New"/>
          <w:color w:val="008000"/>
          <w:sz w:val="20"/>
          <w:szCs w:val="20"/>
        </w:rPr>
        <w:t>$</w:t>
      </w:r>
      <w:r w:rsidR="00A32828" w:rsidRPr="00374F87">
        <w:rPr>
          <w:rFonts w:ascii="Courier New" w:eastAsia="Times New Roman" w:hAnsi="Courier New" w:cs="Courier New"/>
          <w:color w:val="000000"/>
          <w:sz w:val="20"/>
          <w:szCs w:val="20"/>
        </w:rPr>
        <w:t xml:space="preserve"> and </w:t>
      </w:r>
      <w:ins w:id="434" w:author="Author">
        <w:r w:rsidRPr="00374F87">
          <w:rPr>
            <w:rFonts w:ascii="Courier New" w:eastAsia="Times New Roman" w:hAnsi="Courier New" w:cs="Courier New"/>
            <w:color w:val="000000"/>
            <w:sz w:val="20"/>
            <w:szCs w:val="20"/>
          </w:rPr>
          <w:t xml:space="preserve">the </w:t>
        </w:r>
      </w:ins>
      <w:r w:rsidR="00A32828" w:rsidRPr="00374F87">
        <w:rPr>
          <w:rFonts w:ascii="Courier New" w:eastAsia="Times New Roman" w:hAnsi="Courier New" w:cs="Courier New"/>
          <w:color w:val="000000"/>
          <w:sz w:val="20"/>
          <w:szCs w:val="20"/>
        </w:rPr>
        <w:t>visual system (</w:t>
      </w:r>
      <w:r w:rsidR="00A32828" w:rsidRPr="00374F87">
        <w:rPr>
          <w:rFonts w:ascii="Courier New" w:eastAsia="Times New Roman" w:hAnsi="Courier New" w:cs="Courier New"/>
          <w:color w:val="008000"/>
          <w:sz w:val="20"/>
          <w:szCs w:val="20"/>
        </w:rPr>
        <w:t>$VS$</w:t>
      </w:r>
      <w:r w:rsidR="00A32828" w:rsidRPr="00374F87">
        <w:rPr>
          <w:rFonts w:ascii="Courier New" w:eastAsia="Times New Roman" w:hAnsi="Courier New" w:cs="Courier New"/>
          <w:color w:val="000000"/>
          <w:sz w:val="20"/>
          <w:szCs w:val="20"/>
        </w:rPr>
        <w:t>)</w:t>
      </w:r>
      <w:del w:id="435" w:author="Author">
        <w:r w:rsidR="00A32828" w:rsidRPr="00374F87" w:rsidDel="0046080C">
          <w:rPr>
            <w:rFonts w:ascii="Courier New" w:eastAsia="Times New Roman" w:hAnsi="Courier New" w:cs="Courier New"/>
            <w:color w:val="000000"/>
            <w:sz w:val="20"/>
            <w:szCs w:val="20"/>
          </w:rPr>
          <w:delText xml:space="preserve"> shown in Fig.</w:delText>
        </w:r>
        <w:r w:rsidR="00A32828" w:rsidRPr="00374F87" w:rsidDel="0046080C">
          <w:rPr>
            <w:rFonts w:ascii="Courier New" w:eastAsia="Times New Roman" w:hAnsi="Courier New" w:cs="Courier New"/>
            <w:color w:val="800000"/>
            <w:sz w:val="20"/>
            <w:szCs w:val="20"/>
          </w:rPr>
          <w:delText>\ref</w:delText>
        </w:r>
        <w:r w:rsidR="00A32828" w:rsidRPr="00374F87" w:rsidDel="0046080C">
          <w:rPr>
            <w:rFonts w:ascii="Courier New" w:eastAsia="Times New Roman" w:hAnsi="Courier New" w:cs="Courier New"/>
            <w:color w:val="000000"/>
            <w:sz w:val="20"/>
            <w:szCs w:val="20"/>
          </w:rPr>
          <w:delText>{fig:Hardware}</w:delText>
        </w:r>
      </w:del>
      <w:r w:rsidR="00A32828" w:rsidRPr="00374F87">
        <w:rPr>
          <w:rFonts w:ascii="Courier New" w:eastAsia="Times New Roman" w:hAnsi="Courier New" w:cs="Courier New"/>
          <w:color w:val="000000"/>
          <w:sz w:val="20"/>
          <w:szCs w:val="20"/>
        </w:rPr>
        <w:t xml:space="preserve">. The </w:t>
      </w:r>
      <w:r w:rsidR="00A32828" w:rsidRPr="00374F87">
        <w:rPr>
          <w:rFonts w:ascii="Courier New" w:eastAsia="Times New Roman" w:hAnsi="Courier New" w:cs="Courier New"/>
          <w:color w:val="008000"/>
          <w:sz w:val="20"/>
          <w:szCs w:val="20"/>
        </w:rPr>
        <w:t>$</w:t>
      </w:r>
      <w:proofErr w:type="spellStart"/>
      <w:r w:rsidR="00A32828" w:rsidRPr="00374F87">
        <w:rPr>
          <w:rFonts w:ascii="Courier New" w:eastAsia="Times New Roman" w:hAnsi="Courier New" w:cs="Courier New"/>
          <w:color w:val="008000"/>
          <w:sz w:val="20"/>
          <w:szCs w:val="20"/>
        </w:rPr>
        <w:t>ePLC</w:t>
      </w:r>
      <w:proofErr w:type="spellEnd"/>
      <w:r w:rsidR="00A32828" w:rsidRPr="00374F87">
        <w:rPr>
          <w:rFonts w:ascii="Courier New" w:eastAsia="Times New Roman" w:hAnsi="Courier New" w:cs="Courier New"/>
          <w:color w:val="008000"/>
          <w:sz w:val="20"/>
          <w:szCs w:val="20"/>
        </w:rPr>
        <w:t>$</w:t>
      </w:r>
      <w:r w:rsidR="00A32828" w:rsidRPr="00374F87">
        <w:rPr>
          <w:rFonts w:ascii="Courier New" w:eastAsia="Times New Roman" w:hAnsi="Courier New" w:cs="Courier New"/>
          <w:color w:val="000000"/>
          <w:sz w:val="20"/>
          <w:szCs w:val="20"/>
        </w:rPr>
        <w:t xml:space="preserve"> is a customized structure. The number of digital input/output, analog input/output, and controlled servo system could be increased according to requirements. Particularly, the number of </w:t>
      </w:r>
      <w:del w:id="436" w:author="Author">
        <w:r w:rsidR="00A32828" w:rsidRPr="00374F87" w:rsidDel="009D1670">
          <w:rPr>
            <w:rFonts w:ascii="Courier New" w:eastAsia="Times New Roman" w:hAnsi="Courier New" w:cs="Courier New"/>
            <w:color w:val="000000"/>
            <w:sz w:val="20"/>
            <w:szCs w:val="20"/>
          </w:rPr>
          <w:delText xml:space="preserve">processors of </w:delText>
        </w:r>
      </w:del>
      <w:r w:rsidR="00A32828" w:rsidRPr="00374F87">
        <w:rPr>
          <w:rFonts w:ascii="Courier New" w:eastAsia="Times New Roman" w:hAnsi="Courier New" w:cs="Courier New"/>
          <w:color w:val="008000"/>
          <w:sz w:val="20"/>
          <w:szCs w:val="20"/>
        </w:rPr>
        <w:t>$</w:t>
      </w:r>
      <w:proofErr w:type="spellStart"/>
      <w:r w:rsidR="00A32828" w:rsidRPr="00374F87">
        <w:rPr>
          <w:rFonts w:ascii="Courier New" w:eastAsia="Times New Roman" w:hAnsi="Courier New" w:cs="Courier New"/>
          <w:color w:val="008000"/>
          <w:sz w:val="20"/>
          <w:szCs w:val="20"/>
        </w:rPr>
        <w:t>ePLC</w:t>
      </w:r>
      <w:proofErr w:type="spellEnd"/>
      <w:r w:rsidR="00A32828" w:rsidRPr="00374F87">
        <w:rPr>
          <w:rFonts w:ascii="Courier New" w:eastAsia="Times New Roman" w:hAnsi="Courier New" w:cs="Courier New"/>
          <w:color w:val="008000"/>
          <w:sz w:val="20"/>
          <w:szCs w:val="20"/>
        </w:rPr>
        <w:t>$</w:t>
      </w:r>
      <w:r w:rsidR="00A32828" w:rsidRPr="00374F87">
        <w:rPr>
          <w:rFonts w:ascii="Courier New" w:eastAsia="Times New Roman" w:hAnsi="Courier New" w:cs="Courier New"/>
          <w:color w:val="000000"/>
          <w:sz w:val="20"/>
          <w:szCs w:val="20"/>
        </w:rPr>
        <w:t xml:space="preserve"> </w:t>
      </w:r>
      <w:ins w:id="437" w:author="Author">
        <w:r w:rsidR="009D1670" w:rsidRPr="00374F87">
          <w:rPr>
            <w:rFonts w:ascii="Courier New" w:eastAsia="Times New Roman" w:hAnsi="Courier New" w:cs="Courier New"/>
            <w:color w:val="000000"/>
            <w:sz w:val="20"/>
            <w:szCs w:val="20"/>
          </w:rPr>
          <w:t xml:space="preserve">processors </w:t>
        </w:r>
      </w:ins>
      <w:r w:rsidR="00A32828" w:rsidRPr="00374F87">
        <w:rPr>
          <w:rFonts w:ascii="Courier New" w:eastAsia="Times New Roman" w:hAnsi="Courier New" w:cs="Courier New"/>
          <w:color w:val="000000"/>
          <w:sz w:val="20"/>
          <w:szCs w:val="20"/>
        </w:rPr>
        <w:t xml:space="preserve">could </w:t>
      </w:r>
      <w:del w:id="438" w:author="Author">
        <w:r w:rsidR="00A32828" w:rsidRPr="00374F87" w:rsidDel="002C1E44">
          <w:rPr>
            <w:rFonts w:ascii="Courier New" w:eastAsia="Times New Roman" w:hAnsi="Courier New" w:cs="Courier New"/>
            <w:color w:val="000000"/>
            <w:sz w:val="20"/>
            <w:szCs w:val="20"/>
          </w:rPr>
          <w:delText xml:space="preserve">also </w:delText>
        </w:r>
      </w:del>
      <w:r w:rsidR="00A32828" w:rsidRPr="00374F87">
        <w:rPr>
          <w:rFonts w:ascii="Courier New" w:eastAsia="Times New Roman" w:hAnsi="Courier New" w:cs="Courier New"/>
          <w:color w:val="000000"/>
          <w:sz w:val="20"/>
          <w:szCs w:val="20"/>
        </w:rPr>
        <w:t xml:space="preserve">be customized </w:t>
      </w:r>
      <w:del w:id="439" w:author="Author">
        <w:r w:rsidR="00A32828" w:rsidRPr="00374F87" w:rsidDel="002C1E44">
          <w:rPr>
            <w:rFonts w:ascii="Courier New" w:eastAsia="Times New Roman" w:hAnsi="Courier New" w:cs="Courier New"/>
            <w:color w:val="000000"/>
            <w:sz w:val="20"/>
            <w:szCs w:val="20"/>
          </w:rPr>
          <w:delText xml:space="preserve">in cater to </w:delText>
        </w:r>
      </w:del>
      <w:ins w:id="440" w:author="Author">
        <w:r w:rsidR="002C1E44" w:rsidRPr="00374F87">
          <w:rPr>
            <w:rFonts w:ascii="Courier New" w:eastAsia="Times New Roman" w:hAnsi="Courier New" w:cs="Courier New"/>
            <w:color w:val="000000"/>
            <w:sz w:val="20"/>
            <w:szCs w:val="20"/>
          </w:rPr>
          <w:t xml:space="preserve">for </w:t>
        </w:r>
      </w:ins>
      <w:r w:rsidR="00A32828" w:rsidRPr="00374F87">
        <w:rPr>
          <w:rFonts w:ascii="Courier New" w:eastAsia="Times New Roman" w:hAnsi="Courier New" w:cs="Courier New"/>
          <w:color w:val="000000"/>
          <w:sz w:val="20"/>
          <w:szCs w:val="20"/>
        </w:rPr>
        <w:t>high</w:t>
      </w:r>
      <w:ins w:id="441" w:author="Author">
        <w:r w:rsidR="002C1E44" w:rsidRPr="00374F87">
          <w:rPr>
            <w:rFonts w:ascii="Courier New" w:eastAsia="Times New Roman" w:hAnsi="Courier New" w:cs="Courier New"/>
            <w:color w:val="000000"/>
            <w:sz w:val="20"/>
            <w:szCs w:val="20"/>
          </w:rPr>
          <w:t>-</w:t>
        </w:r>
      </w:ins>
      <w:del w:id="442" w:author="Author">
        <w:r w:rsidR="00A32828" w:rsidRPr="00374F87" w:rsidDel="002C1E44">
          <w:rPr>
            <w:rFonts w:ascii="Courier New" w:eastAsia="Times New Roman" w:hAnsi="Courier New" w:cs="Courier New"/>
            <w:color w:val="000000"/>
            <w:sz w:val="20"/>
            <w:szCs w:val="20"/>
          </w:rPr>
          <w:delText xml:space="preserve"> </w:delText>
        </w:r>
      </w:del>
      <w:r w:rsidR="00A32828" w:rsidRPr="00374F87">
        <w:rPr>
          <w:rFonts w:ascii="Courier New" w:eastAsia="Times New Roman" w:hAnsi="Courier New" w:cs="Courier New"/>
          <w:color w:val="000000"/>
          <w:sz w:val="20"/>
          <w:szCs w:val="20"/>
        </w:rPr>
        <w:t>performance</w:t>
      </w:r>
      <w:del w:id="443" w:author="Author">
        <w:r w:rsidR="00A32828" w:rsidRPr="00374F87" w:rsidDel="002C1E44">
          <w:rPr>
            <w:rFonts w:ascii="Courier New" w:eastAsia="Times New Roman" w:hAnsi="Courier New" w:cs="Courier New"/>
            <w:color w:val="000000"/>
            <w:sz w:val="20"/>
            <w:szCs w:val="20"/>
          </w:rPr>
          <w:delText>-</w:delText>
        </w:r>
      </w:del>
      <w:ins w:id="444" w:author="Author">
        <w:r w:rsidR="002C1E44" w:rsidRPr="00374F87">
          <w:rPr>
            <w:rFonts w:ascii="Courier New" w:eastAsia="Times New Roman" w:hAnsi="Courier New" w:cs="Courier New"/>
            <w:color w:val="000000"/>
            <w:sz w:val="20"/>
            <w:szCs w:val="20"/>
          </w:rPr>
          <w:t xml:space="preserve"> </w:t>
        </w:r>
      </w:ins>
      <w:r w:rsidR="00A32828" w:rsidRPr="00374F87">
        <w:rPr>
          <w:rFonts w:ascii="Courier New" w:eastAsia="Times New Roman" w:hAnsi="Courier New" w:cs="Courier New"/>
          <w:color w:val="000000"/>
          <w:sz w:val="20"/>
          <w:szCs w:val="20"/>
        </w:rPr>
        <w:t>motion</w:t>
      </w:r>
      <w:del w:id="445" w:author="Author">
        <w:r w:rsidR="00A32828" w:rsidRPr="00374F87" w:rsidDel="002C1E44">
          <w:rPr>
            <w:rFonts w:ascii="Courier New" w:eastAsia="Times New Roman" w:hAnsi="Courier New" w:cs="Courier New"/>
            <w:color w:val="000000"/>
            <w:sz w:val="20"/>
            <w:szCs w:val="20"/>
          </w:rPr>
          <w:delText>-</w:delText>
        </w:r>
      </w:del>
      <w:ins w:id="446" w:author="Author">
        <w:r w:rsidR="002C1E44" w:rsidRPr="00374F87">
          <w:rPr>
            <w:rFonts w:ascii="Courier New" w:eastAsia="Times New Roman" w:hAnsi="Courier New" w:cs="Courier New"/>
            <w:color w:val="000000"/>
            <w:sz w:val="20"/>
            <w:szCs w:val="20"/>
          </w:rPr>
          <w:t xml:space="preserve"> </w:t>
        </w:r>
      </w:ins>
      <w:r w:rsidR="00A32828" w:rsidRPr="00374F87">
        <w:rPr>
          <w:rFonts w:ascii="Courier New" w:eastAsia="Times New Roman" w:hAnsi="Courier New" w:cs="Courier New"/>
          <w:color w:val="000000"/>
          <w:sz w:val="20"/>
          <w:szCs w:val="20"/>
        </w:rPr>
        <w:t>control applications</w:t>
      </w:r>
      <w:del w:id="447" w:author="Author">
        <w:r w:rsidR="00A32828" w:rsidRPr="00374F87" w:rsidDel="002C1E44">
          <w:rPr>
            <w:rFonts w:ascii="Courier New" w:eastAsia="Times New Roman" w:hAnsi="Courier New" w:cs="Courier New"/>
            <w:color w:val="000000"/>
            <w:sz w:val="20"/>
            <w:szCs w:val="20"/>
          </w:rPr>
          <w:delText xml:space="preserve">, </w:delText>
        </w:r>
      </w:del>
      <w:ins w:id="448" w:author="Author">
        <w:r w:rsidR="002C1E44" w:rsidRPr="00374F87">
          <w:rPr>
            <w:rFonts w:ascii="Courier New" w:eastAsia="Times New Roman" w:hAnsi="Courier New" w:cs="Courier New"/>
            <w:color w:val="000000"/>
            <w:sz w:val="20"/>
            <w:szCs w:val="20"/>
          </w:rPr>
          <w:t xml:space="preserve">. </w:t>
        </w:r>
      </w:ins>
      <w:del w:id="449" w:author="Author">
        <w:r w:rsidR="00A32828" w:rsidRPr="00374F87" w:rsidDel="002C1E44">
          <w:rPr>
            <w:rFonts w:ascii="Courier New" w:eastAsia="Times New Roman" w:hAnsi="Courier New" w:cs="Courier New"/>
            <w:color w:val="000000"/>
            <w:sz w:val="20"/>
            <w:szCs w:val="20"/>
          </w:rPr>
          <w:delText>and i</w:delText>
        </w:r>
      </w:del>
      <w:ins w:id="450" w:author="Author">
        <w:r w:rsidR="002C1E44" w:rsidRPr="00374F87">
          <w:rPr>
            <w:rFonts w:ascii="Courier New" w:eastAsia="Times New Roman" w:hAnsi="Courier New" w:cs="Courier New"/>
            <w:color w:val="000000"/>
            <w:sz w:val="20"/>
            <w:szCs w:val="20"/>
          </w:rPr>
          <w:t>I</w:t>
        </w:r>
      </w:ins>
      <w:r w:rsidR="00A32828" w:rsidRPr="00374F87">
        <w:rPr>
          <w:rFonts w:ascii="Courier New" w:eastAsia="Times New Roman" w:hAnsi="Courier New" w:cs="Courier New"/>
          <w:color w:val="000000"/>
          <w:sz w:val="20"/>
          <w:szCs w:val="20"/>
        </w:rPr>
        <w:t>n motion</w:t>
      </w:r>
      <w:del w:id="451" w:author="Author">
        <w:r w:rsidR="00A32828" w:rsidRPr="00374F87" w:rsidDel="002C1E44">
          <w:rPr>
            <w:rFonts w:ascii="Courier New" w:eastAsia="Times New Roman" w:hAnsi="Courier New" w:cs="Courier New"/>
            <w:color w:val="000000"/>
            <w:sz w:val="20"/>
            <w:szCs w:val="20"/>
          </w:rPr>
          <w:delText>-</w:delText>
        </w:r>
      </w:del>
      <w:ins w:id="452" w:author="Author">
        <w:r w:rsidR="002C1E44" w:rsidRPr="00374F87">
          <w:rPr>
            <w:rFonts w:ascii="Courier New" w:eastAsia="Times New Roman" w:hAnsi="Courier New" w:cs="Courier New"/>
            <w:color w:val="000000"/>
            <w:sz w:val="20"/>
            <w:szCs w:val="20"/>
          </w:rPr>
          <w:t xml:space="preserve"> </w:t>
        </w:r>
      </w:ins>
      <w:r w:rsidR="00A32828" w:rsidRPr="00374F87">
        <w:rPr>
          <w:rFonts w:ascii="Courier New" w:eastAsia="Times New Roman" w:hAnsi="Courier New" w:cs="Courier New"/>
          <w:color w:val="000000"/>
          <w:sz w:val="20"/>
          <w:szCs w:val="20"/>
        </w:rPr>
        <w:t>control</w:t>
      </w:r>
      <w:del w:id="453" w:author="Author">
        <w:r w:rsidR="00A32828" w:rsidRPr="00374F87" w:rsidDel="002C1E44">
          <w:rPr>
            <w:rFonts w:ascii="Courier New" w:eastAsia="Times New Roman" w:hAnsi="Courier New" w:cs="Courier New"/>
            <w:color w:val="000000"/>
            <w:sz w:val="20"/>
            <w:szCs w:val="20"/>
          </w:rPr>
          <w:delText>-</w:delText>
        </w:r>
      </w:del>
      <w:ins w:id="454" w:author="Author">
        <w:r w:rsidR="002C1E44" w:rsidRPr="00374F87">
          <w:rPr>
            <w:rFonts w:ascii="Courier New" w:eastAsia="Times New Roman" w:hAnsi="Courier New" w:cs="Courier New"/>
            <w:color w:val="000000"/>
            <w:sz w:val="20"/>
            <w:szCs w:val="20"/>
          </w:rPr>
          <w:t xml:space="preserve"> </w:t>
        </w:r>
      </w:ins>
      <w:r w:rsidR="00A32828" w:rsidRPr="00374F87">
        <w:rPr>
          <w:rFonts w:ascii="Courier New" w:eastAsia="Times New Roman" w:hAnsi="Courier New" w:cs="Courier New"/>
          <w:color w:val="000000"/>
          <w:sz w:val="20"/>
          <w:szCs w:val="20"/>
        </w:rPr>
        <w:t>function</w:t>
      </w:r>
      <w:ins w:id="455" w:author="Author">
        <w:r w:rsidR="002C1E44" w:rsidRPr="00374F87">
          <w:rPr>
            <w:rFonts w:ascii="Courier New" w:eastAsia="Times New Roman" w:hAnsi="Courier New" w:cs="Courier New"/>
            <w:color w:val="000000"/>
            <w:sz w:val="20"/>
            <w:szCs w:val="20"/>
          </w:rPr>
          <w:t>-</w:t>
        </w:r>
      </w:ins>
      <w:del w:id="456" w:author="Author">
        <w:r w:rsidR="00A32828" w:rsidRPr="00374F87" w:rsidDel="002C1E44">
          <w:rPr>
            <w:rFonts w:ascii="Courier New" w:eastAsia="Times New Roman" w:hAnsi="Courier New" w:cs="Courier New"/>
            <w:color w:val="000000"/>
            <w:sz w:val="20"/>
            <w:szCs w:val="20"/>
          </w:rPr>
          <w:delText xml:space="preserve"> </w:delText>
        </w:r>
      </w:del>
      <w:r w:rsidR="00A32828" w:rsidRPr="00374F87">
        <w:rPr>
          <w:rFonts w:ascii="Courier New" w:eastAsia="Times New Roman" w:hAnsi="Courier New" w:cs="Courier New"/>
          <w:color w:val="000000"/>
          <w:sz w:val="20"/>
          <w:szCs w:val="20"/>
        </w:rPr>
        <w:t>contained applications</w:t>
      </w:r>
      <w:ins w:id="457" w:author="Author">
        <w:r w:rsidR="002C1E44" w:rsidRPr="00374F87">
          <w:rPr>
            <w:rFonts w:ascii="Courier New" w:eastAsia="Times New Roman" w:hAnsi="Courier New" w:cs="Courier New"/>
            <w:color w:val="000000"/>
            <w:sz w:val="20"/>
            <w:szCs w:val="20"/>
          </w:rPr>
          <w:t>,</w:t>
        </w:r>
      </w:ins>
      <w:r w:rsidR="00A32828" w:rsidRPr="00374F87">
        <w:rPr>
          <w:rFonts w:ascii="Courier New" w:eastAsia="Times New Roman" w:hAnsi="Courier New" w:cs="Courier New"/>
          <w:color w:val="000000"/>
          <w:sz w:val="20"/>
          <w:szCs w:val="20"/>
        </w:rPr>
        <w:t xml:space="preserve"> more than two processors are always adopted</w:t>
      </w:r>
      <w:del w:id="458" w:author="Author">
        <w:r w:rsidR="00A32828" w:rsidRPr="00374F87" w:rsidDel="002C1E44">
          <w:rPr>
            <w:rFonts w:ascii="Courier New" w:eastAsia="Times New Roman" w:hAnsi="Courier New" w:cs="Courier New"/>
            <w:color w:val="000000"/>
            <w:sz w:val="20"/>
            <w:szCs w:val="20"/>
          </w:rPr>
          <w:delText xml:space="preserve"> that </w:delText>
        </w:r>
      </w:del>
      <w:ins w:id="459" w:author="Author">
        <w:r w:rsidR="002C1E44" w:rsidRPr="00374F87">
          <w:rPr>
            <w:rFonts w:ascii="Courier New" w:eastAsia="Times New Roman" w:hAnsi="Courier New" w:cs="Courier New"/>
            <w:color w:val="000000"/>
            <w:sz w:val="20"/>
            <w:szCs w:val="20"/>
          </w:rPr>
          <w:t xml:space="preserve">, wherein </w:t>
        </w:r>
      </w:ins>
      <w:r w:rsidR="00A32828" w:rsidRPr="00374F87">
        <w:rPr>
          <w:rFonts w:ascii="Courier New" w:eastAsia="Times New Roman" w:hAnsi="Courier New" w:cs="Courier New"/>
          <w:color w:val="000000"/>
          <w:sz w:val="20"/>
          <w:szCs w:val="20"/>
        </w:rPr>
        <w:t xml:space="preserve">one processor is mainly used </w:t>
      </w:r>
      <w:del w:id="460" w:author="Author">
        <w:r w:rsidR="00A32828" w:rsidRPr="00374F87" w:rsidDel="002C1E44">
          <w:rPr>
            <w:rFonts w:ascii="Courier New" w:eastAsia="Times New Roman" w:hAnsi="Courier New" w:cs="Courier New"/>
            <w:color w:val="000000"/>
            <w:sz w:val="20"/>
            <w:szCs w:val="20"/>
          </w:rPr>
          <w:delText xml:space="preserve">to </w:delText>
        </w:r>
      </w:del>
      <w:ins w:id="461" w:author="Author">
        <w:r w:rsidR="002C1E44" w:rsidRPr="00374F87">
          <w:rPr>
            <w:rFonts w:ascii="Courier New" w:eastAsia="Times New Roman" w:hAnsi="Courier New" w:cs="Courier New"/>
            <w:color w:val="000000"/>
            <w:sz w:val="20"/>
            <w:szCs w:val="20"/>
          </w:rPr>
          <w:t xml:space="preserve">for </w:t>
        </w:r>
      </w:ins>
      <w:r w:rsidR="00A32828" w:rsidRPr="00374F87">
        <w:rPr>
          <w:rFonts w:ascii="Courier New" w:eastAsia="Times New Roman" w:hAnsi="Courier New" w:cs="Courier New"/>
          <w:color w:val="000000"/>
          <w:sz w:val="20"/>
          <w:szCs w:val="20"/>
        </w:rPr>
        <w:t>logic control</w:t>
      </w:r>
      <w:ins w:id="462" w:author="Author">
        <w:r w:rsidR="002C1E44" w:rsidRPr="00374F87">
          <w:rPr>
            <w:rFonts w:ascii="Courier New" w:eastAsia="Times New Roman" w:hAnsi="Courier New" w:cs="Courier New"/>
            <w:color w:val="000000"/>
            <w:sz w:val="20"/>
            <w:szCs w:val="20"/>
          </w:rPr>
          <w:t>,</w:t>
        </w:r>
      </w:ins>
      <w:r w:rsidR="00A32828" w:rsidRPr="00374F87">
        <w:rPr>
          <w:rFonts w:ascii="Courier New" w:eastAsia="Times New Roman" w:hAnsi="Courier New" w:cs="Courier New"/>
          <w:color w:val="000000"/>
          <w:sz w:val="20"/>
          <w:szCs w:val="20"/>
        </w:rPr>
        <w:t xml:space="preserve"> and the others are used for motion control. Fig. </w:t>
      </w:r>
      <w:r w:rsidR="00A32828" w:rsidRPr="00374F87">
        <w:rPr>
          <w:rFonts w:ascii="Courier New" w:eastAsia="Times New Roman" w:hAnsi="Courier New" w:cs="Courier New"/>
          <w:color w:val="800000"/>
          <w:sz w:val="20"/>
          <w:szCs w:val="20"/>
        </w:rPr>
        <w:t>\ref</w:t>
      </w:r>
      <w:r w:rsidR="00A32828" w:rsidRPr="00374F87">
        <w:rPr>
          <w:rFonts w:ascii="Courier New" w:eastAsia="Times New Roman" w:hAnsi="Courier New" w:cs="Courier New"/>
          <w:color w:val="000000"/>
          <w:sz w:val="20"/>
          <w:szCs w:val="20"/>
        </w:rPr>
        <w:t>{</w:t>
      </w:r>
      <w:proofErr w:type="spellStart"/>
      <w:r w:rsidR="00A32828" w:rsidRPr="00374F87">
        <w:rPr>
          <w:rFonts w:ascii="Courier New" w:eastAsia="Times New Roman" w:hAnsi="Courier New" w:cs="Courier New"/>
          <w:color w:val="000000"/>
          <w:sz w:val="20"/>
          <w:szCs w:val="20"/>
        </w:rPr>
        <w:t>fig:Hardware</w:t>
      </w:r>
      <w:proofErr w:type="spellEnd"/>
      <w:r w:rsidR="00A32828" w:rsidRPr="00374F87">
        <w:rPr>
          <w:rFonts w:ascii="Courier New" w:eastAsia="Times New Roman" w:hAnsi="Courier New" w:cs="Courier New"/>
          <w:color w:val="000000"/>
          <w:sz w:val="20"/>
          <w:szCs w:val="20"/>
        </w:rPr>
        <w:t xml:space="preserve">} shows a typical </w:t>
      </w:r>
      <w:r w:rsidR="00A32828" w:rsidRPr="00374F87">
        <w:rPr>
          <w:rFonts w:ascii="Courier New" w:eastAsia="Times New Roman" w:hAnsi="Courier New" w:cs="Courier New"/>
          <w:color w:val="008000"/>
          <w:sz w:val="20"/>
          <w:szCs w:val="20"/>
        </w:rPr>
        <w:t>$</w:t>
      </w:r>
      <w:proofErr w:type="spellStart"/>
      <w:r w:rsidR="00A32828" w:rsidRPr="00374F87">
        <w:rPr>
          <w:rFonts w:ascii="Courier New" w:eastAsia="Times New Roman" w:hAnsi="Courier New" w:cs="Courier New"/>
          <w:color w:val="008000"/>
          <w:sz w:val="20"/>
          <w:szCs w:val="20"/>
        </w:rPr>
        <w:t>ePLC</w:t>
      </w:r>
      <w:proofErr w:type="spellEnd"/>
      <w:r w:rsidR="00A32828" w:rsidRPr="00374F87">
        <w:rPr>
          <w:rFonts w:ascii="Courier New" w:eastAsia="Times New Roman" w:hAnsi="Courier New" w:cs="Courier New"/>
          <w:color w:val="008000"/>
          <w:sz w:val="20"/>
          <w:szCs w:val="20"/>
        </w:rPr>
        <w:t>$</w:t>
      </w:r>
      <w:ins w:id="463" w:author="Author">
        <w:r w:rsidR="009D1670" w:rsidRPr="00374F87">
          <w:rPr>
            <w:rFonts w:ascii="Courier New" w:eastAsia="Times New Roman" w:hAnsi="Courier New" w:cs="Courier New"/>
            <w:color w:val="008000"/>
            <w:sz w:val="20"/>
            <w:szCs w:val="20"/>
          </w:rPr>
          <w:t>,</w:t>
        </w:r>
      </w:ins>
      <w:r w:rsidR="00A32828" w:rsidRPr="00374F87">
        <w:rPr>
          <w:rFonts w:ascii="Courier New" w:eastAsia="Times New Roman" w:hAnsi="Courier New" w:cs="Courier New"/>
          <w:color w:val="000000"/>
          <w:sz w:val="20"/>
          <w:szCs w:val="20"/>
        </w:rPr>
        <w:t xml:space="preserve"> which adopts </w:t>
      </w:r>
      <w:ins w:id="464" w:author="Author">
        <w:r w:rsidR="009D1670" w:rsidRPr="00374F87">
          <w:rPr>
            <w:rFonts w:ascii="Courier New" w:eastAsia="Times New Roman" w:hAnsi="Courier New" w:cs="Courier New"/>
            <w:color w:val="000000"/>
            <w:sz w:val="20"/>
            <w:szCs w:val="20"/>
          </w:rPr>
          <w:t xml:space="preserve">a </w:t>
        </w:r>
      </w:ins>
      <w:r w:rsidR="00A32828" w:rsidRPr="00374F87">
        <w:rPr>
          <w:rFonts w:ascii="Courier New" w:eastAsia="Times New Roman" w:hAnsi="Courier New" w:cs="Courier New"/>
          <w:color w:val="000000"/>
          <w:sz w:val="20"/>
          <w:szCs w:val="20"/>
        </w:rPr>
        <w:t>two</w:t>
      </w:r>
      <w:ins w:id="465" w:author="Author">
        <w:r w:rsidR="009D1670" w:rsidRPr="00374F87">
          <w:rPr>
            <w:rFonts w:ascii="Courier New" w:eastAsia="Times New Roman" w:hAnsi="Courier New" w:cs="Courier New"/>
            <w:color w:val="000000"/>
            <w:sz w:val="20"/>
            <w:szCs w:val="20"/>
          </w:rPr>
          <w:t>-</w:t>
        </w:r>
      </w:ins>
      <w:del w:id="466" w:author="Author">
        <w:r w:rsidR="00A32828" w:rsidRPr="00374F87" w:rsidDel="009D1670">
          <w:rPr>
            <w:rFonts w:ascii="Courier New" w:eastAsia="Times New Roman" w:hAnsi="Courier New" w:cs="Courier New"/>
            <w:color w:val="000000"/>
            <w:sz w:val="20"/>
            <w:szCs w:val="20"/>
          </w:rPr>
          <w:delText xml:space="preserve"> </w:delText>
        </w:r>
      </w:del>
      <w:r w:rsidR="00A32828" w:rsidRPr="00374F87">
        <w:rPr>
          <w:rFonts w:ascii="Courier New" w:eastAsia="Times New Roman" w:hAnsi="Courier New" w:cs="Courier New"/>
          <w:color w:val="000000"/>
          <w:sz w:val="20"/>
          <w:szCs w:val="20"/>
        </w:rPr>
        <w:t xml:space="preserve">processor architecture: a master and a slave processor. </w:t>
      </w:r>
      <w:del w:id="467" w:author="Author">
        <w:r w:rsidR="00A32828" w:rsidRPr="00374F87" w:rsidDel="00BD3A28">
          <w:rPr>
            <w:rFonts w:ascii="Courier New" w:eastAsia="Times New Roman" w:hAnsi="Courier New" w:cs="Courier New"/>
            <w:color w:val="000000"/>
            <w:sz w:val="20"/>
            <w:szCs w:val="20"/>
          </w:rPr>
          <w:delText>The s</w:delText>
        </w:r>
      </w:del>
      <w:ins w:id="468" w:author="Author">
        <w:r w:rsidR="00BD3A28" w:rsidRPr="00374F87">
          <w:rPr>
            <w:rFonts w:ascii="Courier New" w:eastAsia="Times New Roman" w:hAnsi="Courier New" w:cs="Courier New"/>
            <w:color w:val="000000"/>
            <w:sz w:val="20"/>
            <w:szCs w:val="20"/>
          </w:rPr>
          <w:t>S</w:t>
        </w:r>
      </w:ins>
      <w:r w:rsidR="00A32828" w:rsidRPr="00374F87">
        <w:rPr>
          <w:rFonts w:ascii="Courier New" w:eastAsia="Times New Roman" w:hAnsi="Courier New" w:cs="Courier New"/>
          <w:color w:val="000000"/>
          <w:sz w:val="20"/>
          <w:szCs w:val="20"/>
        </w:rPr>
        <w:t xml:space="preserve">hared memory is used </w:t>
      </w:r>
      <w:del w:id="469" w:author="Author">
        <w:r w:rsidR="00A32828" w:rsidRPr="00374F87" w:rsidDel="002C1E44">
          <w:rPr>
            <w:rFonts w:ascii="Courier New" w:eastAsia="Times New Roman" w:hAnsi="Courier New" w:cs="Courier New"/>
            <w:color w:val="000000"/>
            <w:sz w:val="20"/>
            <w:szCs w:val="20"/>
          </w:rPr>
          <w:delText xml:space="preserve">to </w:delText>
        </w:r>
      </w:del>
      <w:ins w:id="470" w:author="Author">
        <w:r w:rsidR="002C1E44" w:rsidRPr="00374F87">
          <w:rPr>
            <w:rFonts w:ascii="Courier New" w:eastAsia="Times New Roman" w:hAnsi="Courier New" w:cs="Courier New"/>
            <w:color w:val="000000"/>
            <w:sz w:val="20"/>
            <w:szCs w:val="20"/>
          </w:rPr>
          <w:t xml:space="preserve">for </w:t>
        </w:r>
      </w:ins>
      <w:del w:id="471" w:author="Author">
        <w:r w:rsidR="00A32828" w:rsidRPr="00374F87" w:rsidDel="002C1E44">
          <w:rPr>
            <w:rFonts w:ascii="Courier New" w:eastAsia="Times New Roman" w:hAnsi="Courier New" w:cs="Courier New"/>
            <w:color w:val="000000"/>
            <w:sz w:val="20"/>
            <w:szCs w:val="20"/>
          </w:rPr>
          <w:delText xml:space="preserve">interact </w:delText>
        </w:r>
      </w:del>
      <w:r w:rsidR="00A32828" w:rsidRPr="00374F87">
        <w:rPr>
          <w:rFonts w:ascii="Courier New" w:eastAsia="Times New Roman" w:hAnsi="Courier New" w:cs="Courier New"/>
          <w:color w:val="000000"/>
          <w:sz w:val="20"/>
          <w:szCs w:val="20"/>
        </w:rPr>
        <w:t xml:space="preserve">data </w:t>
      </w:r>
      <w:ins w:id="472" w:author="Author">
        <w:r w:rsidR="002C1E44" w:rsidRPr="00374F87">
          <w:rPr>
            <w:rFonts w:ascii="Courier New" w:eastAsia="Times New Roman" w:hAnsi="Courier New" w:cs="Courier New"/>
            <w:color w:val="000000"/>
            <w:sz w:val="20"/>
            <w:szCs w:val="20"/>
          </w:rPr>
          <w:t xml:space="preserve">interaction </w:t>
        </w:r>
      </w:ins>
      <w:r w:rsidR="00A32828" w:rsidRPr="00374F87">
        <w:rPr>
          <w:rFonts w:ascii="Courier New" w:eastAsia="Times New Roman" w:hAnsi="Courier New" w:cs="Courier New"/>
          <w:color w:val="000000"/>
          <w:sz w:val="20"/>
          <w:szCs w:val="20"/>
        </w:rPr>
        <w:t xml:space="preserve">between </w:t>
      </w:r>
      <w:ins w:id="473" w:author="Author">
        <w:r w:rsidR="005D4937" w:rsidRPr="00374F87">
          <w:rPr>
            <w:rFonts w:ascii="Courier New" w:eastAsia="Times New Roman" w:hAnsi="Courier New" w:cs="Courier New"/>
            <w:color w:val="000000"/>
            <w:sz w:val="20"/>
            <w:szCs w:val="20"/>
          </w:rPr>
          <w:t xml:space="preserve">the </w:t>
        </w:r>
      </w:ins>
      <w:r w:rsidR="00A32828" w:rsidRPr="00374F87">
        <w:rPr>
          <w:rFonts w:ascii="Courier New" w:eastAsia="Times New Roman" w:hAnsi="Courier New" w:cs="Courier New"/>
          <w:color w:val="000000"/>
          <w:sz w:val="20"/>
          <w:szCs w:val="20"/>
        </w:rPr>
        <w:t xml:space="preserve">master and slave </w:t>
      </w:r>
      <w:del w:id="474" w:author="Author">
        <w:r w:rsidR="00A32828" w:rsidRPr="00374F87" w:rsidDel="002C1E44">
          <w:rPr>
            <w:rFonts w:ascii="Courier New" w:eastAsia="Times New Roman" w:hAnsi="Courier New" w:cs="Courier New"/>
            <w:color w:val="000000"/>
            <w:sz w:val="20"/>
            <w:szCs w:val="20"/>
          </w:rPr>
          <w:delText>processor</w:delText>
        </w:r>
      </w:del>
      <w:ins w:id="475" w:author="Author">
        <w:r w:rsidR="002C1E44" w:rsidRPr="00374F87">
          <w:rPr>
            <w:rFonts w:ascii="Courier New" w:eastAsia="Times New Roman" w:hAnsi="Courier New" w:cs="Courier New"/>
            <w:color w:val="000000"/>
            <w:sz w:val="20"/>
            <w:szCs w:val="20"/>
          </w:rPr>
          <w:t>processors</w:t>
        </w:r>
      </w:ins>
      <w:r w:rsidR="00A32828" w:rsidRPr="00374F87">
        <w:rPr>
          <w:rFonts w:ascii="Courier New" w:eastAsia="Times New Roman" w:hAnsi="Courier New" w:cs="Courier New"/>
          <w:color w:val="000000"/>
          <w:sz w:val="20"/>
          <w:szCs w:val="20"/>
        </w:rPr>
        <w:t xml:space="preserve">. </w:t>
      </w:r>
      <w:ins w:id="476" w:author="Author">
        <w:r w:rsidR="002C1E44" w:rsidRPr="00374F87">
          <w:rPr>
            <w:rFonts w:ascii="Courier New" w:eastAsia="Times New Roman" w:hAnsi="Courier New" w:cs="Courier New"/>
            <w:color w:val="000000"/>
            <w:sz w:val="20"/>
            <w:szCs w:val="20"/>
          </w:rPr>
          <w:t xml:space="preserve">The </w:t>
        </w:r>
      </w:ins>
      <w:del w:id="477" w:author="Author">
        <w:r w:rsidR="00A32828" w:rsidRPr="00374F87" w:rsidDel="005D4937">
          <w:rPr>
            <w:rFonts w:ascii="Courier New" w:eastAsia="Times New Roman" w:hAnsi="Courier New" w:cs="Courier New"/>
            <w:color w:val="000000"/>
            <w:sz w:val="20"/>
            <w:szCs w:val="20"/>
          </w:rPr>
          <w:delText xml:space="preserve">The </w:delText>
        </w:r>
      </w:del>
      <w:r w:rsidR="00A32828" w:rsidRPr="00374F87">
        <w:rPr>
          <w:rFonts w:ascii="Courier New" w:eastAsia="Times New Roman" w:hAnsi="Courier New" w:cs="Courier New"/>
          <w:color w:val="008000"/>
          <w:sz w:val="20"/>
          <w:szCs w:val="20"/>
        </w:rPr>
        <w:t>$VS$</w:t>
      </w:r>
      <w:r w:rsidR="00A32828" w:rsidRPr="00374F87">
        <w:rPr>
          <w:rFonts w:ascii="Courier New" w:eastAsia="Times New Roman" w:hAnsi="Courier New" w:cs="Courier New"/>
          <w:color w:val="000000"/>
          <w:sz w:val="20"/>
          <w:szCs w:val="20"/>
        </w:rPr>
        <w:t xml:space="preserve"> normally contains one or more cameras</w:t>
      </w:r>
      <w:del w:id="478" w:author="Author">
        <w:r w:rsidR="00A32828" w:rsidRPr="00374F87" w:rsidDel="005D4937">
          <w:rPr>
            <w:rFonts w:ascii="Courier New" w:eastAsia="Times New Roman" w:hAnsi="Courier New" w:cs="Courier New"/>
            <w:color w:val="000000"/>
            <w:sz w:val="20"/>
            <w:szCs w:val="20"/>
          </w:rPr>
          <w:delText>,</w:delText>
        </w:r>
      </w:del>
      <w:r w:rsidR="00A32828" w:rsidRPr="00374F87">
        <w:rPr>
          <w:rFonts w:ascii="Courier New" w:eastAsia="Times New Roman" w:hAnsi="Courier New" w:cs="Courier New"/>
          <w:color w:val="000000"/>
          <w:sz w:val="20"/>
          <w:szCs w:val="20"/>
        </w:rPr>
        <w:t xml:space="preserve"> and a processor for visual tasks. The communication between </w:t>
      </w:r>
      <w:ins w:id="479" w:author="Author">
        <w:r w:rsidR="002C1E44" w:rsidRPr="00374F87">
          <w:rPr>
            <w:rFonts w:ascii="Courier New" w:eastAsia="Times New Roman" w:hAnsi="Courier New" w:cs="Courier New"/>
            <w:color w:val="000000"/>
            <w:sz w:val="20"/>
            <w:szCs w:val="20"/>
          </w:rPr>
          <w:t xml:space="preserve">the </w:t>
        </w:r>
      </w:ins>
      <w:r w:rsidR="00A32828" w:rsidRPr="00374F87">
        <w:rPr>
          <w:rFonts w:ascii="Courier New" w:eastAsia="Times New Roman" w:hAnsi="Courier New" w:cs="Courier New"/>
          <w:color w:val="008000"/>
          <w:sz w:val="20"/>
          <w:szCs w:val="20"/>
        </w:rPr>
        <w:t>$</w:t>
      </w:r>
      <w:proofErr w:type="spellStart"/>
      <w:r w:rsidR="00A32828" w:rsidRPr="00374F87">
        <w:rPr>
          <w:rFonts w:ascii="Courier New" w:eastAsia="Times New Roman" w:hAnsi="Courier New" w:cs="Courier New"/>
          <w:color w:val="008000"/>
          <w:sz w:val="20"/>
          <w:szCs w:val="20"/>
        </w:rPr>
        <w:t>ePLC</w:t>
      </w:r>
      <w:proofErr w:type="spellEnd"/>
      <w:r w:rsidR="00A32828" w:rsidRPr="00374F87">
        <w:rPr>
          <w:rFonts w:ascii="Courier New" w:eastAsia="Times New Roman" w:hAnsi="Courier New" w:cs="Courier New"/>
          <w:color w:val="008000"/>
          <w:sz w:val="20"/>
          <w:szCs w:val="20"/>
        </w:rPr>
        <w:t>$</w:t>
      </w:r>
      <w:r w:rsidR="00A32828" w:rsidRPr="00374F87">
        <w:rPr>
          <w:rFonts w:ascii="Courier New" w:eastAsia="Times New Roman" w:hAnsi="Courier New" w:cs="Courier New"/>
          <w:color w:val="000000"/>
          <w:sz w:val="20"/>
          <w:szCs w:val="20"/>
        </w:rPr>
        <w:t xml:space="preserve"> and </w:t>
      </w:r>
      <w:ins w:id="480" w:author="Author">
        <w:r w:rsidR="002C1E44" w:rsidRPr="00374F87">
          <w:rPr>
            <w:rFonts w:ascii="Courier New" w:eastAsia="Times New Roman" w:hAnsi="Courier New" w:cs="Courier New"/>
            <w:color w:val="000000"/>
            <w:sz w:val="20"/>
            <w:szCs w:val="20"/>
          </w:rPr>
          <w:t xml:space="preserve">the </w:t>
        </w:r>
      </w:ins>
      <w:r w:rsidR="00A32828" w:rsidRPr="00374F87">
        <w:rPr>
          <w:rFonts w:ascii="Courier New" w:eastAsia="Times New Roman" w:hAnsi="Courier New" w:cs="Courier New"/>
          <w:color w:val="008000"/>
          <w:sz w:val="20"/>
          <w:szCs w:val="20"/>
        </w:rPr>
        <w:t>$VS$</w:t>
      </w:r>
      <w:r w:rsidR="00A32828" w:rsidRPr="00374F87">
        <w:rPr>
          <w:rFonts w:ascii="Courier New" w:eastAsia="Times New Roman" w:hAnsi="Courier New" w:cs="Courier New"/>
          <w:color w:val="000000"/>
          <w:sz w:val="20"/>
          <w:szCs w:val="20"/>
        </w:rPr>
        <w:t xml:space="preserve"> could adopt multiple protocols, such as </w:t>
      </w:r>
      <w:r w:rsidR="00A32828" w:rsidRPr="00374F87">
        <w:rPr>
          <w:rFonts w:ascii="Courier New" w:eastAsia="Times New Roman" w:hAnsi="Courier New" w:cs="Courier New"/>
          <w:color w:val="000000"/>
          <w:sz w:val="20"/>
          <w:szCs w:val="20"/>
          <w:u w:val="single"/>
        </w:rPr>
        <w:t>TCP</w:t>
      </w:r>
      <w:r w:rsidR="00A32828" w:rsidRPr="00374F87">
        <w:rPr>
          <w:rFonts w:ascii="Courier New" w:eastAsia="Times New Roman" w:hAnsi="Courier New" w:cs="Courier New"/>
          <w:color w:val="000000"/>
          <w:sz w:val="20"/>
          <w:szCs w:val="20"/>
        </w:rPr>
        <w:t xml:space="preserve">, </w:t>
      </w:r>
      <w:del w:id="481" w:author="Author" w:date="2018-10-01T11:25:00Z">
        <w:r w:rsidR="00A32828" w:rsidRPr="00374F87" w:rsidDel="00374F87">
          <w:rPr>
            <w:rFonts w:ascii="Courier New" w:eastAsia="Times New Roman" w:hAnsi="Courier New" w:cs="Courier New"/>
            <w:color w:val="000000"/>
            <w:sz w:val="20"/>
            <w:szCs w:val="20"/>
            <w:u w:val="single"/>
          </w:rPr>
          <w:delText>modbus</w:delText>
        </w:r>
      </w:del>
      <w:ins w:id="482" w:author="Author" w:date="2018-10-01T11:25:00Z">
        <w:r w:rsidR="00374F87" w:rsidRPr="00374F87">
          <w:rPr>
            <w:rFonts w:ascii="Courier New" w:eastAsia="Times New Roman" w:hAnsi="Courier New" w:cs="Courier New"/>
            <w:color w:val="000000"/>
            <w:sz w:val="20"/>
            <w:szCs w:val="20"/>
            <w:u w:val="single"/>
          </w:rPr>
          <w:t>Modbus</w:t>
        </w:r>
      </w:ins>
      <w:r w:rsidR="00A32828" w:rsidRPr="00374F87">
        <w:rPr>
          <w:rFonts w:ascii="Courier New" w:eastAsia="Times New Roman" w:hAnsi="Courier New" w:cs="Courier New"/>
          <w:color w:val="000000"/>
          <w:sz w:val="20"/>
          <w:szCs w:val="20"/>
        </w:rPr>
        <w:t>, and CAN.</w:t>
      </w:r>
    </w:p>
    <w:p w14:paraId="6213FFE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4C780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{figure}</w:t>
      </w:r>
    </w:p>
    <w:p w14:paraId="74A4EF0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\centering</w:t>
      </w:r>
    </w:p>
    <w:p w14:paraId="76735EA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w:t>
      </w:r>
      <w:proofErr w:type="spellStart"/>
      <w:r w:rsidRPr="00374F87">
        <w:rPr>
          <w:rFonts w:ascii="Courier New" w:eastAsia="Times New Roman" w:hAnsi="Courier New" w:cs="Courier New"/>
          <w:b/>
          <w:bCs/>
          <w:color w:val="0000CC"/>
          <w:sz w:val="20"/>
          <w:szCs w:val="20"/>
        </w:rPr>
        <w:t>includegraphics</w:t>
      </w:r>
      <w:proofErr w:type="spellEnd"/>
      <w:r w:rsidRPr="00374F87">
        <w:rPr>
          <w:rFonts w:ascii="Courier New" w:eastAsia="Times New Roman" w:hAnsi="Courier New" w:cs="Courier New"/>
          <w:color w:val="000000"/>
          <w:sz w:val="20"/>
          <w:szCs w:val="20"/>
        </w:rPr>
        <w:t>[width=</w:t>
      </w:r>
      <w:r w:rsidRPr="00374F87">
        <w:rPr>
          <w:rFonts w:ascii="Courier New" w:eastAsia="Times New Roman" w:hAnsi="Courier New" w:cs="Courier New"/>
          <w:color w:val="000000"/>
          <w:sz w:val="20"/>
          <w:szCs w:val="20"/>
          <w:u w:val="single"/>
        </w:rPr>
        <w:t>3in</w:t>
      </w:r>
      <w:r w:rsidRPr="00374F87">
        <w:rPr>
          <w:rFonts w:ascii="Courier New" w:eastAsia="Times New Roman" w:hAnsi="Courier New" w:cs="Courier New"/>
          <w:color w:val="000000"/>
          <w:sz w:val="20"/>
          <w:szCs w:val="20"/>
        </w:rPr>
        <w:t>]{fig/Hardware.pdf}</w:t>
      </w:r>
    </w:p>
    <w:p w14:paraId="4303D90E" w14:textId="34F4B4D9"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\caption</w:t>
      </w:r>
      <w:r w:rsidRPr="00374F87">
        <w:rPr>
          <w:rFonts w:ascii="Courier New" w:eastAsia="Times New Roman" w:hAnsi="Courier New" w:cs="Courier New"/>
          <w:color w:val="000000"/>
          <w:sz w:val="20"/>
          <w:szCs w:val="20"/>
        </w:rPr>
        <w:t>{Hardware architecture of</w:t>
      </w:r>
      <w:ins w:id="483" w:author="Author">
        <w:r w:rsidR="002C1E44" w:rsidRPr="00374F87">
          <w:rPr>
            <w:rFonts w:ascii="Courier New" w:eastAsia="Times New Roman" w:hAnsi="Courier New" w:cs="Courier New"/>
            <w:color w:val="000000"/>
            <w:sz w:val="20"/>
            <w:szCs w:val="20"/>
          </w:rPr>
          <w:t xml:space="preserve"> the</w:t>
        </w:r>
      </w:ins>
      <w:r w:rsidRPr="00374F87">
        <w:rPr>
          <w:rFonts w:ascii="Courier New" w:eastAsia="Times New Roman" w:hAnsi="Courier New" w:cs="Courier New"/>
          <w:color w:val="000000"/>
          <w:sz w:val="20"/>
          <w:szCs w:val="20"/>
        </w:rPr>
        <w:t xml:space="preserve"> typical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The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adopts </w:t>
      </w:r>
      <w:ins w:id="484" w:author="Author">
        <w:r w:rsidR="005D4937"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two</w:t>
      </w:r>
      <w:ins w:id="485" w:author="Author">
        <w:r w:rsidR="005D4937" w:rsidRPr="00374F87">
          <w:rPr>
            <w:rFonts w:ascii="Courier New" w:eastAsia="Times New Roman" w:hAnsi="Courier New" w:cs="Courier New"/>
            <w:color w:val="000000"/>
            <w:sz w:val="20"/>
            <w:szCs w:val="20"/>
          </w:rPr>
          <w:t>-</w:t>
        </w:r>
      </w:ins>
      <w:del w:id="486" w:author="Author">
        <w:r w:rsidRPr="00374F87" w:rsidDel="005D4937">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processor architecture</w:t>
      </w:r>
      <w:ins w:id="487" w:author="Author">
        <w:r w:rsidR="005D4937"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w:t>
      </w:r>
      <w:del w:id="488" w:author="Author">
        <w:r w:rsidRPr="00374F87" w:rsidDel="002C1E44">
          <w:rPr>
            <w:rFonts w:ascii="Courier New" w:eastAsia="Times New Roman" w:hAnsi="Courier New" w:cs="Courier New"/>
            <w:color w:val="000000"/>
            <w:sz w:val="20"/>
            <w:szCs w:val="20"/>
          </w:rPr>
          <w:delText xml:space="preserve">and </w:delText>
        </w:r>
      </w:del>
      <w:ins w:id="489" w:author="Author">
        <w:r w:rsidR="002C1E44" w:rsidRPr="00374F87">
          <w:rPr>
            <w:rFonts w:ascii="Courier New" w:eastAsia="Times New Roman" w:hAnsi="Courier New" w:cs="Courier New"/>
            <w:color w:val="000000"/>
            <w:sz w:val="20"/>
            <w:szCs w:val="20"/>
          </w:rPr>
          <w:t xml:space="preserve">while the </w:t>
        </w:r>
      </w:ins>
      <w:del w:id="490" w:author="Author">
        <w:r w:rsidRPr="00374F87" w:rsidDel="005D4937">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contains </w:t>
      </w:r>
      <w:del w:id="491" w:author="Author">
        <w:r w:rsidRPr="00374F87" w:rsidDel="005D4937">
          <w:rPr>
            <w:rFonts w:ascii="Courier New" w:eastAsia="Times New Roman" w:hAnsi="Courier New" w:cs="Courier New"/>
            <w:color w:val="000000"/>
            <w:sz w:val="20"/>
            <w:szCs w:val="20"/>
          </w:rPr>
          <w:delText xml:space="preserve">one </w:delText>
        </w:r>
      </w:del>
      <w:ins w:id="492" w:author="Author">
        <w:r w:rsidR="005D4937"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 xml:space="preserve">camera and a processor. The communication between </w:t>
      </w:r>
      <w:ins w:id="493" w:author="Author">
        <w:r w:rsidR="002C1E44"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and </w:t>
      </w:r>
      <w:ins w:id="494" w:author="Author">
        <w:r w:rsidR="002C1E44"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w:t>
      </w:r>
      <w:del w:id="495" w:author="Author">
        <w:r w:rsidRPr="00374F87" w:rsidDel="005D4937">
          <w:rPr>
            <w:rFonts w:ascii="Courier New" w:eastAsia="Times New Roman" w:hAnsi="Courier New" w:cs="Courier New"/>
            <w:color w:val="000000"/>
            <w:sz w:val="20"/>
            <w:szCs w:val="20"/>
          </w:rPr>
          <w:delText xml:space="preserve">adopt </w:delText>
        </w:r>
      </w:del>
      <w:ins w:id="496" w:author="Author">
        <w:r w:rsidR="005D4937" w:rsidRPr="00374F87">
          <w:rPr>
            <w:rFonts w:ascii="Courier New" w:eastAsia="Times New Roman" w:hAnsi="Courier New" w:cs="Courier New"/>
            <w:color w:val="000000"/>
            <w:sz w:val="20"/>
            <w:szCs w:val="20"/>
          </w:rPr>
          <w:t xml:space="preserve">adopts </w:t>
        </w:r>
      </w:ins>
      <w:r w:rsidRPr="00374F87">
        <w:rPr>
          <w:rFonts w:ascii="Courier New" w:eastAsia="Times New Roman" w:hAnsi="Courier New" w:cs="Courier New"/>
          <w:color w:val="000000"/>
          <w:sz w:val="20"/>
          <w:szCs w:val="20"/>
        </w:rPr>
        <w:t>the CAN Bus.}</w:t>
      </w:r>
    </w:p>
    <w:p w14:paraId="05AACF9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\label{</w:t>
      </w:r>
      <w:proofErr w:type="spellStart"/>
      <w:r w:rsidRPr="00374F87">
        <w:rPr>
          <w:rFonts w:ascii="Courier New" w:eastAsia="Times New Roman" w:hAnsi="Courier New" w:cs="Courier New"/>
          <w:b/>
          <w:bCs/>
          <w:color w:val="0000CC"/>
          <w:sz w:val="20"/>
          <w:szCs w:val="20"/>
        </w:rPr>
        <w:t>fig:Hardware</w:t>
      </w:r>
      <w:proofErr w:type="spellEnd"/>
      <w:r w:rsidRPr="00374F87">
        <w:rPr>
          <w:rFonts w:ascii="Courier New" w:eastAsia="Times New Roman" w:hAnsi="Courier New" w:cs="Courier New"/>
          <w:b/>
          <w:bCs/>
          <w:color w:val="0000CC"/>
          <w:sz w:val="20"/>
          <w:szCs w:val="20"/>
        </w:rPr>
        <w:t>}</w:t>
      </w:r>
    </w:p>
    <w:p w14:paraId="04E9D39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{figure}</w:t>
      </w:r>
    </w:p>
    <w:p w14:paraId="1966AFC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\subsection{Software Structure}</w:t>
      </w:r>
    </w:p>
    <w:p w14:paraId="13733FEA" w14:textId="660C8DD1" w:rsidR="00A32828" w:rsidRPr="00374F87" w:rsidRDefault="0075221F"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ins w:id="497" w:author="Author">
        <w:r w:rsidRPr="00374F87">
          <w:rPr>
            <w:rFonts w:ascii="Courier New" w:eastAsia="Times New Roman" w:hAnsi="Courier New" w:cs="Courier New"/>
            <w:color w:val="000000"/>
            <w:sz w:val="20"/>
            <w:szCs w:val="20"/>
          </w:rPr>
          <w:t xml:space="preserve">Fig.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rPr>
          <w:t>fig:Software</w:t>
        </w:r>
        <w:proofErr w:type="spellEnd"/>
        <w:r w:rsidRPr="00374F87">
          <w:rPr>
            <w:rFonts w:ascii="Courier New" w:eastAsia="Times New Roman" w:hAnsi="Courier New" w:cs="Courier New"/>
            <w:color w:val="000000"/>
            <w:sz w:val="20"/>
            <w:szCs w:val="20"/>
          </w:rPr>
          <w:t xml:space="preserve">} shows </w:t>
        </w:r>
      </w:ins>
      <w:del w:id="498" w:author="Author">
        <w:r w:rsidR="00A32828" w:rsidRPr="00374F87" w:rsidDel="0075221F">
          <w:rPr>
            <w:rFonts w:ascii="Courier New" w:eastAsia="Times New Roman" w:hAnsi="Courier New" w:cs="Courier New"/>
            <w:color w:val="000000"/>
            <w:sz w:val="20"/>
            <w:szCs w:val="20"/>
          </w:rPr>
          <w:delText xml:space="preserve">The </w:delText>
        </w:r>
      </w:del>
      <w:r w:rsidR="00A32828" w:rsidRPr="00374F87">
        <w:rPr>
          <w:rFonts w:ascii="Courier New" w:eastAsia="Times New Roman" w:hAnsi="Courier New" w:cs="Courier New"/>
          <w:color w:val="000000"/>
          <w:sz w:val="20"/>
          <w:szCs w:val="20"/>
        </w:rPr>
        <w:t xml:space="preserve">software of the proposed </w:t>
      </w:r>
      <w:r w:rsidR="00A32828" w:rsidRPr="00374F87">
        <w:rPr>
          <w:rFonts w:ascii="Courier New" w:eastAsia="Times New Roman" w:hAnsi="Courier New" w:cs="Courier New"/>
          <w:color w:val="000000"/>
          <w:sz w:val="20"/>
          <w:szCs w:val="20"/>
          <w:u w:val="single"/>
        </w:rPr>
        <w:t>multi</w:t>
      </w:r>
      <w:r w:rsidR="00A32828" w:rsidRPr="00374F87">
        <w:rPr>
          <w:rFonts w:ascii="Courier New" w:eastAsia="Times New Roman" w:hAnsi="Courier New" w:cs="Courier New"/>
          <w:color w:val="000000"/>
          <w:sz w:val="20"/>
          <w:szCs w:val="20"/>
        </w:rPr>
        <w:t>-level flexible structure</w:t>
      </w:r>
      <w:del w:id="499" w:author="Author">
        <w:r w:rsidR="00A32828" w:rsidRPr="00374F87" w:rsidDel="00C83D21">
          <w:rPr>
            <w:rFonts w:ascii="Courier New" w:eastAsia="Times New Roman" w:hAnsi="Courier New" w:cs="Courier New"/>
            <w:color w:val="000000"/>
            <w:sz w:val="20"/>
            <w:szCs w:val="20"/>
          </w:rPr>
          <w:delText xml:space="preserve"> </w:delText>
        </w:r>
        <w:r w:rsidR="00A32828" w:rsidRPr="00374F87" w:rsidDel="0075221F">
          <w:rPr>
            <w:rFonts w:ascii="Courier New" w:eastAsia="Times New Roman" w:hAnsi="Courier New" w:cs="Courier New"/>
            <w:color w:val="000000"/>
            <w:sz w:val="20"/>
            <w:szCs w:val="20"/>
          </w:rPr>
          <w:delText xml:space="preserve">is shown in Fig. </w:delText>
        </w:r>
        <w:r w:rsidR="00A32828" w:rsidRPr="00374F87" w:rsidDel="0075221F">
          <w:rPr>
            <w:rFonts w:ascii="Courier New" w:eastAsia="Times New Roman" w:hAnsi="Courier New" w:cs="Courier New"/>
            <w:color w:val="800000"/>
            <w:sz w:val="20"/>
            <w:szCs w:val="20"/>
          </w:rPr>
          <w:delText>\ref</w:delText>
        </w:r>
        <w:r w:rsidR="00A32828" w:rsidRPr="00374F87" w:rsidDel="0075221F">
          <w:rPr>
            <w:rFonts w:ascii="Courier New" w:eastAsia="Times New Roman" w:hAnsi="Courier New" w:cs="Courier New"/>
            <w:color w:val="000000"/>
            <w:sz w:val="20"/>
            <w:szCs w:val="20"/>
          </w:rPr>
          <w:delText>{fig:Software}</w:delText>
        </w:r>
      </w:del>
      <w:r w:rsidR="00A32828" w:rsidRPr="00374F87">
        <w:rPr>
          <w:rFonts w:ascii="Courier New" w:eastAsia="Times New Roman" w:hAnsi="Courier New" w:cs="Courier New"/>
          <w:color w:val="000000"/>
          <w:sz w:val="20"/>
          <w:szCs w:val="20"/>
        </w:rPr>
        <w:t xml:space="preserve">. To </w:t>
      </w:r>
      <w:ins w:id="500" w:author="Author">
        <w:r w:rsidR="00C83D21" w:rsidRPr="00374F87">
          <w:rPr>
            <w:rFonts w:ascii="Courier New" w:eastAsia="Times New Roman" w:hAnsi="Courier New" w:cs="Courier New"/>
            <w:color w:val="000000"/>
            <w:sz w:val="20"/>
            <w:szCs w:val="20"/>
          </w:rPr>
          <w:t xml:space="preserve">the best of </w:t>
        </w:r>
      </w:ins>
      <w:r w:rsidR="00A32828" w:rsidRPr="00374F87">
        <w:rPr>
          <w:rFonts w:ascii="Courier New" w:eastAsia="Times New Roman" w:hAnsi="Courier New" w:cs="Courier New"/>
          <w:color w:val="000000"/>
          <w:sz w:val="20"/>
          <w:szCs w:val="20"/>
        </w:rPr>
        <w:t xml:space="preserve">our </w:t>
      </w:r>
      <w:del w:id="501" w:author="Author">
        <w:r w:rsidR="00A32828" w:rsidRPr="00374F87" w:rsidDel="00C83D21">
          <w:rPr>
            <w:rFonts w:ascii="Courier New" w:eastAsia="Times New Roman" w:hAnsi="Courier New" w:cs="Courier New"/>
            <w:color w:val="000000"/>
            <w:sz w:val="20"/>
            <w:szCs w:val="20"/>
          </w:rPr>
          <w:delText xml:space="preserve">best </w:delText>
        </w:r>
      </w:del>
      <w:r w:rsidR="00A32828" w:rsidRPr="00374F87">
        <w:rPr>
          <w:rFonts w:ascii="Courier New" w:eastAsia="Times New Roman" w:hAnsi="Courier New" w:cs="Courier New"/>
          <w:color w:val="000000"/>
          <w:sz w:val="20"/>
          <w:szCs w:val="20"/>
        </w:rPr>
        <w:t xml:space="preserve">knowledge, the </w:t>
      </w:r>
      <w:r w:rsidR="00A32828" w:rsidRPr="00374F87">
        <w:rPr>
          <w:rFonts w:ascii="Courier New" w:eastAsia="Times New Roman" w:hAnsi="Courier New" w:cs="Courier New"/>
          <w:color w:val="008000"/>
          <w:sz w:val="20"/>
          <w:szCs w:val="20"/>
        </w:rPr>
        <w:t>$VS$</w:t>
      </w:r>
      <w:r w:rsidR="00A32828" w:rsidRPr="00374F87">
        <w:rPr>
          <w:rFonts w:ascii="Courier New" w:eastAsia="Times New Roman" w:hAnsi="Courier New" w:cs="Courier New"/>
          <w:color w:val="000000"/>
          <w:sz w:val="20"/>
          <w:szCs w:val="20"/>
        </w:rPr>
        <w:t xml:space="preserve"> commonly contains several visual algorithms</w:t>
      </w:r>
      <w:ins w:id="502" w:author="Author">
        <w:r w:rsidR="009307C1" w:rsidRPr="00374F87">
          <w:rPr>
            <w:rFonts w:ascii="Courier New" w:eastAsia="Times New Roman" w:hAnsi="Courier New" w:cs="Courier New"/>
            <w:color w:val="000000"/>
            <w:sz w:val="20"/>
            <w:szCs w:val="20"/>
          </w:rPr>
          <w:t>,</w:t>
        </w:r>
      </w:ins>
      <w:r w:rsidR="00A32828" w:rsidRPr="00374F87">
        <w:rPr>
          <w:rFonts w:ascii="Courier New" w:eastAsia="Times New Roman" w:hAnsi="Courier New" w:cs="Courier New"/>
          <w:color w:val="000000"/>
          <w:sz w:val="20"/>
          <w:szCs w:val="20"/>
        </w:rPr>
        <w:t xml:space="preserve"> and every algorithm could extract some required parameters </w:t>
      </w:r>
      <w:del w:id="503" w:author="Author">
        <w:r w:rsidR="00A32828" w:rsidRPr="00374F87" w:rsidDel="00DC1483">
          <w:rPr>
            <w:rFonts w:ascii="Courier New" w:eastAsia="Times New Roman" w:hAnsi="Courier New" w:cs="Courier New"/>
            <w:color w:val="000000"/>
            <w:sz w:val="20"/>
            <w:szCs w:val="20"/>
          </w:rPr>
          <w:delText xml:space="preserve">form </w:delText>
        </w:r>
      </w:del>
      <w:ins w:id="504" w:author="Author">
        <w:r w:rsidR="00DC1483" w:rsidRPr="00374F87">
          <w:rPr>
            <w:rFonts w:ascii="Courier New" w:eastAsia="Times New Roman" w:hAnsi="Courier New" w:cs="Courier New"/>
            <w:color w:val="000000"/>
            <w:sz w:val="20"/>
            <w:szCs w:val="20"/>
          </w:rPr>
          <w:t xml:space="preserve">from </w:t>
        </w:r>
      </w:ins>
      <w:r w:rsidR="00A32828" w:rsidRPr="00374F87">
        <w:rPr>
          <w:rFonts w:ascii="Courier New" w:eastAsia="Times New Roman" w:hAnsi="Courier New" w:cs="Courier New"/>
          <w:color w:val="000000"/>
          <w:sz w:val="20"/>
          <w:szCs w:val="20"/>
        </w:rPr>
        <w:t xml:space="preserve">pictures or videos. Meanwhile, </w:t>
      </w:r>
      <w:ins w:id="505" w:author="Author">
        <w:r w:rsidR="00DC1483" w:rsidRPr="00374F87">
          <w:rPr>
            <w:rFonts w:ascii="Courier New" w:eastAsia="Times New Roman" w:hAnsi="Courier New" w:cs="Courier New"/>
            <w:color w:val="000000"/>
            <w:sz w:val="20"/>
            <w:szCs w:val="20"/>
          </w:rPr>
          <w:t xml:space="preserve">the </w:t>
        </w:r>
      </w:ins>
      <w:del w:id="506" w:author="Author">
        <w:r w:rsidR="00A32828" w:rsidRPr="00374F87" w:rsidDel="009307C1">
          <w:rPr>
            <w:rFonts w:ascii="Courier New" w:eastAsia="Times New Roman" w:hAnsi="Courier New" w:cs="Courier New"/>
            <w:color w:val="000000"/>
            <w:sz w:val="20"/>
            <w:szCs w:val="20"/>
          </w:rPr>
          <w:delText xml:space="preserve">the </w:delText>
        </w:r>
      </w:del>
      <w:r w:rsidR="00A32828" w:rsidRPr="00374F87">
        <w:rPr>
          <w:rFonts w:ascii="Courier New" w:eastAsia="Times New Roman" w:hAnsi="Courier New" w:cs="Courier New"/>
          <w:color w:val="008000"/>
          <w:sz w:val="20"/>
          <w:szCs w:val="20"/>
        </w:rPr>
        <w:t>$</w:t>
      </w:r>
      <w:proofErr w:type="spellStart"/>
      <w:r w:rsidR="00A32828" w:rsidRPr="00374F87">
        <w:rPr>
          <w:rFonts w:ascii="Courier New" w:eastAsia="Times New Roman" w:hAnsi="Courier New" w:cs="Courier New"/>
          <w:color w:val="008000"/>
          <w:sz w:val="20"/>
          <w:szCs w:val="20"/>
        </w:rPr>
        <w:t>ePLC</w:t>
      </w:r>
      <w:proofErr w:type="spellEnd"/>
      <w:r w:rsidR="00A32828" w:rsidRPr="00374F87">
        <w:rPr>
          <w:rFonts w:ascii="Courier New" w:eastAsia="Times New Roman" w:hAnsi="Courier New" w:cs="Courier New"/>
          <w:color w:val="008000"/>
          <w:sz w:val="20"/>
          <w:szCs w:val="20"/>
        </w:rPr>
        <w:t>$</w:t>
      </w:r>
      <w:r w:rsidR="00A32828" w:rsidRPr="00374F87">
        <w:rPr>
          <w:rFonts w:ascii="Courier New" w:eastAsia="Times New Roman" w:hAnsi="Courier New" w:cs="Courier New"/>
          <w:color w:val="000000"/>
          <w:sz w:val="20"/>
          <w:szCs w:val="20"/>
        </w:rPr>
        <w:t xml:space="preserve"> </w:t>
      </w:r>
      <w:ins w:id="507" w:author="Author">
        <w:r w:rsidR="009307C1" w:rsidRPr="00374F87">
          <w:rPr>
            <w:rFonts w:ascii="Courier New" w:eastAsia="Times New Roman" w:hAnsi="Courier New" w:cs="Courier New"/>
            <w:color w:val="000000"/>
            <w:sz w:val="20"/>
            <w:szCs w:val="20"/>
          </w:rPr>
          <w:t xml:space="preserve">comprises </w:t>
        </w:r>
      </w:ins>
      <w:del w:id="508" w:author="Author">
        <w:r w:rsidR="00A32828" w:rsidRPr="00374F87" w:rsidDel="009307C1">
          <w:rPr>
            <w:rFonts w:ascii="Courier New" w:eastAsia="Times New Roman" w:hAnsi="Courier New" w:cs="Courier New"/>
            <w:color w:val="000000"/>
            <w:sz w:val="20"/>
            <w:szCs w:val="20"/>
          </w:rPr>
          <w:delText xml:space="preserve">is comprised of </w:delText>
        </w:r>
      </w:del>
      <w:r w:rsidR="00A32828" w:rsidRPr="00374F87">
        <w:rPr>
          <w:rFonts w:ascii="Courier New" w:eastAsia="Times New Roman" w:hAnsi="Courier New" w:cs="Courier New"/>
          <w:color w:val="000000"/>
          <w:sz w:val="20"/>
          <w:szCs w:val="20"/>
        </w:rPr>
        <w:t>modules</w:t>
      </w:r>
      <w:ins w:id="509" w:author="Author">
        <w:r w:rsidR="009307C1" w:rsidRPr="00374F87">
          <w:rPr>
            <w:rFonts w:ascii="Courier New" w:eastAsia="Times New Roman" w:hAnsi="Courier New" w:cs="Courier New"/>
            <w:color w:val="000000"/>
            <w:sz w:val="20"/>
            <w:szCs w:val="20"/>
          </w:rPr>
          <w:t>,</w:t>
        </w:r>
      </w:ins>
      <w:r w:rsidR="00A32828" w:rsidRPr="00374F87">
        <w:rPr>
          <w:rFonts w:ascii="Courier New" w:eastAsia="Times New Roman" w:hAnsi="Courier New" w:cs="Courier New"/>
          <w:color w:val="000000"/>
          <w:sz w:val="20"/>
          <w:szCs w:val="20"/>
        </w:rPr>
        <w:t xml:space="preserve"> which include logic part and algorithms. The algorithms here mainly </w:t>
      </w:r>
      <w:del w:id="510" w:author="Author">
        <w:r w:rsidR="00A32828" w:rsidRPr="00374F87" w:rsidDel="00DC1483">
          <w:rPr>
            <w:rFonts w:ascii="Courier New" w:eastAsia="Times New Roman" w:hAnsi="Courier New" w:cs="Courier New"/>
            <w:color w:val="000000"/>
            <w:sz w:val="20"/>
            <w:szCs w:val="20"/>
          </w:rPr>
          <w:delText xml:space="preserve">donate </w:delText>
        </w:r>
      </w:del>
      <w:ins w:id="511" w:author="Author">
        <w:r w:rsidR="00DC1483" w:rsidRPr="00374F87">
          <w:rPr>
            <w:rFonts w:ascii="Courier New" w:eastAsia="Times New Roman" w:hAnsi="Courier New" w:cs="Courier New"/>
            <w:color w:val="000000"/>
            <w:sz w:val="20"/>
            <w:szCs w:val="20"/>
          </w:rPr>
          <w:t xml:space="preserve">denote the </w:t>
        </w:r>
      </w:ins>
      <w:r w:rsidR="00A32828" w:rsidRPr="00374F87">
        <w:rPr>
          <w:rFonts w:ascii="Courier New" w:eastAsia="Times New Roman" w:hAnsi="Courier New" w:cs="Courier New"/>
          <w:color w:val="000000"/>
          <w:sz w:val="20"/>
          <w:szCs w:val="20"/>
        </w:rPr>
        <w:t>motion control algorithms. The structure contains three layers: flexible layer (</w:t>
      </w:r>
      <w:r w:rsidR="00A32828" w:rsidRPr="00374F87">
        <w:rPr>
          <w:rFonts w:ascii="Courier New" w:eastAsia="Times New Roman" w:hAnsi="Courier New" w:cs="Courier New"/>
          <w:color w:val="008000"/>
          <w:sz w:val="20"/>
          <w:szCs w:val="20"/>
        </w:rPr>
        <w:t>$FL$</w:t>
      </w:r>
      <w:r w:rsidR="00A32828" w:rsidRPr="00374F87">
        <w:rPr>
          <w:rFonts w:ascii="Courier New" w:eastAsia="Times New Roman" w:hAnsi="Courier New" w:cs="Courier New"/>
          <w:color w:val="000000"/>
          <w:sz w:val="20"/>
          <w:szCs w:val="20"/>
        </w:rPr>
        <w:t>), control layer (</w:t>
      </w:r>
      <w:r w:rsidR="00A32828" w:rsidRPr="00374F87">
        <w:rPr>
          <w:rFonts w:ascii="Courier New" w:eastAsia="Times New Roman" w:hAnsi="Courier New" w:cs="Courier New"/>
          <w:color w:val="008000"/>
          <w:sz w:val="20"/>
          <w:szCs w:val="20"/>
        </w:rPr>
        <w:t>$CL$</w:t>
      </w:r>
      <w:r w:rsidR="00A32828" w:rsidRPr="00374F87">
        <w:rPr>
          <w:rFonts w:ascii="Courier New" w:eastAsia="Times New Roman" w:hAnsi="Courier New" w:cs="Courier New"/>
          <w:color w:val="000000"/>
          <w:sz w:val="20"/>
          <w:szCs w:val="20"/>
        </w:rPr>
        <w:t>), and algorithm layer (</w:t>
      </w:r>
      <w:r w:rsidR="00A32828" w:rsidRPr="00374F87">
        <w:rPr>
          <w:rFonts w:ascii="Courier New" w:eastAsia="Times New Roman" w:hAnsi="Courier New" w:cs="Courier New"/>
          <w:color w:val="008000"/>
          <w:sz w:val="20"/>
          <w:szCs w:val="20"/>
        </w:rPr>
        <w:t>$AL$</w:t>
      </w:r>
      <w:r w:rsidR="00A32828" w:rsidRPr="00374F87">
        <w:rPr>
          <w:rFonts w:ascii="Courier New" w:eastAsia="Times New Roman" w:hAnsi="Courier New" w:cs="Courier New"/>
          <w:color w:val="000000"/>
          <w:sz w:val="20"/>
          <w:szCs w:val="20"/>
        </w:rPr>
        <w:t>).</w:t>
      </w:r>
    </w:p>
    <w:p w14:paraId="4767B1D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1DBFDE" w14:textId="264AE2AA"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 xml:space="preserve">{Flexible layer}: </w:t>
      </w:r>
      <w:del w:id="512" w:author="Author">
        <w:r w:rsidRPr="00374F87" w:rsidDel="009307C1">
          <w:rPr>
            <w:rFonts w:ascii="Courier New" w:eastAsia="Times New Roman" w:hAnsi="Courier New" w:cs="Courier New"/>
            <w:color w:val="000000"/>
            <w:sz w:val="20"/>
            <w:szCs w:val="20"/>
          </w:rPr>
          <w:delText xml:space="preserve">this </w:delText>
        </w:r>
      </w:del>
      <w:ins w:id="513" w:author="Author">
        <w:r w:rsidR="009307C1" w:rsidRPr="00374F87">
          <w:rPr>
            <w:rFonts w:ascii="Courier New" w:eastAsia="Times New Roman" w:hAnsi="Courier New" w:cs="Courier New"/>
            <w:color w:val="000000"/>
            <w:sz w:val="20"/>
            <w:szCs w:val="20"/>
          </w:rPr>
          <w:t xml:space="preserve">This </w:t>
        </w:r>
      </w:ins>
      <w:r w:rsidRPr="00374F87">
        <w:rPr>
          <w:rFonts w:ascii="Courier New" w:eastAsia="Times New Roman" w:hAnsi="Courier New" w:cs="Courier New"/>
          <w:color w:val="000000"/>
          <w:sz w:val="20"/>
          <w:szCs w:val="20"/>
        </w:rPr>
        <w:t xml:space="preserve">layer is responsible for </w:t>
      </w:r>
      <w:del w:id="514" w:author="Author">
        <w:r w:rsidRPr="00374F87" w:rsidDel="009307C1">
          <w:rPr>
            <w:rFonts w:ascii="Courier New" w:eastAsia="Times New Roman" w:hAnsi="Courier New" w:cs="Courier New"/>
            <w:color w:val="000000"/>
            <w:sz w:val="20"/>
            <w:szCs w:val="20"/>
          </w:rPr>
          <w:delText xml:space="preserve">joint </w:delText>
        </w:r>
      </w:del>
      <w:ins w:id="515" w:author="Author">
        <w:r w:rsidR="009307C1" w:rsidRPr="00374F87">
          <w:rPr>
            <w:rFonts w:ascii="Courier New" w:eastAsia="Times New Roman" w:hAnsi="Courier New" w:cs="Courier New"/>
            <w:color w:val="000000"/>
            <w:sz w:val="20"/>
            <w:szCs w:val="20"/>
          </w:rPr>
          <w:t>joining</w:t>
        </w:r>
      </w:ins>
      <w:del w:id="516" w:author="Author">
        <w:r w:rsidRPr="00374F87" w:rsidDel="009307C1">
          <w:rPr>
            <w:rFonts w:ascii="Courier New" w:eastAsia="Times New Roman" w:hAnsi="Courier New" w:cs="Courier New"/>
            <w:color w:val="000000"/>
            <w:sz w:val="20"/>
            <w:szCs w:val="20"/>
          </w:rPr>
          <w:delText>the</w:delText>
        </w:r>
      </w:del>
      <w:r w:rsidRPr="00374F87">
        <w:rPr>
          <w:rFonts w:ascii="Courier New" w:eastAsia="Times New Roman" w:hAnsi="Courier New" w:cs="Courier New"/>
          <w:color w:val="000000"/>
          <w:sz w:val="20"/>
          <w:szCs w:val="20"/>
        </w:rPr>
        <w:t xml:space="preserve"> </w:t>
      </w:r>
      <w:ins w:id="517" w:author="Author">
        <w:r w:rsidR="00DC148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and </w:t>
      </w:r>
      <w:ins w:id="518" w:author="Author">
        <w:r w:rsidR="00DC148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del w:id="519" w:author="Author">
        <w:r w:rsidRPr="00374F87" w:rsidDel="00DC1483">
          <w:rPr>
            <w:rFonts w:ascii="Courier New" w:eastAsia="Times New Roman" w:hAnsi="Courier New" w:cs="Courier New"/>
            <w:color w:val="000000"/>
            <w:sz w:val="20"/>
            <w:szCs w:val="20"/>
          </w:rPr>
          <w:delText>, which</w:delText>
        </w:r>
      </w:del>
      <w:r w:rsidRPr="00374F87">
        <w:rPr>
          <w:rFonts w:ascii="Courier New" w:eastAsia="Times New Roman" w:hAnsi="Courier New" w:cs="Courier New"/>
          <w:color w:val="000000"/>
          <w:sz w:val="20"/>
          <w:szCs w:val="20"/>
        </w:rPr>
        <w:t xml:space="preserve"> </w:t>
      </w:r>
      <w:del w:id="520" w:author="Author">
        <w:r w:rsidRPr="00374F87" w:rsidDel="00DC1483">
          <w:rPr>
            <w:rFonts w:ascii="Courier New" w:eastAsia="Times New Roman" w:hAnsi="Courier New" w:cs="Courier New"/>
            <w:color w:val="000000"/>
            <w:sz w:val="20"/>
            <w:szCs w:val="20"/>
          </w:rPr>
          <w:delText xml:space="preserve">consists </w:delText>
        </w:r>
      </w:del>
      <w:ins w:id="521" w:author="Author">
        <w:r w:rsidR="00DC1483" w:rsidRPr="00374F87">
          <w:rPr>
            <w:rFonts w:ascii="Courier New" w:eastAsia="Times New Roman" w:hAnsi="Courier New" w:cs="Courier New"/>
            <w:color w:val="000000"/>
            <w:sz w:val="20"/>
            <w:szCs w:val="20"/>
          </w:rPr>
          <w:t xml:space="preserve">consisting </w:t>
        </w:r>
      </w:ins>
      <w:r w:rsidRPr="00374F87">
        <w:rPr>
          <w:rFonts w:ascii="Courier New" w:eastAsia="Times New Roman" w:hAnsi="Courier New" w:cs="Courier New"/>
          <w:color w:val="000000"/>
          <w:sz w:val="20"/>
          <w:szCs w:val="20"/>
        </w:rPr>
        <w:t xml:space="preserve">of </w:t>
      </w:r>
      <w:ins w:id="522" w:author="Author">
        <w:r w:rsidR="009307C1"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$PLC$</w:t>
      </w:r>
      <w:r w:rsidRPr="00374F87">
        <w:rPr>
          <w:rFonts w:ascii="Courier New" w:eastAsia="Times New Roman" w:hAnsi="Courier New" w:cs="Courier New"/>
          <w:color w:val="000000"/>
          <w:sz w:val="20"/>
          <w:szCs w:val="20"/>
        </w:rPr>
        <w:t xml:space="preserve"> interface and </w:t>
      </w:r>
      <w:ins w:id="523" w:author="Author">
        <w:r w:rsidR="009307C1"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visual interface. The parameters are framed with </w:t>
      </w:r>
      <w:ins w:id="524" w:author="Author">
        <w:r w:rsidR="009307C1"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$VCA$</w:t>
      </w:r>
      <w:r w:rsidRPr="00374F87">
        <w:rPr>
          <w:rFonts w:ascii="Courier New" w:eastAsia="Times New Roman" w:hAnsi="Courier New" w:cs="Courier New"/>
          <w:color w:val="000000"/>
          <w:sz w:val="20"/>
          <w:szCs w:val="20"/>
        </w:rPr>
        <w:t xml:space="preserve"> protocol frame (henceforth, </w:t>
      </w:r>
      <w:ins w:id="525" w:author="Author">
        <w:r w:rsidR="009307C1"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$VCA$</w:t>
      </w:r>
      <w:r w:rsidRPr="00374F87">
        <w:rPr>
          <w:rFonts w:ascii="Courier New" w:eastAsia="Times New Roman" w:hAnsi="Courier New" w:cs="Courier New"/>
          <w:color w:val="000000"/>
          <w:sz w:val="20"/>
          <w:szCs w:val="20"/>
        </w:rPr>
        <w:t xml:space="preserve"> protocol frame is </w:t>
      </w:r>
      <w:ins w:id="526" w:author="Author">
        <w:r w:rsidR="009307C1"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abbreviated form of </w:t>
      </w:r>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 </w:t>
      </w:r>
      <w:ins w:id="527" w:author="Author">
        <w:r w:rsidR="007277ED" w:rsidRPr="00374F87">
          <w:rPr>
            <w:rFonts w:ascii="Courier New" w:eastAsia="Times New Roman" w:hAnsi="Courier New" w:cs="Courier New"/>
            <w:color w:val="000000"/>
            <w:sz w:val="20"/>
            <w:szCs w:val="20"/>
          </w:rPr>
          <w:t xml:space="preserve">that </w:t>
        </w:r>
      </w:ins>
      <w:r w:rsidRPr="00374F87">
        <w:rPr>
          <w:rFonts w:ascii="Courier New" w:eastAsia="Times New Roman" w:hAnsi="Courier New" w:cs="Courier New"/>
          <w:color w:val="000000"/>
          <w:sz w:val="20"/>
          <w:szCs w:val="20"/>
        </w:rPr>
        <w:t>interacted between</w:t>
      </w:r>
      <w:ins w:id="528" w:author="Author">
        <w:r w:rsidR="00DC1483" w:rsidRPr="00374F87">
          <w:rPr>
            <w:rFonts w:ascii="Courier New" w:eastAsia="Times New Roman" w:hAnsi="Courier New" w:cs="Courier New"/>
            <w:color w:val="000000"/>
            <w:sz w:val="20"/>
            <w:szCs w:val="20"/>
          </w:rPr>
          <w:t xml:space="preserve"> the </w:t>
        </w:r>
      </w:ins>
      <w:del w:id="529" w:author="Author">
        <w:r w:rsidRPr="00374F87" w:rsidDel="00DC1483">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and </w:t>
      </w:r>
      <w:ins w:id="530" w:author="Author">
        <w:r w:rsidR="00DC148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del w:id="531" w:author="Author">
        <w:r w:rsidRPr="00374F87" w:rsidDel="00DC1483">
          <w:rPr>
            <w:rFonts w:ascii="Courier New" w:eastAsia="Times New Roman" w:hAnsi="Courier New" w:cs="Courier New"/>
            <w:color w:val="000000"/>
            <w:sz w:val="20"/>
            <w:szCs w:val="20"/>
          </w:rPr>
          <w:delText>Furthermore, a</w:delText>
        </w:r>
      </w:del>
      <w:ins w:id="532" w:author="Author">
        <w:r w:rsidR="00DC1483" w:rsidRPr="00374F87">
          <w:rPr>
            <w:rFonts w:ascii="Courier New" w:eastAsia="Times New Roman" w:hAnsi="Courier New" w:cs="Courier New"/>
            <w:color w:val="000000"/>
            <w:sz w:val="20"/>
            <w:szCs w:val="20"/>
          </w:rPr>
          <w:t>A</w:t>
        </w:r>
      </w:ins>
      <w:r w:rsidRPr="00374F87">
        <w:rPr>
          <w:rFonts w:ascii="Courier New" w:eastAsia="Times New Roman" w:hAnsi="Courier New" w:cs="Courier New"/>
          <w:color w:val="000000"/>
          <w:sz w:val="20"/>
          <w:szCs w:val="20"/>
        </w:rPr>
        <w:t xml:space="preserve"> special protocol template (</w:t>
      </w:r>
      <w:r w:rsidRPr="00374F87">
        <w:rPr>
          <w:rFonts w:ascii="Courier New" w:eastAsia="Times New Roman" w:hAnsi="Courier New" w:cs="Courier New"/>
          <w:color w:val="008000"/>
          <w:sz w:val="20"/>
          <w:szCs w:val="20"/>
        </w:rPr>
        <w:t>$PT$</w:t>
      </w:r>
      <w:r w:rsidRPr="00374F87">
        <w:rPr>
          <w:rFonts w:ascii="Courier New" w:eastAsia="Times New Roman" w:hAnsi="Courier New" w:cs="Courier New"/>
          <w:color w:val="000000"/>
          <w:sz w:val="20"/>
          <w:szCs w:val="20"/>
        </w:rPr>
        <w:t xml:space="preserve">) is </w:t>
      </w:r>
      <w:ins w:id="533" w:author="Author">
        <w:r w:rsidR="00DC1483" w:rsidRPr="00374F87">
          <w:rPr>
            <w:rFonts w:ascii="Courier New" w:eastAsia="Times New Roman" w:hAnsi="Courier New" w:cs="Courier New"/>
            <w:color w:val="000000"/>
            <w:sz w:val="20"/>
            <w:szCs w:val="20"/>
          </w:rPr>
          <w:t xml:space="preserve">also </w:t>
        </w:r>
      </w:ins>
      <w:r w:rsidRPr="00374F87">
        <w:rPr>
          <w:rFonts w:ascii="Courier New" w:eastAsia="Times New Roman" w:hAnsi="Courier New" w:cs="Courier New"/>
          <w:color w:val="000000"/>
          <w:sz w:val="20"/>
          <w:szCs w:val="20"/>
        </w:rPr>
        <w:t>saved in both systems to illustrate the protocol.</w:t>
      </w:r>
    </w:p>
    <w:p w14:paraId="4056AE2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639D1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 xml:space="preserve">{Control layer}: </w:t>
      </w:r>
      <w:del w:id="534" w:author="Author">
        <w:r w:rsidRPr="00374F87" w:rsidDel="007277ED">
          <w:rPr>
            <w:rFonts w:ascii="Courier New" w:eastAsia="Times New Roman" w:hAnsi="Courier New" w:cs="Courier New"/>
            <w:color w:val="000000"/>
            <w:sz w:val="20"/>
            <w:szCs w:val="20"/>
          </w:rPr>
          <w:delText xml:space="preserve">this </w:delText>
        </w:r>
      </w:del>
      <w:ins w:id="535" w:author="Author">
        <w:r w:rsidR="007277ED" w:rsidRPr="00374F87">
          <w:rPr>
            <w:rFonts w:ascii="Courier New" w:eastAsia="Times New Roman" w:hAnsi="Courier New" w:cs="Courier New"/>
            <w:color w:val="000000"/>
            <w:sz w:val="20"/>
            <w:szCs w:val="20"/>
          </w:rPr>
          <w:t xml:space="preserve">This </w:t>
        </w:r>
      </w:ins>
      <w:r w:rsidRPr="00374F87">
        <w:rPr>
          <w:rFonts w:ascii="Courier New" w:eastAsia="Times New Roman" w:hAnsi="Courier New" w:cs="Courier New"/>
          <w:color w:val="000000"/>
          <w:sz w:val="20"/>
          <w:szCs w:val="20"/>
        </w:rPr>
        <w:t xml:space="preserve">layer is separated </w:t>
      </w:r>
      <w:del w:id="536" w:author="Author">
        <w:r w:rsidRPr="00374F87" w:rsidDel="007277ED">
          <w:rPr>
            <w:rFonts w:ascii="Courier New" w:eastAsia="Times New Roman" w:hAnsi="Courier New" w:cs="Courier New"/>
            <w:color w:val="000000"/>
            <w:sz w:val="20"/>
            <w:szCs w:val="20"/>
          </w:rPr>
          <w:delText xml:space="preserve">form </w:delText>
        </w:r>
      </w:del>
      <w:ins w:id="537" w:author="Author">
        <w:r w:rsidR="007277ED" w:rsidRPr="00374F87">
          <w:rPr>
            <w:rFonts w:ascii="Courier New" w:eastAsia="Times New Roman" w:hAnsi="Courier New" w:cs="Courier New"/>
            <w:color w:val="000000"/>
            <w:sz w:val="20"/>
            <w:szCs w:val="20"/>
          </w:rPr>
          <w:t xml:space="preserve">from the </w:t>
        </w:r>
      </w:ins>
      <w:r w:rsidRPr="00374F87">
        <w:rPr>
          <w:rFonts w:ascii="Courier New" w:eastAsia="Times New Roman" w:hAnsi="Courier New" w:cs="Courier New"/>
          <w:color w:val="000000"/>
          <w:sz w:val="20"/>
          <w:szCs w:val="20"/>
        </w:rPr>
        <w:t>algorithm layer to cope with the logic tasks</w:t>
      </w:r>
      <w:del w:id="538" w:author="Author">
        <w:r w:rsidRPr="00374F87" w:rsidDel="007277ED">
          <w:rPr>
            <w:rFonts w:ascii="Courier New" w:eastAsia="Times New Roman" w:hAnsi="Courier New" w:cs="Courier New"/>
            <w:color w:val="000000"/>
            <w:sz w:val="20"/>
            <w:szCs w:val="20"/>
          </w:rPr>
          <w:delText xml:space="preserve">. This </w:delText>
        </w:r>
      </w:del>
      <w:ins w:id="539" w:author="Author">
        <w:r w:rsidR="007277ED" w:rsidRPr="00374F87">
          <w:rPr>
            <w:rFonts w:ascii="Courier New" w:eastAsia="Times New Roman" w:hAnsi="Courier New" w:cs="Courier New"/>
            <w:color w:val="000000"/>
            <w:sz w:val="20"/>
            <w:szCs w:val="20"/>
          </w:rPr>
          <w:t xml:space="preserve">, </w:t>
        </w:r>
      </w:ins>
      <w:del w:id="540" w:author="Author">
        <w:r w:rsidRPr="00374F87" w:rsidDel="007277ED">
          <w:rPr>
            <w:rFonts w:ascii="Courier New" w:eastAsia="Times New Roman" w:hAnsi="Courier New" w:cs="Courier New"/>
            <w:color w:val="000000"/>
            <w:sz w:val="20"/>
            <w:szCs w:val="20"/>
          </w:rPr>
          <w:delText xml:space="preserve">makes </w:delText>
        </w:r>
      </w:del>
      <w:ins w:id="541" w:author="Author">
        <w:r w:rsidR="007277ED" w:rsidRPr="00374F87">
          <w:rPr>
            <w:rFonts w:ascii="Courier New" w:eastAsia="Times New Roman" w:hAnsi="Courier New" w:cs="Courier New"/>
            <w:color w:val="000000"/>
            <w:sz w:val="20"/>
            <w:szCs w:val="20"/>
          </w:rPr>
          <w:t xml:space="preserve">making </w:t>
        </w:r>
      </w:ins>
      <w:r w:rsidRPr="00374F87">
        <w:rPr>
          <w:rFonts w:ascii="Courier New" w:eastAsia="Times New Roman" w:hAnsi="Courier New" w:cs="Courier New"/>
          <w:color w:val="000000"/>
          <w:sz w:val="20"/>
          <w:szCs w:val="20"/>
        </w:rPr>
        <w:t xml:space="preserve">it possible to run the logic task and </w:t>
      </w:r>
      <w:ins w:id="542" w:author="Author">
        <w:r w:rsidR="007277ED"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algorithm task in different processors.</w:t>
      </w:r>
    </w:p>
    <w:p w14:paraId="008DE7B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FF8DC8" w14:textId="21E65D31"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 xml:space="preserve">{Algorithm layer}: </w:t>
      </w:r>
      <w:del w:id="543" w:author="Author">
        <w:r w:rsidRPr="00374F87" w:rsidDel="00B90A1E">
          <w:rPr>
            <w:rFonts w:ascii="Courier New" w:eastAsia="Times New Roman" w:hAnsi="Courier New" w:cs="Courier New"/>
            <w:color w:val="000000"/>
            <w:sz w:val="20"/>
            <w:szCs w:val="20"/>
          </w:rPr>
          <w:delText xml:space="preserve">it </w:delText>
        </w:r>
      </w:del>
      <w:ins w:id="544" w:author="Author">
        <w:r w:rsidR="00B90A1E" w:rsidRPr="00374F87">
          <w:rPr>
            <w:rFonts w:ascii="Courier New" w:eastAsia="Times New Roman" w:hAnsi="Courier New" w:cs="Courier New"/>
            <w:color w:val="000000"/>
            <w:sz w:val="20"/>
            <w:szCs w:val="20"/>
          </w:rPr>
          <w:t xml:space="preserve">This layer </w:t>
        </w:r>
      </w:ins>
      <w:del w:id="545" w:author="Author">
        <w:r w:rsidRPr="00374F87" w:rsidDel="00B90A1E">
          <w:rPr>
            <w:rFonts w:ascii="Courier New" w:eastAsia="Times New Roman" w:hAnsi="Courier New" w:cs="Courier New"/>
            <w:color w:val="000000"/>
            <w:sz w:val="20"/>
            <w:szCs w:val="20"/>
          </w:rPr>
          <w:delText xml:space="preserve">is </w:delText>
        </w:r>
      </w:del>
      <w:r w:rsidRPr="00374F87">
        <w:rPr>
          <w:rFonts w:ascii="Courier New" w:eastAsia="Times New Roman" w:hAnsi="Courier New" w:cs="Courier New"/>
          <w:color w:val="000000"/>
          <w:sz w:val="20"/>
          <w:szCs w:val="20"/>
        </w:rPr>
        <w:t xml:space="preserve">mainly </w:t>
      </w:r>
      <w:del w:id="546" w:author="Author">
        <w:r w:rsidRPr="00374F87" w:rsidDel="002F509B">
          <w:rPr>
            <w:rFonts w:ascii="Courier New" w:eastAsia="Times New Roman" w:hAnsi="Courier New" w:cs="Courier New"/>
            <w:color w:val="000000"/>
            <w:sz w:val="20"/>
            <w:szCs w:val="20"/>
          </w:rPr>
          <w:delText xml:space="preserve">comprised </w:delText>
        </w:r>
      </w:del>
      <w:ins w:id="547" w:author="Author">
        <w:r w:rsidR="002F509B" w:rsidRPr="00374F87">
          <w:rPr>
            <w:rFonts w:ascii="Courier New" w:eastAsia="Times New Roman" w:hAnsi="Courier New" w:cs="Courier New"/>
            <w:color w:val="000000"/>
            <w:sz w:val="20"/>
            <w:szCs w:val="20"/>
          </w:rPr>
          <w:t>comprises</w:t>
        </w:r>
      </w:ins>
      <w:del w:id="548" w:author="Author">
        <w:r w:rsidRPr="00374F87" w:rsidDel="002F509B">
          <w:rPr>
            <w:rFonts w:ascii="Courier New" w:eastAsia="Times New Roman" w:hAnsi="Courier New" w:cs="Courier New"/>
            <w:color w:val="000000"/>
            <w:sz w:val="20"/>
            <w:szCs w:val="20"/>
          </w:rPr>
          <w:delText>of</w:delText>
        </w:r>
      </w:del>
      <w:r w:rsidRPr="00374F87">
        <w:rPr>
          <w:rFonts w:ascii="Courier New" w:eastAsia="Times New Roman" w:hAnsi="Courier New" w:cs="Courier New"/>
          <w:color w:val="000000"/>
          <w:sz w:val="20"/>
          <w:szCs w:val="20"/>
        </w:rPr>
        <w:t xml:space="preserve"> various types of algorithms. The independent algorithm layer </w:t>
      </w:r>
      <w:del w:id="549" w:author="Author">
        <w:r w:rsidRPr="00374F87" w:rsidDel="002F509B">
          <w:rPr>
            <w:rFonts w:ascii="Courier New" w:eastAsia="Times New Roman" w:hAnsi="Courier New" w:cs="Courier New"/>
            <w:color w:val="000000"/>
            <w:sz w:val="20"/>
            <w:szCs w:val="20"/>
          </w:rPr>
          <w:delText xml:space="preserve">makes </w:delText>
        </w:r>
      </w:del>
      <w:ins w:id="550" w:author="Author">
        <w:r w:rsidR="002F509B" w:rsidRPr="00374F87">
          <w:rPr>
            <w:rFonts w:ascii="Courier New" w:eastAsia="Times New Roman" w:hAnsi="Courier New" w:cs="Courier New"/>
            <w:color w:val="000000"/>
            <w:sz w:val="20"/>
            <w:szCs w:val="20"/>
          </w:rPr>
          <w:t xml:space="preserve">allows </w:t>
        </w:r>
      </w:ins>
      <w:r w:rsidRPr="00374F87">
        <w:rPr>
          <w:rFonts w:ascii="Courier New" w:eastAsia="Times New Roman" w:hAnsi="Courier New" w:cs="Courier New"/>
          <w:color w:val="000000"/>
          <w:sz w:val="20"/>
          <w:szCs w:val="20"/>
        </w:rPr>
        <w:t xml:space="preserve">the algorithms </w:t>
      </w:r>
      <w:del w:id="551" w:author="Author">
        <w:r w:rsidRPr="00374F87" w:rsidDel="002F509B">
          <w:rPr>
            <w:rFonts w:ascii="Courier New" w:eastAsia="Times New Roman" w:hAnsi="Courier New" w:cs="Courier New"/>
            <w:color w:val="000000"/>
            <w:sz w:val="20"/>
            <w:szCs w:val="20"/>
          </w:rPr>
          <w:delText xml:space="preserve">with </w:delText>
        </w:r>
      </w:del>
      <w:ins w:id="552" w:author="Author">
        <w:r w:rsidR="002F509B" w:rsidRPr="00374F87">
          <w:rPr>
            <w:rFonts w:ascii="Courier New" w:eastAsia="Times New Roman" w:hAnsi="Courier New" w:cs="Courier New"/>
            <w:color w:val="000000"/>
            <w:sz w:val="20"/>
            <w:szCs w:val="20"/>
          </w:rPr>
          <w:t xml:space="preserve">to achieve a </w:t>
        </w:r>
      </w:ins>
      <w:r w:rsidRPr="00374F87">
        <w:rPr>
          <w:rFonts w:ascii="Courier New" w:eastAsia="Times New Roman" w:hAnsi="Courier New" w:cs="Courier New"/>
          <w:color w:val="000000"/>
          <w:sz w:val="20"/>
          <w:szCs w:val="20"/>
        </w:rPr>
        <w:t>high</w:t>
      </w:r>
      <w:ins w:id="553" w:author="Author">
        <w:r w:rsidR="00DC1483" w:rsidRPr="00374F87">
          <w:rPr>
            <w:rFonts w:ascii="Courier New" w:eastAsia="Times New Roman" w:hAnsi="Courier New" w:cs="Courier New"/>
            <w:color w:val="000000"/>
            <w:sz w:val="20"/>
            <w:szCs w:val="20"/>
          </w:rPr>
          <w:t>-</w:t>
        </w:r>
      </w:ins>
      <w:del w:id="554" w:author="Author">
        <w:r w:rsidRPr="00374F87" w:rsidDel="00DC1483">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 xml:space="preserve">performance requirement that could be built in individual processors. </w:t>
      </w:r>
    </w:p>
    <w:p w14:paraId="0CEF08E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3448C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D9A8A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{figure}</w:t>
      </w:r>
    </w:p>
    <w:p w14:paraId="3A26FF4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\centering</w:t>
      </w:r>
    </w:p>
    <w:p w14:paraId="051B47A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w:t>
      </w:r>
      <w:proofErr w:type="spellStart"/>
      <w:r w:rsidRPr="00374F87">
        <w:rPr>
          <w:rFonts w:ascii="Courier New" w:eastAsia="Times New Roman" w:hAnsi="Courier New" w:cs="Courier New"/>
          <w:b/>
          <w:bCs/>
          <w:color w:val="0000CC"/>
          <w:sz w:val="20"/>
          <w:szCs w:val="20"/>
        </w:rPr>
        <w:t>includegraphics</w:t>
      </w:r>
      <w:proofErr w:type="spellEnd"/>
      <w:r w:rsidRPr="00374F87">
        <w:rPr>
          <w:rFonts w:ascii="Courier New" w:eastAsia="Times New Roman" w:hAnsi="Courier New" w:cs="Courier New"/>
          <w:color w:val="000000"/>
          <w:sz w:val="20"/>
          <w:szCs w:val="20"/>
        </w:rPr>
        <w:t>[width=</w:t>
      </w:r>
      <w:r w:rsidRPr="00374F87">
        <w:rPr>
          <w:rFonts w:ascii="Courier New" w:eastAsia="Times New Roman" w:hAnsi="Courier New" w:cs="Courier New"/>
          <w:color w:val="000000"/>
          <w:sz w:val="20"/>
          <w:szCs w:val="20"/>
          <w:u w:val="single"/>
        </w:rPr>
        <w:t>3in</w:t>
      </w:r>
      <w:r w:rsidRPr="00374F87">
        <w:rPr>
          <w:rFonts w:ascii="Courier New" w:eastAsia="Times New Roman" w:hAnsi="Courier New" w:cs="Courier New"/>
          <w:color w:val="000000"/>
          <w:sz w:val="20"/>
          <w:szCs w:val="20"/>
        </w:rPr>
        <w:t>]{fig/Software.pdf}</w:t>
      </w:r>
    </w:p>
    <w:p w14:paraId="02982F0E" w14:textId="4A92A9DF"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\caption</w:t>
      </w:r>
      <w:r w:rsidRPr="00374F87">
        <w:rPr>
          <w:rFonts w:ascii="Courier New" w:eastAsia="Times New Roman" w:hAnsi="Courier New" w:cs="Courier New"/>
          <w:color w:val="000000"/>
          <w:sz w:val="20"/>
          <w:szCs w:val="20"/>
        </w:rPr>
        <w:t>{</w:t>
      </w:r>
      <w:ins w:id="555" w:author="Author">
        <w:r w:rsidR="00E57A00" w:rsidRPr="00374F87">
          <w:rPr>
            <w:rFonts w:ascii="Courier New" w:eastAsia="Times New Roman" w:hAnsi="Courier New" w:cs="Courier New"/>
            <w:color w:val="000000"/>
            <w:sz w:val="20"/>
            <w:szCs w:val="20"/>
          </w:rPr>
          <w:t>The m</w:t>
        </w:r>
      </w:ins>
      <w:del w:id="556" w:author="Author">
        <w:r w:rsidRPr="00374F87" w:rsidDel="00E57A00">
          <w:rPr>
            <w:rFonts w:ascii="Courier New" w:eastAsia="Times New Roman" w:hAnsi="Courier New" w:cs="Courier New"/>
            <w:color w:val="000000"/>
            <w:sz w:val="20"/>
            <w:szCs w:val="20"/>
            <w:u w:val="single"/>
          </w:rPr>
          <w:delText>M</w:delText>
        </w:r>
      </w:del>
      <w:r w:rsidRPr="00374F87">
        <w:rPr>
          <w:rFonts w:ascii="Courier New" w:eastAsia="Times New Roman" w:hAnsi="Courier New" w:cs="Courier New"/>
          <w:color w:val="000000"/>
          <w:sz w:val="20"/>
          <w:szCs w:val="20"/>
          <w:u w:val="single"/>
        </w:rPr>
        <w:t>ulti</w:t>
      </w:r>
      <w:r w:rsidRPr="00374F87">
        <w:rPr>
          <w:rFonts w:ascii="Courier New" w:eastAsia="Times New Roman" w:hAnsi="Courier New" w:cs="Courier New"/>
          <w:color w:val="000000"/>
          <w:sz w:val="20"/>
          <w:szCs w:val="20"/>
        </w:rPr>
        <w:t>-level flexible architecture contains three layers: flexible</w:t>
      </w:r>
      <w:del w:id="557" w:author="Author">
        <w:r w:rsidRPr="00374F87" w:rsidDel="00DC1483">
          <w:rPr>
            <w:rFonts w:ascii="Courier New" w:eastAsia="Times New Roman" w:hAnsi="Courier New" w:cs="Courier New"/>
            <w:color w:val="000000"/>
            <w:sz w:val="20"/>
            <w:szCs w:val="20"/>
          </w:rPr>
          <w:delText xml:space="preserve"> layer</w:delText>
        </w:r>
      </w:del>
      <w:r w:rsidRPr="00374F87">
        <w:rPr>
          <w:rFonts w:ascii="Courier New" w:eastAsia="Times New Roman" w:hAnsi="Courier New" w:cs="Courier New"/>
          <w:color w:val="000000"/>
          <w:sz w:val="20"/>
          <w:szCs w:val="20"/>
        </w:rPr>
        <w:t>, control</w:t>
      </w:r>
      <w:del w:id="558" w:author="Author">
        <w:r w:rsidRPr="00374F87" w:rsidDel="00DC1483">
          <w:rPr>
            <w:rFonts w:ascii="Courier New" w:eastAsia="Times New Roman" w:hAnsi="Courier New" w:cs="Courier New"/>
            <w:color w:val="000000"/>
            <w:sz w:val="20"/>
            <w:szCs w:val="20"/>
          </w:rPr>
          <w:delText xml:space="preserve"> layer</w:delText>
        </w:r>
      </w:del>
      <w:ins w:id="559" w:author="Author">
        <w:r w:rsidR="00E57A00"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and algorithm </w:t>
      </w:r>
      <w:del w:id="560" w:author="Author">
        <w:r w:rsidRPr="00374F87" w:rsidDel="00DC1483">
          <w:rPr>
            <w:rFonts w:ascii="Courier New" w:eastAsia="Times New Roman" w:hAnsi="Courier New" w:cs="Courier New"/>
            <w:color w:val="000000"/>
            <w:sz w:val="20"/>
            <w:szCs w:val="20"/>
          </w:rPr>
          <w:delText>layer</w:delText>
        </w:r>
      </w:del>
      <w:ins w:id="561" w:author="Author">
        <w:r w:rsidR="00DC1483" w:rsidRPr="00374F87">
          <w:rPr>
            <w:rFonts w:ascii="Courier New" w:eastAsia="Times New Roman" w:hAnsi="Courier New" w:cs="Courier New"/>
            <w:color w:val="000000"/>
            <w:sz w:val="20"/>
            <w:szCs w:val="20"/>
          </w:rPr>
          <w:t>layers</w:t>
        </w:r>
      </w:ins>
      <w:r w:rsidRPr="00374F87">
        <w:rPr>
          <w:rFonts w:ascii="Courier New" w:eastAsia="Times New Roman" w:hAnsi="Courier New" w:cs="Courier New"/>
          <w:color w:val="000000"/>
          <w:sz w:val="20"/>
          <w:szCs w:val="20"/>
        </w:rPr>
        <w:t xml:space="preserve">. </w:t>
      </w:r>
      <w:ins w:id="562" w:author="Author">
        <w:r w:rsidR="00DC1483" w:rsidRPr="00374F87">
          <w:rPr>
            <w:rFonts w:ascii="Courier New" w:eastAsia="Times New Roman" w:hAnsi="Courier New" w:cs="Courier New"/>
            <w:color w:val="000000"/>
            <w:sz w:val="20"/>
            <w:szCs w:val="20"/>
          </w:rPr>
          <w:t xml:space="preserve">The </w:t>
        </w:r>
      </w:ins>
      <w:del w:id="563" w:author="Author">
        <w:r w:rsidRPr="00374F87" w:rsidDel="00E57A00">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contains several visual algorithms </w:t>
      </w:r>
      <w:del w:id="564" w:author="Author">
        <w:r w:rsidRPr="00374F87" w:rsidDel="00E57A00">
          <w:rPr>
            <w:rFonts w:ascii="Courier New" w:eastAsia="Times New Roman" w:hAnsi="Courier New" w:cs="Courier New"/>
            <w:color w:val="000000"/>
            <w:sz w:val="20"/>
            <w:szCs w:val="20"/>
          </w:rPr>
          <w:delText xml:space="preserve">which are </w:delText>
        </w:r>
      </w:del>
      <w:r w:rsidRPr="00374F87">
        <w:rPr>
          <w:rFonts w:ascii="Courier New" w:eastAsia="Times New Roman" w:hAnsi="Courier New" w:cs="Courier New"/>
          <w:color w:val="000000"/>
          <w:sz w:val="20"/>
          <w:szCs w:val="20"/>
        </w:rPr>
        <w:t xml:space="preserve">used to extract parameters </w:t>
      </w:r>
      <w:del w:id="565" w:author="Author">
        <w:r w:rsidRPr="00374F87" w:rsidDel="00E57A00">
          <w:rPr>
            <w:rFonts w:ascii="Courier New" w:eastAsia="Times New Roman" w:hAnsi="Courier New" w:cs="Courier New"/>
            <w:color w:val="000000"/>
            <w:sz w:val="20"/>
            <w:szCs w:val="20"/>
          </w:rPr>
          <w:delText xml:space="preserve">form </w:delText>
        </w:r>
      </w:del>
      <w:ins w:id="566" w:author="Author">
        <w:r w:rsidR="00E57A00" w:rsidRPr="00374F87">
          <w:rPr>
            <w:rFonts w:ascii="Courier New" w:eastAsia="Times New Roman" w:hAnsi="Courier New" w:cs="Courier New"/>
            <w:color w:val="000000"/>
            <w:sz w:val="20"/>
            <w:szCs w:val="20"/>
          </w:rPr>
          <w:t xml:space="preserve">from </w:t>
        </w:r>
      </w:ins>
      <w:del w:id="567" w:author="Author">
        <w:r w:rsidRPr="00374F87" w:rsidDel="00E57A00">
          <w:rPr>
            <w:rFonts w:ascii="Courier New" w:eastAsia="Times New Roman" w:hAnsi="Courier New" w:cs="Courier New"/>
            <w:color w:val="000000"/>
            <w:sz w:val="20"/>
            <w:szCs w:val="20"/>
          </w:rPr>
          <w:delText xml:space="preserve">picture </w:delText>
        </w:r>
      </w:del>
      <w:ins w:id="568" w:author="Author">
        <w:r w:rsidR="00E57A00" w:rsidRPr="00374F87">
          <w:rPr>
            <w:rFonts w:ascii="Courier New" w:eastAsia="Times New Roman" w:hAnsi="Courier New" w:cs="Courier New"/>
            <w:color w:val="000000"/>
            <w:sz w:val="20"/>
            <w:szCs w:val="20"/>
          </w:rPr>
          <w:t xml:space="preserve">pictures </w:t>
        </w:r>
      </w:ins>
      <w:r w:rsidRPr="00374F87">
        <w:rPr>
          <w:rFonts w:ascii="Courier New" w:eastAsia="Times New Roman" w:hAnsi="Courier New" w:cs="Courier New"/>
          <w:color w:val="000000"/>
          <w:sz w:val="20"/>
          <w:szCs w:val="20"/>
        </w:rPr>
        <w:t xml:space="preserve">or videos. The flexible layer consists of </w:t>
      </w:r>
      <w:ins w:id="569" w:author="Author">
        <w:r w:rsidR="00E57A00"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u w:val="single"/>
        </w:rPr>
        <w:t>PLC</w:t>
      </w:r>
      <w:r w:rsidRPr="00374F87">
        <w:rPr>
          <w:rFonts w:ascii="Courier New" w:eastAsia="Times New Roman" w:hAnsi="Courier New" w:cs="Courier New"/>
          <w:color w:val="000000"/>
          <w:sz w:val="20"/>
          <w:szCs w:val="20"/>
        </w:rPr>
        <w:t xml:space="preserve"> interface and </w:t>
      </w:r>
      <w:ins w:id="570" w:author="Author">
        <w:r w:rsidR="00E57A00"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visual interface used to combine </w:t>
      </w:r>
      <w:ins w:id="571" w:author="Author">
        <w:r w:rsidR="00DC148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and </w:t>
      </w:r>
      <w:ins w:id="572" w:author="Author">
        <w:r w:rsidR="00DC148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w:t>
      </w:r>
      <w:ins w:id="573" w:author="Author">
        <w:r w:rsidR="00E57A00" w:rsidRPr="00374F87">
          <w:rPr>
            <w:rFonts w:ascii="Courier New" w:eastAsia="Times New Roman" w:hAnsi="Courier New" w:cs="Courier New"/>
            <w:color w:val="000000"/>
            <w:sz w:val="20"/>
            <w:szCs w:val="20"/>
          </w:rPr>
          <w:t>The c</w:t>
        </w:r>
      </w:ins>
      <w:del w:id="574" w:author="Author">
        <w:r w:rsidRPr="00374F87" w:rsidDel="00E57A00">
          <w:rPr>
            <w:rFonts w:ascii="Courier New" w:eastAsia="Times New Roman" w:hAnsi="Courier New" w:cs="Courier New"/>
            <w:color w:val="000000"/>
            <w:sz w:val="20"/>
            <w:szCs w:val="20"/>
          </w:rPr>
          <w:delText>C</w:delText>
        </w:r>
      </w:del>
      <w:r w:rsidRPr="00374F87">
        <w:rPr>
          <w:rFonts w:ascii="Courier New" w:eastAsia="Times New Roman" w:hAnsi="Courier New" w:cs="Courier New"/>
          <w:color w:val="000000"/>
          <w:sz w:val="20"/>
          <w:szCs w:val="20"/>
        </w:rPr>
        <w:t xml:space="preserve">ontrol layer is mainly designed for </w:t>
      </w:r>
      <w:ins w:id="575" w:author="Author">
        <w:r w:rsidR="00E5444C"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logic program. </w:t>
      </w:r>
      <w:ins w:id="576" w:author="Author">
        <w:r w:rsidR="00E5444C" w:rsidRPr="00374F87">
          <w:rPr>
            <w:rFonts w:ascii="Courier New" w:eastAsia="Times New Roman" w:hAnsi="Courier New" w:cs="Courier New"/>
            <w:color w:val="000000"/>
            <w:sz w:val="20"/>
            <w:szCs w:val="20"/>
          </w:rPr>
          <w:t>The a</w:t>
        </w:r>
      </w:ins>
      <w:del w:id="577" w:author="Author">
        <w:r w:rsidRPr="00374F87" w:rsidDel="00E5444C">
          <w:rPr>
            <w:rFonts w:ascii="Courier New" w:eastAsia="Times New Roman" w:hAnsi="Courier New" w:cs="Courier New"/>
            <w:color w:val="000000"/>
            <w:sz w:val="20"/>
            <w:szCs w:val="20"/>
          </w:rPr>
          <w:delText>A</w:delText>
        </w:r>
      </w:del>
      <w:r w:rsidRPr="00374F87">
        <w:rPr>
          <w:rFonts w:ascii="Courier New" w:eastAsia="Times New Roman" w:hAnsi="Courier New" w:cs="Courier New"/>
          <w:color w:val="000000"/>
          <w:sz w:val="20"/>
          <w:szCs w:val="20"/>
        </w:rPr>
        <w:t xml:space="preserve">lgorithm layer </w:t>
      </w:r>
      <w:del w:id="578" w:author="Author">
        <w:r w:rsidRPr="00374F87" w:rsidDel="00E5444C">
          <w:rPr>
            <w:rFonts w:ascii="Courier New" w:eastAsia="Times New Roman" w:hAnsi="Courier New" w:cs="Courier New"/>
            <w:color w:val="000000"/>
            <w:sz w:val="20"/>
            <w:szCs w:val="20"/>
          </w:rPr>
          <w:delText xml:space="preserve">is </w:delText>
        </w:r>
      </w:del>
      <w:ins w:id="579" w:author="Author">
        <w:r w:rsidR="00E5444C" w:rsidRPr="00374F87">
          <w:rPr>
            <w:rFonts w:ascii="Courier New" w:eastAsia="Times New Roman" w:hAnsi="Courier New" w:cs="Courier New"/>
            <w:color w:val="000000"/>
            <w:sz w:val="20"/>
            <w:szCs w:val="20"/>
          </w:rPr>
          <w:t>comprises</w:t>
        </w:r>
      </w:ins>
      <w:del w:id="580" w:author="Author">
        <w:r w:rsidRPr="00374F87" w:rsidDel="00E5444C">
          <w:rPr>
            <w:rFonts w:ascii="Courier New" w:eastAsia="Times New Roman" w:hAnsi="Courier New" w:cs="Courier New"/>
            <w:color w:val="000000"/>
            <w:sz w:val="20"/>
            <w:szCs w:val="20"/>
          </w:rPr>
          <w:delText>comprised</w:delText>
        </w:r>
      </w:del>
      <w:r w:rsidRPr="00374F87">
        <w:rPr>
          <w:rFonts w:ascii="Courier New" w:eastAsia="Times New Roman" w:hAnsi="Courier New" w:cs="Courier New"/>
          <w:color w:val="000000"/>
          <w:sz w:val="20"/>
          <w:szCs w:val="20"/>
        </w:rPr>
        <w:t xml:space="preserve"> </w:t>
      </w:r>
      <w:del w:id="581" w:author="Author">
        <w:r w:rsidRPr="00374F87" w:rsidDel="00E5444C">
          <w:rPr>
            <w:rFonts w:ascii="Courier New" w:eastAsia="Times New Roman" w:hAnsi="Courier New" w:cs="Courier New"/>
            <w:color w:val="000000"/>
            <w:sz w:val="20"/>
            <w:szCs w:val="20"/>
          </w:rPr>
          <w:delText xml:space="preserve">of </w:delText>
        </w:r>
      </w:del>
      <w:r w:rsidRPr="00374F87">
        <w:rPr>
          <w:rFonts w:ascii="Courier New" w:eastAsia="Times New Roman" w:hAnsi="Courier New" w:cs="Courier New"/>
          <w:color w:val="000000"/>
          <w:sz w:val="20"/>
          <w:szCs w:val="20"/>
        </w:rPr>
        <w:t>many algorithms</w:t>
      </w:r>
      <w:del w:id="582" w:author="Author">
        <w:r w:rsidRPr="00374F87" w:rsidDel="00DC1483">
          <w:rPr>
            <w:rFonts w:ascii="Courier New" w:eastAsia="Times New Roman" w:hAnsi="Courier New" w:cs="Courier New"/>
            <w:color w:val="000000"/>
            <w:sz w:val="20"/>
            <w:szCs w:val="20"/>
          </w:rPr>
          <w:delText xml:space="preserve">. </w:delText>
        </w:r>
      </w:del>
      <w:ins w:id="583" w:author="Author">
        <w:r w:rsidR="00DC1483" w:rsidRPr="00374F87">
          <w:rPr>
            <w:rFonts w:ascii="Courier New" w:eastAsia="Times New Roman" w:hAnsi="Courier New" w:cs="Courier New"/>
            <w:color w:val="000000"/>
            <w:sz w:val="20"/>
            <w:szCs w:val="20"/>
          </w:rPr>
          <w:t xml:space="preserve">, and </w:t>
        </w:r>
      </w:ins>
      <w:del w:id="584" w:author="Author">
        <w:r w:rsidRPr="00374F87" w:rsidDel="00DC1483">
          <w:rPr>
            <w:rFonts w:ascii="Courier New" w:eastAsia="Times New Roman" w:hAnsi="Courier New" w:cs="Courier New"/>
            <w:color w:val="000000"/>
            <w:sz w:val="20"/>
            <w:szCs w:val="20"/>
          </w:rPr>
          <w:delText xml:space="preserve">Every </w:delText>
        </w:r>
      </w:del>
      <w:ins w:id="585" w:author="Author">
        <w:r w:rsidR="00DC1483" w:rsidRPr="00374F87">
          <w:rPr>
            <w:rFonts w:ascii="Courier New" w:eastAsia="Times New Roman" w:hAnsi="Courier New" w:cs="Courier New"/>
            <w:color w:val="000000"/>
            <w:sz w:val="20"/>
            <w:szCs w:val="20"/>
          </w:rPr>
          <w:t xml:space="preserve">every </w:t>
        </w:r>
      </w:ins>
      <w:r w:rsidRPr="00374F87">
        <w:rPr>
          <w:rFonts w:ascii="Courier New" w:eastAsia="Times New Roman" w:hAnsi="Courier New" w:cs="Courier New"/>
          <w:color w:val="000000"/>
          <w:sz w:val="20"/>
          <w:szCs w:val="20"/>
        </w:rPr>
        <w:t>algorithm has several parameters.}</w:t>
      </w:r>
    </w:p>
    <w:p w14:paraId="2351E2B6" w14:textId="77777777" w:rsidR="00A32828" w:rsidRPr="002E703C"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Change w:id="586" w:author="dsu" w:date="2018-10-01T20:16:00Z">
            <w:rPr>
              <w:rFonts w:ascii="Courier New" w:eastAsia="Times New Roman" w:hAnsi="Courier New" w:cs="Courier New"/>
              <w:sz w:val="20"/>
              <w:szCs w:val="20"/>
            </w:rPr>
          </w:rPrChange>
        </w:rPr>
      </w:pPr>
      <w:r w:rsidRPr="00374F87">
        <w:rPr>
          <w:rFonts w:ascii="Courier New" w:eastAsia="Times New Roman" w:hAnsi="Courier New" w:cs="Courier New"/>
          <w:color w:val="000000"/>
          <w:sz w:val="20"/>
          <w:szCs w:val="20"/>
        </w:rPr>
        <w:tab/>
      </w:r>
      <w:r w:rsidRPr="002E703C">
        <w:rPr>
          <w:rFonts w:ascii="Courier New" w:eastAsia="Times New Roman" w:hAnsi="Courier New" w:cs="Courier New"/>
          <w:b/>
          <w:bCs/>
          <w:color w:val="0000CC"/>
          <w:sz w:val="20"/>
          <w:szCs w:val="20"/>
          <w:lang w:val="de-DE"/>
          <w:rPrChange w:id="587" w:author="dsu" w:date="2018-10-01T20:16:00Z">
            <w:rPr>
              <w:rFonts w:ascii="Courier New" w:eastAsia="Times New Roman" w:hAnsi="Courier New" w:cs="Courier New"/>
              <w:b/>
              <w:bCs/>
              <w:color w:val="0000CC"/>
              <w:sz w:val="20"/>
              <w:szCs w:val="20"/>
            </w:rPr>
          </w:rPrChange>
        </w:rPr>
        <w:t>\</w:t>
      </w:r>
      <w:proofErr w:type="spellStart"/>
      <w:r w:rsidRPr="002E703C">
        <w:rPr>
          <w:rFonts w:ascii="Courier New" w:eastAsia="Times New Roman" w:hAnsi="Courier New" w:cs="Courier New"/>
          <w:b/>
          <w:bCs/>
          <w:color w:val="0000CC"/>
          <w:sz w:val="20"/>
          <w:szCs w:val="20"/>
          <w:lang w:val="de-DE"/>
          <w:rPrChange w:id="588" w:author="dsu" w:date="2018-10-01T20:16:00Z">
            <w:rPr>
              <w:rFonts w:ascii="Courier New" w:eastAsia="Times New Roman" w:hAnsi="Courier New" w:cs="Courier New"/>
              <w:b/>
              <w:bCs/>
              <w:color w:val="0000CC"/>
              <w:sz w:val="20"/>
              <w:szCs w:val="20"/>
            </w:rPr>
          </w:rPrChange>
        </w:rPr>
        <w:t>label</w:t>
      </w:r>
      <w:proofErr w:type="spellEnd"/>
      <w:r w:rsidRPr="002E703C">
        <w:rPr>
          <w:rFonts w:ascii="Courier New" w:eastAsia="Times New Roman" w:hAnsi="Courier New" w:cs="Courier New"/>
          <w:b/>
          <w:bCs/>
          <w:color w:val="0000CC"/>
          <w:sz w:val="20"/>
          <w:szCs w:val="20"/>
          <w:lang w:val="de-DE"/>
          <w:rPrChange w:id="589" w:author="dsu" w:date="2018-10-01T20:16:00Z">
            <w:rPr>
              <w:rFonts w:ascii="Courier New" w:eastAsia="Times New Roman" w:hAnsi="Courier New" w:cs="Courier New"/>
              <w:b/>
              <w:bCs/>
              <w:color w:val="0000CC"/>
              <w:sz w:val="20"/>
              <w:szCs w:val="20"/>
            </w:rPr>
          </w:rPrChange>
        </w:rPr>
        <w:t>{</w:t>
      </w:r>
      <w:proofErr w:type="spellStart"/>
      <w:proofErr w:type="gramStart"/>
      <w:r w:rsidRPr="002E703C">
        <w:rPr>
          <w:rFonts w:ascii="Courier New" w:eastAsia="Times New Roman" w:hAnsi="Courier New" w:cs="Courier New"/>
          <w:b/>
          <w:bCs/>
          <w:color w:val="0000CC"/>
          <w:sz w:val="20"/>
          <w:szCs w:val="20"/>
          <w:lang w:val="de-DE"/>
          <w:rPrChange w:id="590" w:author="dsu" w:date="2018-10-01T20:16:00Z">
            <w:rPr>
              <w:rFonts w:ascii="Courier New" w:eastAsia="Times New Roman" w:hAnsi="Courier New" w:cs="Courier New"/>
              <w:b/>
              <w:bCs/>
              <w:color w:val="0000CC"/>
              <w:sz w:val="20"/>
              <w:szCs w:val="20"/>
            </w:rPr>
          </w:rPrChange>
        </w:rPr>
        <w:t>fig:Software</w:t>
      </w:r>
      <w:proofErr w:type="spellEnd"/>
      <w:proofErr w:type="gramEnd"/>
      <w:r w:rsidRPr="002E703C">
        <w:rPr>
          <w:rFonts w:ascii="Courier New" w:eastAsia="Times New Roman" w:hAnsi="Courier New" w:cs="Courier New"/>
          <w:b/>
          <w:bCs/>
          <w:color w:val="0000CC"/>
          <w:sz w:val="20"/>
          <w:szCs w:val="20"/>
          <w:lang w:val="de-DE"/>
          <w:rPrChange w:id="591" w:author="dsu" w:date="2018-10-01T20:16:00Z">
            <w:rPr>
              <w:rFonts w:ascii="Courier New" w:eastAsia="Times New Roman" w:hAnsi="Courier New" w:cs="Courier New"/>
              <w:b/>
              <w:bCs/>
              <w:color w:val="0000CC"/>
              <w:sz w:val="20"/>
              <w:szCs w:val="20"/>
            </w:rPr>
          </w:rPrChange>
        </w:rPr>
        <w:t>}</w:t>
      </w:r>
    </w:p>
    <w:p w14:paraId="1773238F" w14:textId="77777777" w:rsidR="00A32828" w:rsidRPr="002E703C"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Change w:id="592" w:author="dsu" w:date="2018-10-01T20:16:00Z">
            <w:rPr>
              <w:rFonts w:ascii="Courier New" w:eastAsia="Times New Roman" w:hAnsi="Courier New" w:cs="Courier New"/>
              <w:sz w:val="20"/>
              <w:szCs w:val="20"/>
            </w:rPr>
          </w:rPrChange>
        </w:rPr>
      </w:pPr>
      <w:r w:rsidRPr="002E703C">
        <w:rPr>
          <w:rFonts w:ascii="Courier New" w:eastAsia="Times New Roman" w:hAnsi="Courier New" w:cs="Courier New"/>
          <w:color w:val="0000CC"/>
          <w:sz w:val="20"/>
          <w:szCs w:val="20"/>
          <w:lang w:val="de-DE"/>
          <w:rPrChange w:id="593" w:author="dsu" w:date="2018-10-01T20:16:00Z">
            <w:rPr>
              <w:rFonts w:ascii="Courier New" w:eastAsia="Times New Roman" w:hAnsi="Courier New" w:cs="Courier New"/>
              <w:color w:val="0000CC"/>
              <w:sz w:val="20"/>
              <w:szCs w:val="20"/>
            </w:rPr>
          </w:rPrChange>
        </w:rPr>
        <w:t>\end</w:t>
      </w:r>
      <w:r w:rsidRPr="002E703C">
        <w:rPr>
          <w:rFonts w:ascii="Courier New" w:eastAsia="Times New Roman" w:hAnsi="Courier New" w:cs="Courier New"/>
          <w:color w:val="000000"/>
          <w:sz w:val="20"/>
          <w:szCs w:val="20"/>
          <w:lang w:val="de-DE"/>
          <w:rPrChange w:id="594" w:author="dsu" w:date="2018-10-01T20:16:00Z">
            <w:rPr>
              <w:rFonts w:ascii="Courier New" w:eastAsia="Times New Roman" w:hAnsi="Courier New" w:cs="Courier New"/>
              <w:color w:val="000000"/>
              <w:sz w:val="20"/>
              <w:szCs w:val="20"/>
            </w:rPr>
          </w:rPrChange>
        </w:rPr>
        <w:t>{</w:t>
      </w:r>
      <w:proofErr w:type="spellStart"/>
      <w:r w:rsidRPr="002E703C">
        <w:rPr>
          <w:rFonts w:ascii="Courier New" w:eastAsia="Times New Roman" w:hAnsi="Courier New" w:cs="Courier New"/>
          <w:color w:val="000000"/>
          <w:sz w:val="20"/>
          <w:szCs w:val="20"/>
          <w:lang w:val="de-DE"/>
          <w:rPrChange w:id="595" w:author="dsu" w:date="2018-10-01T20:16:00Z">
            <w:rPr>
              <w:rFonts w:ascii="Courier New" w:eastAsia="Times New Roman" w:hAnsi="Courier New" w:cs="Courier New"/>
              <w:color w:val="000000"/>
              <w:sz w:val="20"/>
              <w:szCs w:val="20"/>
            </w:rPr>
          </w:rPrChange>
        </w:rPr>
        <w:t>figure</w:t>
      </w:r>
      <w:proofErr w:type="spellEnd"/>
      <w:r w:rsidRPr="002E703C">
        <w:rPr>
          <w:rFonts w:ascii="Courier New" w:eastAsia="Times New Roman" w:hAnsi="Courier New" w:cs="Courier New"/>
          <w:color w:val="000000"/>
          <w:sz w:val="20"/>
          <w:szCs w:val="20"/>
          <w:lang w:val="de-DE"/>
          <w:rPrChange w:id="596" w:author="dsu" w:date="2018-10-01T20:16:00Z">
            <w:rPr>
              <w:rFonts w:ascii="Courier New" w:eastAsia="Times New Roman" w:hAnsi="Courier New" w:cs="Courier New"/>
              <w:color w:val="000000"/>
              <w:sz w:val="20"/>
              <w:szCs w:val="20"/>
            </w:rPr>
          </w:rPrChange>
        </w:rPr>
        <w:t>}</w:t>
      </w:r>
    </w:p>
    <w:p w14:paraId="3727DB59" w14:textId="77777777" w:rsidR="00A32828" w:rsidRPr="002E703C"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Change w:id="597" w:author="dsu" w:date="2018-10-01T20:16:00Z">
            <w:rPr>
              <w:rFonts w:ascii="Courier New" w:eastAsia="Times New Roman" w:hAnsi="Courier New" w:cs="Courier New"/>
              <w:sz w:val="20"/>
              <w:szCs w:val="20"/>
            </w:rPr>
          </w:rPrChange>
        </w:rPr>
      </w:pPr>
    </w:p>
    <w:p w14:paraId="0F16BA3B" w14:textId="77777777" w:rsidR="00A32828" w:rsidRPr="002E703C"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Change w:id="598" w:author="dsu" w:date="2018-10-01T20:16:00Z">
            <w:rPr>
              <w:rFonts w:ascii="Courier New" w:eastAsia="Times New Roman" w:hAnsi="Courier New" w:cs="Courier New"/>
              <w:sz w:val="20"/>
              <w:szCs w:val="20"/>
            </w:rPr>
          </w:rPrChange>
        </w:rPr>
      </w:pPr>
    </w:p>
    <w:p w14:paraId="75F3153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w:t>
      </w:r>
      <w:proofErr w:type="gramStart"/>
      <w:r w:rsidRPr="00374F87">
        <w:rPr>
          <w:rFonts w:ascii="Courier New" w:eastAsia="Times New Roman" w:hAnsi="Courier New" w:cs="Courier New"/>
          <w:b/>
          <w:bCs/>
          <w:color w:val="0000CC"/>
          <w:sz w:val="20"/>
          <w:szCs w:val="20"/>
        </w:rPr>
        <w:t>subsection{</w:t>
      </w:r>
      <w:proofErr w:type="gramEnd"/>
      <w:r w:rsidRPr="00374F87">
        <w:rPr>
          <w:rFonts w:ascii="Courier New" w:eastAsia="Times New Roman" w:hAnsi="Courier New" w:cs="Courier New"/>
          <w:b/>
          <w:bCs/>
          <w:color w:val="0000CC"/>
          <w:sz w:val="20"/>
          <w:szCs w:val="20"/>
        </w:rPr>
        <w:t>Memory Allocation}</w:t>
      </w:r>
    </w:p>
    <w:p w14:paraId="0980D5A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{figure}</w:t>
      </w:r>
    </w:p>
    <w:p w14:paraId="2E90AA2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\centering</w:t>
      </w:r>
    </w:p>
    <w:p w14:paraId="7EDC6F2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w:t>
      </w:r>
      <w:proofErr w:type="spellStart"/>
      <w:r w:rsidRPr="00374F87">
        <w:rPr>
          <w:rFonts w:ascii="Courier New" w:eastAsia="Times New Roman" w:hAnsi="Courier New" w:cs="Courier New"/>
          <w:b/>
          <w:bCs/>
          <w:color w:val="0000CC"/>
          <w:sz w:val="20"/>
          <w:szCs w:val="20"/>
        </w:rPr>
        <w:t>includegraphics</w:t>
      </w:r>
      <w:proofErr w:type="spellEnd"/>
      <w:r w:rsidRPr="00374F87">
        <w:rPr>
          <w:rFonts w:ascii="Courier New" w:eastAsia="Times New Roman" w:hAnsi="Courier New" w:cs="Courier New"/>
          <w:color w:val="000000"/>
          <w:sz w:val="20"/>
          <w:szCs w:val="20"/>
        </w:rPr>
        <w:t>[width=</w:t>
      </w:r>
      <w:r w:rsidRPr="00374F87">
        <w:rPr>
          <w:rFonts w:ascii="Courier New" w:eastAsia="Times New Roman" w:hAnsi="Courier New" w:cs="Courier New"/>
          <w:color w:val="000000"/>
          <w:sz w:val="20"/>
          <w:szCs w:val="20"/>
          <w:u w:val="single"/>
        </w:rPr>
        <w:t>3in</w:t>
      </w:r>
      <w:r w:rsidRPr="00374F87">
        <w:rPr>
          <w:rFonts w:ascii="Courier New" w:eastAsia="Times New Roman" w:hAnsi="Courier New" w:cs="Courier New"/>
          <w:color w:val="000000"/>
          <w:sz w:val="20"/>
          <w:szCs w:val="20"/>
        </w:rPr>
        <w:t>]{fig/RAM.pdf}</w:t>
      </w:r>
    </w:p>
    <w:p w14:paraId="69A06AC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\caption</w:t>
      </w:r>
      <w:r w:rsidRPr="00374F87">
        <w:rPr>
          <w:rFonts w:ascii="Courier New" w:eastAsia="Times New Roman" w:hAnsi="Courier New" w:cs="Courier New"/>
          <w:color w:val="000000"/>
          <w:sz w:val="20"/>
          <w:szCs w:val="20"/>
        </w:rPr>
        <w:t xml:space="preserve">{Memory allocation of </w:t>
      </w:r>
      <w:ins w:id="599" w:author="Author">
        <w:r w:rsidR="00E5444C"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master processor, shared </w:t>
      </w:r>
      <w:del w:id="600" w:author="Author">
        <w:r w:rsidRPr="00374F87" w:rsidDel="00E5444C">
          <w:rPr>
            <w:rFonts w:ascii="Courier New" w:eastAsia="Times New Roman" w:hAnsi="Courier New" w:cs="Courier New"/>
            <w:color w:val="000000"/>
            <w:sz w:val="20"/>
            <w:szCs w:val="20"/>
          </w:rPr>
          <w:delText>ram</w:delText>
        </w:r>
      </w:del>
      <w:ins w:id="601" w:author="Author">
        <w:r w:rsidR="00E5444C" w:rsidRPr="00374F87">
          <w:rPr>
            <w:rFonts w:ascii="Courier New" w:eastAsia="Times New Roman" w:hAnsi="Courier New" w:cs="Courier New"/>
            <w:color w:val="000000"/>
            <w:sz w:val="20"/>
            <w:szCs w:val="20"/>
          </w:rPr>
          <w:t>RAM,</w:t>
        </w:r>
      </w:ins>
      <w:r w:rsidRPr="00374F87">
        <w:rPr>
          <w:rFonts w:ascii="Courier New" w:eastAsia="Times New Roman" w:hAnsi="Courier New" w:cs="Courier New"/>
          <w:color w:val="000000"/>
          <w:sz w:val="20"/>
          <w:szCs w:val="20"/>
        </w:rPr>
        <w:t xml:space="preserve"> and slave processor.}</w:t>
      </w:r>
    </w:p>
    <w:p w14:paraId="4A2E39A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\label{</w:t>
      </w:r>
      <w:proofErr w:type="spellStart"/>
      <w:r w:rsidRPr="00374F87">
        <w:rPr>
          <w:rFonts w:ascii="Courier New" w:eastAsia="Times New Roman" w:hAnsi="Courier New" w:cs="Courier New"/>
          <w:b/>
          <w:bCs/>
          <w:color w:val="0000CC"/>
          <w:sz w:val="20"/>
          <w:szCs w:val="20"/>
        </w:rPr>
        <w:t>fig:RAM</w:t>
      </w:r>
      <w:proofErr w:type="spellEnd"/>
      <w:r w:rsidRPr="00374F87">
        <w:rPr>
          <w:rFonts w:ascii="Courier New" w:eastAsia="Times New Roman" w:hAnsi="Courier New" w:cs="Courier New"/>
          <w:b/>
          <w:bCs/>
          <w:color w:val="0000CC"/>
          <w:sz w:val="20"/>
          <w:szCs w:val="20"/>
        </w:rPr>
        <w:t>}</w:t>
      </w:r>
    </w:p>
    <w:p w14:paraId="6A65925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{figure}</w:t>
      </w:r>
    </w:p>
    <w:p w14:paraId="55AB8D3C" w14:textId="4B268B8E"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602" w:author="Author">
        <w:r w:rsidRPr="00374F87" w:rsidDel="00714ACD">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 xml:space="preserve">The dedicated storage area of </w:t>
      </w:r>
      <w:ins w:id="603" w:author="Author">
        <w:r w:rsidR="00DC148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in </w:t>
      </w:r>
      <w:ins w:id="604" w:author="Author">
        <w:r w:rsidR="00714ACD"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memory is made up of </w:t>
      </w:r>
      <w:ins w:id="605" w:author="Author">
        <w:r w:rsidR="00714ACD"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bit data area (</w:t>
      </w:r>
      <w:r w:rsidRPr="00374F87">
        <w:rPr>
          <w:rFonts w:ascii="Courier New" w:eastAsia="Times New Roman" w:hAnsi="Courier New" w:cs="Courier New"/>
          <w:color w:val="008000"/>
          <w:sz w:val="20"/>
          <w:szCs w:val="20"/>
        </w:rPr>
        <w:t>$M$</w:t>
      </w:r>
      <w:r w:rsidRPr="00374F87">
        <w:rPr>
          <w:rFonts w:ascii="Courier New" w:eastAsia="Times New Roman" w:hAnsi="Courier New" w:cs="Courier New"/>
          <w:color w:val="000000"/>
          <w:sz w:val="20"/>
          <w:szCs w:val="20"/>
        </w:rPr>
        <w:t xml:space="preserve"> area) and </w:t>
      </w:r>
      <w:ins w:id="606" w:author="Author">
        <w:r w:rsidR="00714ACD"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byte data area (</w:t>
      </w:r>
      <w:r w:rsidRPr="00374F87">
        <w:rPr>
          <w:rFonts w:ascii="Courier New" w:eastAsia="Times New Roman" w:hAnsi="Courier New" w:cs="Courier New"/>
          <w:color w:val="008000"/>
          <w:sz w:val="20"/>
          <w:szCs w:val="20"/>
        </w:rPr>
        <w:t>$D$</w:t>
      </w:r>
      <w:r w:rsidRPr="00374F87">
        <w:rPr>
          <w:rFonts w:ascii="Courier New" w:eastAsia="Times New Roman" w:hAnsi="Courier New" w:cs="Courier New"/>
          <w:color w:val="000000"/>
          <w:sz w:val="20"/>
          <w:szCs w:val="20"/>
        </w:rPr>
        <w:t xml:space="preserve"> area). </w:t>
      </w:r>
      <w:del w:id="607" w:author="Author">
        <w:r w:rsidRPr="00374F87" w:rsidDel="00714ACD">
          <w:rPr>
            <w:rFonts w:ascii="Courier New" w:eastAsia="Times New Roman" w:hAnsi="Courier New" w:cs="Courier New"/>
            <w:color w:val="000000"/>
            <w:sz w:val="20"/>
            <w:szCs w:val="20"/>
          </w:rPr>
          <w:delText>Meanwhile, w</w:delText>
        </w:r>
      </w:del>
      <w:ins w:id="608" w:author="Author">
        <w:r w:rsidR="00714ACD" w:rsidRPr="00374F87">
          <w:rPr>
            <w:rFonts w:ascii="Courier New" w:eastAsia="Times New Roman" w:hAnsi="Courier New" w:cs="Courier New"/>
            <w:color w:val="000000"/>
            <w:sz w:val="20"/>
            <w:szCs w:val="20"/>
          </w:rPr>
          <w:t>W</w:t>
        </w:r>
      </w:ins>
      <w:r w:rsidRPr="00374F87">
        <w:rPr>
          <w:rFonts w:ascii="Courier New" w:eastAsia="Times New Roman" w:hAnsi="Courier New" w:cs="Courier New"/>
          <w:color w:val="000000"/>
          <w:sz w:val="20"/>
          <w:szCs w:val="20"/>
        </w:rPr>
        <w:t xml:space="preserve">e regard </w:t>
      </w:r>
      <w:ins w:id="609" w:author="Author">
        <w:r w:rsidR="00714ACD"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$M$</w:t>
      </w:r>
      <w:r w:rsidRPr="00374F87">
        <w:rPr>
          <w:rFonts w:ascii="Courier New" w:eastAsia="Times New Roman" w:hAnsi="Courier New" w:cs="Courier New"/>
          <w:color w:val="000000"/>
          <w:sz w:val="20"/>
          <w:szCs w:val="20"/>
        </w:rPr>
        <w:t xml:space="preserve"> </w:t>
      </w:r>
      <w:del w:id="610" w:author="Author">
        <w:r w:rsidRPr="00374F87" w:rsidDel="00714ACD">
          <w:rPr>
            <w:rFonts w:ascii="Courier New" w:eastAsia="Times New Roman" w:hAnsi="Courier New" w:cs="Courier New"/>
            <w:color w:val="000000"/>
            <w:sz w:val="20"/>
            <w:szCs w:val="20"/>
          </w:rPr>
          <w:delText xml:space="preserve">area </w:delText>
        </w:r>
      </w:del>
      <w:r w:rsidRPr="00374F87">
        <w:rPr>
          <w:rFonts w:ascii="Courier New" w:eastAsia="Times New Roman" w:hAnsi="Courier New" w:cs="Courier New"/>
          <w:color w:val="000000"/>
          <w:sz w:val="20"/>
          <w:szCs w:val="20"/>
        </w:rPr>
        <w:t xml:space="preserve">and </w:t>
      </w:r>
      <w:r w:rsidRPr="00374F87">
        <w:rPr>
          <w:rFonts w:ascii="Courier New" w:eastAsia="Times New Roman" w:hAnsi="Courier New" w:cs="Courier New"/>
          <w:color w:val="008000"/>
          <w:sz w:val="20"/>
          <w:szCs w:val="20"/>
        </w:rPr>
        <w:t>$D$</w:t>
      </w:r>
      <w:r w:rsidRPr="00374F87">
        <w:rPr>
          <w:rFonts w:ascii="Courier New" w:eastAsia="Times New Roman" w:hAnsi="Courier New" w:cs="Courier New"/>
          <w:color w:val="000000"/>
          <w:sz w:val="20"/>
          <w:szCs w:val="20"/>
        </w:rPr>
        <w:t xml:space="preserve"> </w:t>
      </w:r>
      <w:del w:id="611" w:author="Author">
        <w:r w:rsidRPr="00374F87" w:rsidDel="00714ACD">
          <w:rPr>
            <w:rFonts w:ascii="Courier New" w:eastAsia="Times New Roman" w:hAnsi="Courier New" w:cs="Courier New"/>
            <w:color w:val="000000"/>
            <w:sz w:val="20"/>
            <w:szCs w:val="20"/>
          </w:rPr>
          <w:delText xml:space="preserve">area </w:delText>
        </w:r>
      </w:del>
      <w:ins w:id="612" w:author="Author">
        <w:r w:rsidR="00714ACD" w:rsidRPr="00374F87">
          <w:rPr>
            <w:rFonts w:ascii="Courier New" w:eastAsia="Times New Roman" w:hAnsi="Courier New" w:cs="Courier New"/>
            <w:color w:val="000000"/>
            <w:sz w:val="20"/>
            <w:szCs w:val="20"/>
          </w:rPr>
          <w:t xml:space="preserve">areas </w:t>
        </w:r>
      </w:ins>
      <w:r w:rsidRPr="00374F87">
        <w:rPr>
          <w:rFonts w:ascii="Courier New" w:eastAsia="Times New Roman" w:hAnsi="Courier New" w:cs="Courier New"/>
          <w:color w:val="000000"/>
          <w:sz w:val="20"/>
          <w:szCs w:val="20"/>
        </w:rPr>
        <w:t xml:space="preserve">as </w:t>
      </w:r>
      <w:ins w:id="613" w:author="Author">
        <w:r w:rsidR="00DC148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set </w:t>
      </w:r>
      <w:r w:rsidRPr="00374F87">
        <w:rPr>
          <w:rFonts w:ascii="Courier New" w:eastAsia="Times New Roman" w:hAnsi="Courier New" w:cs="Courier New"/>
          <w:color w:val="008000"/>
          <w:sz w:val="20"/>
          <w:szCs w:val="20"/>
        </w:rPr>
        <w:t>$M$</w:t>
      </w:r>
      <w:r w:rsidRPr="00374F87">
        <w:rPr>
          <w:rFonts w:ascii="Courier New" w:eastAsia="Times New Roman" w:hAnsi="Courier New" w:cs="Courier New"/>
          <w:color w:val="000000"/>
          <w:sz w:val="20"/>
          <w:szCs w:val="20"/>
        </w:rPr>
        <w:t xml:space="preserve"> of bit and </w:t>
      </w:r>
      <w:ins w:id="614" w:author="Author">
        <w:r w:rsidR="00DC148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set </w:t>
      </w:r>
      <w:r w:rsidRPr="00374F87">
        <w:rPr>
          <w:rFonts w:ascii="Courier New" w:eastAsia="Times New Roman" w:hAnsi="Courier New" w:cs="Courier New"/>
          <w:color w:val="008000"/>
          <w:sz w:val="20"/>
          <w:szCs w:val="20"/>
        </w:rPr>
        <w:t>$D$</w:t>
      </w:r>
      <w:r w:rsidRPr="00374F87">
        <w:rPr>
          <w:rFonts w:ascii="Courier New" w:eastAsia="Times New Roman" w:hAnsi="Courier New" w:cs="Courier New"/>
          <w:color w:val="000000"/>
          <w:sz w:val="20"/>
          <w:szCs w:val="20"/>
        </w:rPr>
        <w:t xml:space="preserve"> of byte</w:t>
      </w:r>
      <w:ins w:id="615" w:author="Author">
        <w:r w:rsidR="00714ACD" w:rsidRPr="00374F87">
          <w:rPr>
            <w:rFonts w:ascii="Courier New" w:eastAsia="Times New Roman" w:hAnsi="Courier New" w:cs="Courier New"/>
            <w:color w:val="000000"/>
            <w:sz w:val="20"/>
            <w:szCs w:val="20"/>
          </w:rPr>
          <w:t>, respectively</w:t>
        </w:r>
      </w:ins>
      <w:r w:rsidRPr="00374F87">
        <w:rPr>
          <w:rFonts w:ascii="Courier New" w:eastAsia="Times New Roman" w:hAnsi="Courier New" w:cs="Courier New"/>
          <w:color w:val="000000"/>
          <w:sz w:val="20"/>
          <w:szCs w:val="20"/>
        </w:rPr>
        <w:t xml:space="preserve">. Henceforth, if </w:t>
      </w:r>
      <w:del w:id="616" w:author="Author">
        <w:r w:rsidRPr="00374F87" w:rsidDel="007A0C29">
          <w:rPr>
            <w:rFonts w:ascii="Courier New" w:eastAsia="Times New Roman" w:hAnsi="Courier New" w:cs="Courier New"/>
            <w:color w:val="008000"/>
            <w:sz w:val="20"/>
            <w:szCs w:val="20"/>
          </w:rPr>
          <w:delText>$\exists$</w:delText>
        </w:r>
        <w:r w:rsidRPr="00374F87" w:rsidDel="007A0C29">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 xml:space="preserve">set </w:t>
      </w:r>
      <w:r w:rsidRPr="00374F87">
        <w:rPr>
          <w:rFonts w:ascii="Courier New" w:eastAsia="Times New Roman" w:hAnsi="Courier New" w:cs="Courier New"/>
          <w:color w:val="008000"/>
          <w:sz w:val="20"/>
          <w:szCs w:val="20"/>
        </w:rPr>
        <w:t>$S$</w:t>
      </w:r>
      <w:ins w:id="617" w:author="Author">
        <w:r w:rsidR="007A0C29" w:rsidRPr="00374F87">
          <w:rPr>
            <w:rFonts w:ascii="Courier New" w:eastAsia="Times New Roman" w:hAnsi="Courier New" w:cs="Courier New"/>
            <w:color w:val="008000"/>
            <w:sz w:val="20"/>
            <w:szCs w:val="20"/>
          </w:rPr>
          <w:t xml:space="preserve"> $\exists$</w:t>
        </w:r>
      </w:ins>
      <w:r w:rsidRPr="00374F87">
        <w:rPr>
          <w:rFonts w:ascii="Courier New" w:eastAsia="Times New Roman" w:hAnsi="Courier New" w:cs="Courier New"/>
          <w:color w:val="000000"/>
          <w:sz w:val="20"/>
          <w:szCs w:val="20"/>
        </w:rPr>
        <w:t xml:space="preserve">, we define its </w:t>
      </w:r>
      <w:r w:rsidRPr="00374F87">
        <w:rPr>
          <w:rFonts w:ascii="Courier New" w:eastAsia="Times New Roman" w:hAnsi="Courier New" w:cs="Courier New"/>
          <w:color w:val="000000"/>
          <w:sz w:val="20"/>
          <w:szCs w:val="20"/>
          <w:u w:val="single"/>
        </w:rPr>
        <w:t>subscripted</w:t>
      </w:r>
      <w:r w:rsidRPr="00374F87">
        <w:rPr>
          <w:rFonts w:ascii="Courier New" w:eastAsia="Times New Roman" w:hAnsi="Courier New" w:cs="Courier New"/>
          <w:color w:val="000000"/>
          <w:sz w:val="20"/>
          <w:szCs w:val="20"/>
        </w:rPr>
        <w:t xml:space="preserve"> lowercase letter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s_i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as an element of </w:t>
      </w:r>
      <w:r w:rsidRPr="00374F87">
        <w:rPr>
          <w:rFonts w:ascii="Courier New" w:eastAsia="Times New Roman" w:hAnsi="Courier New" w:cs="Courier New"/>
          <w:color w:val="008000"/>
          <w:sz w:val="20"/>
          <w:szCs w:val="20"/>
        </w:rPr>
        <w:t>$S$</w:t>
      </w:r>
      <w:ins w:id="618" w:author="Author">
        <w:r w:rsidR="007A0C29" w:rsidRPr="00374F87">
          <w:rPr>
            <w:rFonts w:ascii="Courier New" w:eastAsia="Times New Roman" w:hAnsi="Courier New" w:cs="Courier New"/>
            <w:color w:val="008000"/>
            <w:sz w:val="20"/>
            <w:szCs w:val="20"/>
          </w:rPr>
          <w:t>,</w:t>
        </w:r>
      </w:ins>
      <w:r w:rsidRPr="00374F87">
        <w:rPr>
          <w:rFonts w:ascii="Courier New" w:eastAsia="Times New Roman" w:hAnsi="Courier New" w:cs="Courier New"/>
          <w:color w:val="000000"/>
          <w:sz w:val="20"/>
          <w:szCs w:val="20"/>
        </w:rPr>
        <w:t xml:space="preserve"> and the </w:t>
      </w:r>
      <w:r w:rsidRPr="00374F87">
        <w:rPr>
          <w:rFonts w:ascii="Courier New" w:eastAsia="Times New Roman" w:hAnsi="Courier New" w:cs="Courier New"/>
          <w:color w:val="000000"/>
          <w:sz w:val="20"/>
          <w:szCs w:val="20"/>
          <w:u w:val="single"/>
        </w:rPr>
        <w:t>subscripted</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is used to distinguish the elements. </w:t>
      </w:r>
      <w:del w:id="619" w:author="Author">
        <w:r w:rsidRPr="00374F87" w:rsidDel="00DC1483">
          <w:rPr>
            <w:rFonts w:ascii="Courier New" w:eastAsia="Times New Roman" w:hAnsi="Courier New" w:cs="Courier New"/>
            <w:color w:val="000000"/>
            <w:sz w:val="20"/>
            <w:szCs w:val="20"/>
          </w:rPr>
          <w:delText xml:space="preserve">According to </w:delText>
        </w:r>
        <w:r w:rsidRPr="00374F87" w:rsidDel="007A0C29">
          <w:rPr>
            <w:rFonts w:ascii="Courier New" w:eastAsia="Times New Roman" w:hAnsi="Courier New" w:cs="Courier New"/>
            <w:color w:val="000000"/>
            <w:sz w:val="20"/>
            <w:szCs w:val="20"/>
          </w:rPr>
          <w:delText xml:space="preserve">the </w:delText>
        </w:r>
        <w:r w:rsidRPr="00374F87" w:rsidDel="00DC1483">
          <w:rPr>
            <w:rFonts w:ascii="Courier New" w:eastAsia="Times New Roman" w:hAnsi="Courier New" w:cs="Courier New"/>
            <w:color w:val="000000"/>
            <w:sz w:val="20"/>
            <w:szCs w:val="20"/>
          </w:rPr>
          <w:delText xml:space="preserve">hardware of Fig. </w:delText>
        </w:r>
        <w:r w:rsidRPr="00374F87" w:rsidDel="00DC1483">
          <w:rPr>
            <w:rFonts w:ascii="Courier New" w:eastAsia="Times New Roman" w:hAnsi="Courier New" w:cs="Courier New"/>
            <w:color w:val="800000"/>
            <w:sz w:val="20"/>
            <w:szCs w:val="20"/>
          </w:rPr>
          <w:delText>\ref</w:delText>
        </w:r>
        <w:r w:rsidRPr="00374F87" w:rsidDel="00DC1483">
          <w:rPr>
            <w:rFonts w:ascii="Courier New" w:eastAsia="Times New Roman" w:hAnsi="Courier New" w:cs="Courier New"/>
            <w:color w:val="000000"/>
            <w:sz w:val="20"/>
            <w:szCs w:val="20"/>
          </w:rPr>
          <w:delText xml:space="preserve">{fig:Hardware}, </w:delText>
        </w:r>
      </w:del>
      <w:r w:rsidRPr="00374F87">
        <w:rPr>
          <w:rFonts w:ascii="Courier New" w:eastAsia="Times New Roman" w:hAnsi="Courier New" w:cs="Courier New"/>
          <w:color w:val="000000"/>
          <w:sz w:val="20"/>
          <w:szCs w:val="20"/>
        </w:rPr>
        <w:t xml:space="preserve">Fig.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rPr>
        <w:t>fig:RAM</w:t>
      </w:r>
      <w:proofErr w:type="spellEnd"/>
      <w:r w:rsidRPr="00374F87">
        <w:rPr>
          <w:rFonts w:ascii="Courier New" w:eastAsia="Times New Roman" w:hAnsi="Courier New" w:cs="Courier New"/>
          <w:color w:val="000000"/>
          <w:sz w:val="20"/>
          <w:szCs w:val="20"/>
        </w:rPr>
        <w:t xml:space="preserve">} shows </w:t>
      </w:r>
      <w:del w:id="620" w:author="Author">
        <w:r w:rsidRPr="00374F87" w:rsidDel="007A0C29">
          <w:rPr>
            <w:rFonts w:ascii="Courier New" w:eastAsia="Times New Roman" w:hAnsi="Courier New" w:cs="Courier New"/>
            <w:color w:val="000000"/>
            <w:sz w:val="20"/>
            <w:szCs w:val="20"/>
          </w:rPr>
          <w:delText xml:space="preserve">its </w:delText>
        </w:r>
      </w:del>
      <w:ins w:id="621" w:author="Author">
        <w:r w:rsidR="007A0C29"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memory allocation of </w:t>
      </w:r>
      <w:ins w:id="622" w:author="Author">
        <w:r w:rsidR="007A0C29"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master processor, shared RAM</w:t>
      </w:r>
      <w:ins w:id="623" w:author="Author">
        <w:r w:rsidR="007A0C29"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and slave processor</w:t>
      </w:r>
      <w:ins w:id="624" w:author="Author">
        <w:r w:rsidR="00DC1483" w:rsidRPr="00374F87">
          <w:rPr>
            <w:rFonts w:ascii="Courier New" w:eastAsia="Times New Roman" w:hAnsi="Courier New" w:cs="Courier New"/>
            <w:color w:val="000000"/>
            <w:sz w:val="20"/>
            <w:szCs w:val="20"/>
          </w:rPr>
          <w:t xml:space="preserve"> according to hardware of Fig. </w:t>
        </w:r>
        <w:r w:rsidR="00DC1483" w:rsidRPr="00374F87">
          <w:rPr>
            <w:rFonts w:ascii="Courier New" w:eastAsia="Times New Roman" w:hAnsi="Courier New" w:cs="Courier New"/>
            <w:color w:val="800000"/>
            <w:sz w:val="20"/>
            <w:szCs w:val="20"/>
          </w:rPr>
          <w:t>\ref</w:t>
        </w:r>
        <w:r w:rsidR="00DC1483" w:rsidRPr="00374F87">
          <w:rPr>
            <w:rFonts w:ascii="Courier New" w:eastAsia="Times New Roman" w:hAnsi="Courier New" w:cs="Courier New"/>
            <w:color w:val="000000"/>
            <w:sz w:val="20"/>
            <w:szCs w:val="20"/>
          </w:rPr>
          <w:t>{</w:t>
        </w:r>
        <w:proofErr w:type="spellStart"/>
        <w:r w:rsidR="00DC1483" w:rsidRPr="00374F87">
          <w:rPr>
            <w:rFonts w:ascii="Courier New" w:eastAsia="Times New Roman" w:hAnsi="Courier New" w:cs="Courier New"/>
            <w:color w:val="000000"/>
            <w:sz w:val="20"/>
            <w:szCs w:val="20"/>
          </w:rPr>
          <w:t>fig:Hardware</w:t>
        </w:r>
        <w:proofErr w:type="spellEnd"/>
        <w:r w:rsidR="00DC1483"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The shared </w:t>
      </w:r>
      <w:r w:rsidRPr="00374F87">
        <w:rPr>
          <w:rFonts w:ascii="Courier New" w:eastAsia="Times New Roman" w:hAnsi="Courier New" w:cs="Courier New"/>
          <w:color w:val="008000"/>
          <w:sz w:val="20"/>
          <w:szCs w:val="20"/>
        </w:rPr>
        <w:t>$RAM$</w:t>
      </w:r>
      <w:r w:rsidRPr="00374F87">
        <w:rPr>
          <w:rFonts w:ascii="Courier New" w:eastAsia="Times New Roman" w:hAnsi="Courier New" w:cs="Courier New"/>
          <w:color w:val="000000"/>
          <w:sz w:val="20"/>
          <w:szCs w:val="20"/>
        </w:rPr>
        <w:t xml:space="preserve"> is a special structure </w:t>
      </w:r>
      <w:del w:id="625" w:author="Author">
        <w:r w:rsidRPr="00374F87" w:rsidDel="007A0C29">
          <w:rPr>
            <w:rFonts w:ascii="Courier New" w:eastAsia="Times New Roman" w:hAnsi="Courier New" w:cs="Courier New"/>
            <w:color w:val="000000"/>
            <w:sz w:val="20"/>
            <w:szCs w:val="20"/>
          </w:rPr>
          <w:delText xml:space="preserve">to </w:delText>
        </w:r>
      </w:del>
      <w:ins w:id="626" w:author="Author">
        <w:r w:rsidR="007A0C29" w:rsidRPr="00374F87">
          <w:rPr>
            <w:rFonts w:ascii="Courier New" w:eastAsia="Times New Roman" w:hAnsi="Courier New" w:cs="Courier New"/>
            <w:color w:val="000000"/>
            <w:sz w:val="20"/>
            <w:szCs w:val="20"/>
          </w:rPr>
          <w:t xml:space="preserve">for the </w:t>
        </w:r>
      </w:ins>
      <w:r w:rsidRPr="00374F87">
        <w:rPr>
          <w:rFonts w:ascii="Courier New" w:eastAsia="Times New Roman" w:hAnsi="Courier New" w:cs="Courier New"/>
          <w:color w:val="000000"/>
          <w:sz w:val="20"/>
          <w:szCs w:val="20"/>
        </w:rPr>
        <w:t xml:space="preserve">fast data interaction between </w:t>
      </w:r>
      <w:ins w:id="627" w:author="Author">
        <w:r w:rsidR="007A0C29"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master and slave processors. In more general cases, the </w:t>
      </w:r>
      <w:r w:rsidRPr="00374F87">
        <w:rPr>
          <w:rFonts w:ascii="Courier New" w:eastAsia="Times New Roman" w:hAnsi="Courier New" w:cs="Courier New"/>
          <w:color w:val="008000"/>
          <w:sz w:val="20"/>
          <w:szCs w:val="20"/>
        </w:rPr>
        <w:t>$MSD$</w:t>
      </w:r>
      <w:r w:rsidRPr="00374F87">
        <w:rPr>
          <w:rFonts w:ascii="Courier New" w:eastAsia="Times New Roman" w:hAnsi="Courier New" w:cs="Courier New"/>
          <w:color w:val="000000"/>
          <w:sz w:val="20"/>
          <w:szCs w:val="20"/>
        </w:rPr>
        <w:t xml:space="preserve"> is located in </w:t>
      </w:r>
      <w:ins w:id="628" w:author="Author">
        <w:r w:rsidR="007A0C29"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master processor</w:t>
      </w:r>
      <w:del w:id="629" w:author="Author">
        <w:r w:rsidRPr="00374F87" w:rsidDel="007A0C29">
          <w:rPr>
            <w:rFonts w:ascii="Courier New" w:eastAsia="Times New Roman" w:hAnsi="Courier New" w:cs="Courier New"/>
            <w:color w:val="000000"/>
            <w:sz w:val="20"/>
            <w:szCs w:val="20"/>
          </w:rPr>
          <w:delText xml:space="preserve">, </w:delText>
        </w:r>
      </w:del>
      <w:ins w:id="630" w:author="Author">
        <w:r w:rsidR="007A0C29" w:rsidRPr="00374F87">
          <w:rPr>
            <w:rFonts w:ascii="Courier New" w:eastAsia="Times New Roman" w:hAnsi="Courier New" w:cs="Courier New"/>
            <w:color w:val="000000"/>
            <w:sz w:val="20"/>
            <w:szCs w:val="20"/>
          </w:rPr>
          <w:t xml:space="preserve">; </w:t>
        </w:r>
      </w:ins>
      <w:del w:id="631" w:author="Author">
        <w:r w:rsidRPr="00374F87" w:rsidDel="007A0C29">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$SMD$</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$ADF$</w:t>
      </w:r>
      <w:r w:rsidRPr="00374F87">
        <w:rPr>
          <w:rFonts w:ascii="Courier New" w:eastAsia="Times New Roman" w:hAnsi="Courier New" w:cs="Courier New"/>
          <w:color w:val="000000"/>
          <w:sz w:val="20"/>
          <w:szCs w:val="20"/>
        </w:rPr>
        <w:t xml:space="preserve"> are located in </w:t>
      </w:r>
      <w:ins w:id="632" w:author="Author">
        <w:r w:rsidR="007A0C29"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slave processor</w:t>
      </w:r>
      <w:ins w:id="633" w:author="Author">
        <w:r w:rsidR="007A0C29"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and </w:t>
      </w:r>
      <w:del w:id="634" w:author="Author">
        <w:r w:rsidRPr="00374F87" w:rsidDel="007A0C29">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$PT$</w:t>
      </w:r>
      <w:r w:rsidRPr="00374F87">
        <w:rPr>
          <w:rFonts w:ascii="Courier New" w:eastAsia="Times New Roman" w:hAnsi="Courier New" w:cs="Courier New"/>
          <w:color w:val="000000"/>
          <w:sz w:val="20"/>
          <w:szCs w:val="20"/>
        </w:rPr>
        <w:t xml:space="preserve"> is in both </w:t>
      </w:r>
      <w:ins w:id="635" w:author="Author">
        <w:r w:rsidR="007A0C29"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master and slave processors. </w:t>
      </w:r>
    </w:p>
    <w:p w14:paraId="3156262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0209C5" w14:textId="5B0BF176"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636" w:author="Author">
        <w:r w:rsidRPr="00374F87" w:rsidDel="00E37CB1">
          <w:rPr>
            <w:rFonts w:ascii="Courier New" w:eastAsia="Times New Roman" w:hAnsi="Courier New" w:cs="Courier New"/>
            <w:color w:val="000000"/>
            <w:sz w:val="20"/>
            <w:szCs w:val="20"/>
          </w:rPr>
          <w:delText xml:space="preserve">In </w:delText>
        </w:r>
      </w:del>
      <w:ins w:id="637" w:author="Author">
        <w:r w:rsidR="00E37CB1" w:rsidRPr="00374F87">
          <w:rPr>
            <w:rFonts w:ascii="Courier New" w:eastAsia="Times New Roman" w:hAnsi="Courier New" w:cs="Courier New"/>
            <w:color w:val="000000"/>
            <w:sz w:val="20"/>
            <w:szCs w:val="20"/>
          </w:rPr>
          <w:t xml:space="preserve">The RAM in </w:t>
        </w:r>
        <w:r w:rsidR="007A0C29"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master processor</w:t>
      </w:r>
      <w:del w:id="638" w:author="Author">
        <w:r w:rsidRPr="00374F87" w:rsidDel="00E37CB1">
          <w:rPr>
            <w:rFonts w:ascii="Courier New" w:eastAsia="Times New Roman" w:hAnsi="Courier New" w:cs="Courier New"/>
            <w:color w:val="000000"/>
            <w:sz w:val="20"/>
            <w:szCs w:val="20"/>
          </w:rPr>
          <w:delText>, its RAM</w:delText>
        </w:r>
      </w:del>
      <w:r w:rsidRPr="00374F87">
        <w:rPr>
          <w:rFonts w:ascii="Courier New" w:eastAsia="Times New Roman" w:hAnsi="Courier New" w:cs="Courier New"/>
          <w:color w:val="000000"/>
          <w:sz w:val="20"/>
          <w:szCs w:val="20"/>
        </w:rPr>
        <w:t xml:space="preserve"> contains </w:t>
      </w:r>
      <w:del w:id="639" w:author="Author">
        <w:r w:rsidRPr="00374F87" w:rsidDel="00E37CB1">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0000"/>
          <w:sz w:val="20"/>
          <w:szCs w:val="20"/>
        </w:rPr>
        <w:t xml:space="preserve">special areas: 1) </w:t>
      </w:r>
      <w:ins w:id="640" w:author="Author">
        <w:r w:rsidR="00E37CB1" w:rsidRPr="00374F87">
          <w:rPr>
            <w:rFonts w:ascii="Courier New" w:eastAsia="Times New Roman" w:hAnsi="Courier New" w:cs="Courier New"/>
            <w:color w:val="000000"/>
            <w:sz w:val="20"/>
            <w:szCs w:val="20"/>
          </w:rPr>
          <w:t xml:space="preserve">the </w:t>
        </w:r>
      </w:ins>
      <w:del w:id="641" w:author="Author">
        <w:r w:rsidRPr="00374F87" w:rsidDel="00E37CB1">
          <w:rPr>
            <w:rFonts w:ascii="Courier New" w:eastAsia="Times New Roman" w:hAnsi="Courier New" w:cs="Courier New"/>
            <w:color w:val="000000"/>
            <w:sz w:val="20"/>
            <w:szCs w:val="20"/>
          </w:rPr>
          <w:delText xml:space="preserve">Module </w:delText>
        </w:r>
      </w:del>
      <w:ins w:id="642" w:author="Author">
        <w:r w:rsidR="00E37CB1" w:rsidRPr="00374F87">
          <w:rPr>
            <w:rFonts w:ascii="Courier New" w:eastAsia="Times New Roman" w:hAnsi="Courier New" w:cs="Courier New"/>
            <w:color w:val="000000"/>
            <w:sz w:val="20"/>
            <w:szCs w:val="20"/>
          </w:rPr>
          <w:t xml:space="preserve">module </w:t>
        </w:r>
      </w:ins>
      <w:r w:rsidRPr="00374F87">
        <w:rPr>
          <w:rFonts w:ascii="Courier New" w:eastAsia="Times New Roman" w:hAnsi="Courier New" w:cs="Courier New"/>
          <w:color w:val="000000"/>
          <w:sz w:val="20"/>
          <w:szCs w:val="20"/>
        </w:rPr>
        <w:t>control flag area (</w:t>
      </w:r>
      <w:r w:rsidRPr="00374F87">
        <w:rPr>
          <w:rFonts w:ascii="Courier New" w:eastAsia="Times New Roman" w:hAnsi="Courier New" w:cs="Courier New"/>
          <w:color w:val="008000"/>
          <w:sz w:val="20"/>
          <w:szCs w:val="20"/>
        </w:rPr>
        <w:t>$MCF$</w:t>
      </w:r>
      <w:r w:rsidRPr="00374F87">
        <w:rPr>
          <w:rFonts w:ascii="Courier New" w:eastAsia="Times New Roman" w:hAnsi="Courier New" w:cs="Courier New"/>
          <w:color w:val="000000"/>
          <w:sz w:val="20"/>
          <w:szCs w:val="20"/>
        </w:rPr>
        <w:t xml:space="preserve">) </w:t>
      </w:r>
      <w:del w:id="643" w:author="Author">
        <w:r w:rsidRPr="00374F87" w:rsidDel="00E37CB1">
          <w:rPr>
            <w:rFonts w:ascii="Courier New" w:eastAsia="Times New Roman" w:hAnsi="Courier New" w:cs="Courier New"/>
            <w:color w:val="000000"/>
            <w:sz w:val="20"/>
            <w:szCs w:val="20"/>
          </w:rPr>
          <w:delText xml:space="preserve">are </w:delText>
        </w:r>
      </w:del>
      <w:ins w:id="644" w:author="Author">
        <w:r w:rsidR="00E37CB1" w:rsidRPr="00374F87">
          <w:rPr>
            <w:rFonts w:ascii="Courier New" w:eastAsia="Times New Roman" w:hAnsi="Courier New" w:cs="Courier New"/>
            <w:color w:val="000000"/>
            <w:sz w:val="20"/>
            <w:szCs w:val="20"/>
          </w:rPr>
          <w:t xml:space="preserve">is </w:t>
        </w:r>
      </w:ins>
      <w:r w:rsidRPr="00374F87">
        <w:rPr>
          <w:rFonts w:ascii="Courier New" w:eastAsia="Times New Roman" w:hAnsi="Courier New" w:cs="Courier New"/>
          <w:color w:val="000000"/>
          <w:sz w:val="20"/>
          <w:szCs w:val="20"/>
        </w:rPr>
        <w:t xml:space="preserve">used to start the </w:t>
      </w:r>
      <w:r w:rsidRPr="00374F87">
        <w:rPr>
          <w:rFonts w:ascii="Courier New" w:eastAsia="Times New Roman" w:hAnsi="Courier New" w:cs="Courier New"/>
          <w:color w:val="000000"/>
          <w:sz w:val="20"/>
          <w:szCs w:val="20"/>
        </w:rPr>
        <w:lastRenderedPageBreak/>
        <w:t>modules</w:t>
      </w:r>
      <w:del w:id="645" w:author="Author">
        <w:r w:rsidRPr="00374F87" w:rsidDel="00E37CB1">
          <w:rPr>
            <w:rFonts w:ascii="Courier New" w:eastAsia="Times New Roman" w:hAnsi="Courier New" w:cs="Courier New"/>
            <w:color w:val="000000"/>
            <w:sz w:val="20"/>
            <w:szCs w:val="20"/>
          </w:rPr>
          <w:delText xml:space="preserve">. </w:delText>
        </w:r>
      </w:del>
      <w:ins w:id="646" w:author="Author">
        <w:r w:rsidR="00E37CB1"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0000"/>
          <w:sz w:val="20"/>
          <w:szCs w:val="20"/>
        </w:rPr>
        <w:t xml:space="preserve">2) </w:t>
      </w:r>
      <w:ins w:id="647" w:author="Author">
        <w:r w:rsidR="00E37CB1" w:rsidRPr="00374F87">
          <w:rPr>
            <w:rFonts w:ascii="Courier New" w:eastAsia="Times New Roman" w:hAnsi="Courier New" w:cs="Courier New"/>
            <w:color w:val="000000"/>
            <w:sz w:val="20"/>
            <w:szCs w:val="20"/>
          </w:rPr>
          <w:t xml:space="preserve">the </w:t>
        </w:r>
      </w:ins>
      <w:del w:id="648" w:author="Author">
        <w:r w:rsidRPr="00374F87" w:rsidDel="00E37CB1">
          <w:rPr>
            <w:rFonts w:ascii="Courier New" w:eastAsia="Times New Roman" w:hAnsi="Courier New" w:cs="Courier New"/>
            <w:color w:val="000000"/>
            <w:sz w:val="20"/>
            <w:szCs w:val="20"/>
          </w:rPr>
          <w:delText xml:space="preserve">Master </w:delText>
        </w:r>
      </w:del>
      <w:ins w:id="649" w:author="Author">
        <w:r w:rsidR="00E37CB1" w:rsidRPr="00374F87">
          <w:rPr>
            <w:rFonts w:ascii="Courier New" w:eastAsia="Times New Roman" w:hAnsi="Courier New" w:cs="Courier New"/>
            <w:color w:val="000000"/>
            <w:sz w:val="20"/>
            <w:szCs w:val="20"/>
          </w:rPr>
          <w:t xml:space="preserve">master </w:t>
        </w:r>
      </w:ins>
      <w:r w:rsidRPr="00374F87">
        <w:rPr>
          <w:rFonts w:ascii="Courier New" w:eastAsia="Times New Roman" w:hAnsi="Courier New" w:cs="Courier New"/>
          <w:color w:val="000000"/>
          <w:sz w:val="20"/>
          <w:szCs w:val="20"/>
        </w:rPr>
        <w:t>processor data interaction flag area (</w:t>
      </w:r>
      <w:r w:rsidRPr="00374F87">
        <w:rPr>
          <w:rFonts w:ascii="Courier New" w:eastAsia="Times New Roman" w:hAnsi="Courier New" w:cs="Courier New"/>
          <w:color w:val="008000"/>
          <w:sz w:val="20"/>
          <w:szCs w:val="20"/>
        </w:rPr>
        <w:t>$MPF$</w:t>
      </w:r>
      <w:r w:rsidRPr="00374F87">
        <w:rPr>
          <w:rFonts w:ascii="Courier New" w:eastAsia="Times New Roman" w:hAnsi="Courier New" w:cs="Courier New"/>
          <w:color w:val="000000"/>
          <w:sz w:val="20"/>
          <w:szCs w:val="20"/>
        </w:rPr>
        <w:t xml:space="preserve">) contains </w:t>
      </w:r>
      <w:ins w:id="650" w:author="Author">
        <w:r w:rsidR="00BA2F0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begin data transfer flag from master to slave (</w:t>
      </w:r>
      <w:r w:rsidRPr="00374F87">
        <w:rPr>
          <w:rFonts w:ascii="Courier New" w:eastAsia="Times New Roman" w:hAnsi="Courier New" w:cs="Courier New"/>
          <w:color w:val="008000"/>
          <w:sz w:val="20"/>
          <w:szCs w:val="20"/>
        </w:rPr>
        <w:t>$MSB$</w:t>
      </w:r>
      <w:r w:rsidRPr="00374F87">
        <w:rPr>
          <w:rFonts w:ascii="Courier New" w:eastAsia="Times New Roman" w:hAnsi="Courier New" w:cs="Courier New"/>
          <w:color w:val="000000"/>
          <w:sz w:val="20"/>
          <w:szCs w:val="20"/>
        </w:rPr>
        <w:t xml:space="preserve">), </w:t>
      </w:r>
      <w:commentRangeStart w:id="651"/>
      <w:r w:rsidRPr="00374F87">
        <w:rPr>
          <w:rFonts w:ascii="Courier New" w:eastAsia="Times New Roman" w:hAnsi="Courier New" w:cs="Courier New"/>
          <w:color w:val="000000"/>
          <w:sz w:val="20"/>
          <w:szCs w:val="20"/>
        </w:rPr>
        <w:t>transfer</w:t>
      </w:r>
      <w:ins w:id="652" w:author="dsu" w:date="2018-10-01T20:16:00Z">
        <w:r w:rsidR="002E703C">
          <w:rPr>
            <w:rFonts w:asciiTheme="minorEastAsia" w:hAnsiTheme="minorEastAsia" w:cs="Courier New" w:hint="eastAsia"/>
            <w:color w:val="000000"/>
            <w:sz w:val="20"/>
            <w:szCs w:val="20"/>
          </w:rPr>
          <w:t>ring</w:t>
        </w:r>
      </w:ins>
      <w:r w:rsidRPr="00374F87">
        <w:rPr>
          <w:rFonts w:ascii="Courier New" w:eastAsia="Times New Roman" w:hAnsi="Courier New" w:cs="Courier New"/>
          <w:color w:val="000000"/>
          <w:sz w:val="20"/>
          <w:szCs w:val="20"/>
        </w:rPr>
        <w:t xml:space="preserve"> </w:t>
      </w:r>
      <w:ins w:id="653" w:author="Author">
        <w:del w:id="654" w:author="dsu" w:date="2018-10-01T20:16:00Z">
          <w:r w:rsidR="00E37CB1" w:rsidRPr="00374F87" w:rsidDel="002E703C">
            <w:rPr>
              <w:rFonts w:ascii="Courier New" w:eastAsia="Times New Roman" w:hAnsi="Courier New" w:cs="Courier New"/>
              <w:color w:val="000000"/>
              <w:sz w:val="20"/>
              <w:szCs w:val="20"/>
            </w:rPr>
            <w:delText xml:space="preserve">the </w:delText>
          </w:r>
        </w:del>
      </w:ins>
      <w:r w:rsidRPr="00374F87">
        <w:rPr>
          <w:rFonts w:ascii="Courier New" w:eastAsia="Times New Roman" w:hAnsi="Courier New" w:cs="Courier New"/>
          <w:color w:val="000000"/>
          <w:sz w:val="20"/>
          <w:szCs w:val="20"/>
        </w:rPr>
        <w:t>state of master from master to slave (</w:t>
      </w:r>
      <w:r w:rsidRPr="00374F87">
        <w:rPr>
          <w:rFonts w:ascii="Courier New" w:eastAsia="Times New Roman" w:hAnsi="Courier New" w:cs="Courier New"/>
          <w:color w:val="008000"/>
          <w:sz w:val="20"/>
          <w:szCs w:val="20"/>
        </w:rPr>
        <w:t>$MSF$</w:t>
      </w:r>
      <w:r w:rsidRPr="00374F87">
        <w:rPr>
          <w:rFonts w:ascii="Courier New" w:eastAsia="Times New Roman" w:hAnsi="Courier New" w:cs="Courier New"/>
          <w:color w:val="000000"/>
          <w:sz w:val="20"/>
          <w:szCs w:val="20"/>
        </w:rPr>
        <w:t>)</w:t>
      </w:r>
      <w:commentRangeEnd w:id="651"/>
      <w:r w:rsidR="002E703C">
        <w:rPr>
          <w:rStyle w:val="CommentReference"/>
        </w:rPr>
        <w:commentReference w:id="651"/>
      </w:r>
      <w:r w:rsidRPr="00374F87">
        <w:rPr>
          <w:rFonts w:ascii="Courier New" w:eastAsia="Times New Roman" w:hAnsi="Courier New" w:cs="Courier New"/>
          <w:color w:val="000000"/>
          <w:sz w:val="20"/>
          <w:szCs w:val="20"/>
        </w:rPr>
        <w:t xml:space="preserve">, </w:t>
      </w:r>
      <w:del w:id="655" w:author="dsu" w:date="2018-10-01T20:18:00Z">
        <w:r w:rsidRPr="00374F87" w:rsidDel="002E703C">
          <w:rPr>
            <w:rFonts w:ascii="Courier New" w:eastAsia="Times New Roman" w:hAnsi="Courier New" w:cs="Courier New"/>
            <w:color w:val="000000"/>
            <w:sz w:val="20"/>
            <w:szCs w:val="20"/>
          </w:rPr>
          <w:delText xml:space="preserve">acknowledge </w:delText>
        </w:r>
      </w:del>
      <w:ins w:id="656" w:author="dsu" w:date="2018-10-01T20:18:00Z">
        <w:r w:rsidR="002E703C" w:rsidRPr="00374F87">
          <w:rPr>
            <w:rFonts w:ascii="Courier New" w:eastAsia="Times New Roman" w:hAnsi="Courier New" w:cs="Courier New"/>
            <w:color w:val="000000"/>
            <w:sz w:val="20"/>
            <w:szCs w:val="20"/>
          </w:rPr>
          <w:t>acknowledg</w:t>
        </w:r>
        <w:r w:rsidR="002E703C">
          <w:rPr>
            <w:rFonts w:ascii="Courier New" w:eastAsia="Times New Roman" w:hAnsi="Courier New" w:cs="Courier New"/>
            <w:color w:val="000000"/>
            <w:sz w:val="20"/>
            <w:szCs w:val="20"/>
          </w:rPr>
          <w:t>ing</w:t>
        </w:r>
        <w:r w:rsidR="002E703C" w:rsidRPr="00374F87">
          <w:rPr>
            <w:rFonts w:ascii="Courier New" w:eastAsia="Times New Roman" w:hAnsi="Courier New" w:cs="Courier New"/>
            <w:color w:val="000000"/>
            <w:sz w:val="20"/>
            <w:szCs w:val="20"/>
          </w:rPr>
          <w:t xml:space="preserve"> </w:t>
        </w:r>
      </w:ins>
      <w:ins w:id="657" w:author="Author">
        <w:del w:id="658" w:author="dsu" w:date="2018-10-01T20:18:00Z">
          <w:r w:rsidR="00E37CB1" w:rsidRPr="00374F87" w:rsidDel="002E703C">
            <w:rPr>
              <w:rFonts w:ascii="Courier New" w:eastAsia="Times New Roman" w:hAnsi="Courier New" w:cs="Courier New"/>
              <w:color w:val="000000"/>
              <w:sz w:val="20"/>
              <w:szCs w:val="20"/>
            </w:rPr>
            <w:delText xml:space="preserve">the </w:delText>
          </w:r>
        </w:del>
      </w:ins>
      <w:r w:rsidRPr="00374F87">
        <w:rPr>
          <w:rFonts w:ascii="Courier New" w:eastAsia="Times New Roman" w:hAnsi="Courier New" w:cs="Courier New"/>
          <w:color w:val="000000"/>
          <w:sz w:val="20"/>
          <w:szCs w:val="20"/>
        </w:rPr>
        <w:t>flag of master from master to slave (</w:t>
      </w:r>
      <w:r w:rsidRPr="00374F87">
        <w:rPr>
          <w:rFonts w:ascii="Courier New" w:eastAsia="Times New Roman" w:hAnsi="Courier New" w:cs="Courier New"/>
          <w:color w:val="008000"/>
          <w:sz w:val="20"/>
          <w:szCs w:val="20"/>
        </w:rPr>
        <w:t>$MSA$</w:t>
      </w:r>
      <w:r w:rsidRPr="00374F87">
        <w:rPr>
          <w:rFonts w:ascii="Courier New" w:eastAsia="Times New Roman" w:hAnsi="Courier New" w:cs="Courier New"/>
          <w:color w:val="000000"/>
          <w:sz w:val="20"/>
          <w:szCs w:val="20"/>
        </w:rPr>
        <w:t>)</w:t>
      </w:r>
      <w:del w:id="659" w:author="Author">
        <w:r w:rsidRPr="00374F87" w:rsidDel="00E37CB1">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w:t>
      </w:r>
      <w:ins w:id="660" w:author="Author">
        <w:r w:rsidR="00E37CB1"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0000"/>
          <w:sz w:val="20"/>
          <w:szCs w:val="20"/>
        </w:rPr>
        <w:t>and transfer</w:t>
      </w:r>
      <w:ins w:id="661" w:author="dsu" w:date="2018-10-01T20:18:00Z">
        <w:r w:rsidR="002E703C">
          <w:rPr>
            <w:rFonts w:ascii="Courier New" w:eastAsia="Times New Roman" w:hAnsi="Courier New" w:cs="Courier New"/>
            <w:color w:val="000000"/>
            <w:sz w:val="20"/>
            <w:szCs w:val="20"/>
          </w:rPr>
          <w:t>ring</w:t>
        </w:r>
      </w:ins>
      <w:r w:rsidRPr="00374F87">
        <w:rPr>
          <w:rFonts w:ascii="Courier New" w:eastAsia="Times New Roman" w:hAnsi="Courier New" w:cs="Courier New"/>
          <w:color w:val="000000"/>
          <w:sz w:val="20"/>
          <w:szCs w:val="20"/>
        </w:rPr>
        <w:t xml:space="preserve"> </w:t>
      </w:r>
      <w:ins w:id="662" w:author="Author">
        <w:del w:id="663" w:author="dsu" w:date="2018-10-01T20:18:00Z">
          <w:r w:rsidR="00E37CB1" w:rsidRPr="00374F87" w:rsidDel="002E703C">
            <w:rPr>
              <w:rFonts w:ascii="Courier New" w:eastAsia="Times New Roman" w:hAnsi="Courier New" w:cs="Courier New"/>
              <w:color w:val="000000"/>
              <w:sz w:val="20"/>
              <w:szCs w:val="20"/>
            </w:rPr>
            <w:delText xml:space="preserve">the </w:delText>
          </w:r>
        </w:del>
      </w:ins>
      <w:r w:rsidRPr="00374F87">
        <w:rPr>
          <w:rFonts w:ascii="Courier New" w:eastAsia="Times New Roman" w:hAnsi="Courier New" w:cs="Courier New"/>
          <w:color w:val="000000"/>
          <w:sz w:val="20"/>
          <w:szCs w:val="20"/>
        </w:rPr>
        <w:t>state of master from slave to master (</w:t>
      </w:r>
      <w:r w:rsidRPr="00374F87">
        <w:rPr>
          <w:rFonts w:ascii="Courier New" w:eastAsia="Times New Roman" w:hAnsi="Courier New" w:cs="Courier New"/>
          <w:color w:val="008000"/>
          <w:sz w:val="20"/>
          <w:szCs w:val="20"/>
        </w:rPr>
        <w:t>$MSS$</w:t>
      </w:r>
      <w:r w:rsidRPr="00374F87">
        <w:rPr>
          <w:rFonts w:ascii="Courier New" w:eastAsia="Times New Roman" w:hAnsi="Courier New" w:cs="Courier New"/>
          <w:color w:val="000000"/>
          <w:sz w:val="20"/>
          <w:szCs w:val="20"/>
        </w:rPr>
        <w:t>)</w:t>
      </w:r>
      <w:ins w:id="664" w:author="Author">
        <w:r w:rsidR="00E37CB1" w:rsidRPr="00374F87">
          <w:rPr>
            <w:rFonts w:ascii="Courier New" w:eastAsia="Times New Roman" w:hAnsi="Courier New" w:cs="Courier New"/>
            <w:color w:val="000000"/>
            <w:sz w:val="20"/>
            <w:szCs w:val="20"/>
          </w:rPr>
          <w:t xml:space="preserve">; </w:t>
        </w:r>
      </w:ins>
      <w:del w:id="665" w:author="Author">
        <w:r w:rsidRPr="00374F87" w:rsidDel="00E37CB1">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 xml:space="preserve">3) </w:t>
      </w:r>
      <w:ins w:id="666" w:author="Author">
        <w:r w:rsidR="00E37CB1" w:rsidRPr="00374F87">
          <w:rPr>
            <w:rFonts w:ascii="Courier New" w:eastAsia="Times New Roman" w:hAnsi="Courier New" w:cs="Courier New"/>
            <w:color w:val="000000"/>
            <w:sz w:val="20"/>
            <w:szCs w:val="20"/>
          </w:rPr>
          <w:t>the m</w:t>
        </w:r>
      </w:ins>
      <w:del w:id="667" w:author="Author">
        <w:r w:rsidRPr="00374F87" w:rsidDel="00E37CB1">
          <w:rPr>
            <w:rFonts w:ascii="Courier New" w:eastAsia="Times New Roman" w:hAnsi="Courier New" w:cs="Courier New"/>
            <w:color w:val="000000"/>
            <w:sz w:val="20"/>
            <w:szCs w:val="20"/>
          </w:rPr>
          <w:delText>M</w:delText>
        </w:r>
      </w:del>
      <w:r w:rsidRPr="00374F87">
        <w:rPr>
          <w:rFonts w:ascii="Courier New" w:eastAsia="Times New Roman" w:hAnsi="Courier New" w:cs="Courier New"/>
          <w:color w:val="000000"/>
          <w:sz w:val="20"/>
          <w:szCs w:val="20"/>
        </w:rPr>
        <w:t>odule data saved flag area (</w:t>
      </w:r>
      <w:r w:rsidRPr="00374F87">
        <w:rPr>
          <w:rFonts w:ascii="Courier New" w:eastAsia="Times New Roman" w:hAnsi="Courier New" w:cs="Courier New"/>
          <w:color w:val="008000"/>
          <w:sz w:val="20"/>
          <w:szCs w:val="20"/>
        </w:rPr>
        <w:t>$MDF$</w:t>
      </w:r>
      <w:r w:rsidRPr="00374F87">
        <w:rPr>
          <w:rFonts w:ascii="Courier New" w:eastAsia="Times New Roman" w:hAnsi="Courier New" w:cs="Courier New"/>
          <w:color w:val="000000"/>
          <w:sz w:val="20"/>
          <w:szCs w:val="20"/>
        </w:rPr>
        <w:t>) denotes whether the module data are saved</w:t>
      </w:r>
      <w:del w:id="668" w:author="Author">
        <w:r w:rsidRPr="00374F87" w:rsidDel="00E37CB1">
          <w:rPr>
            <w:rFonts w:ascii="Courier New" w:eastAsia="Times New Roman" w:hAnsi="Courier New" w:cs="Courier New"/>
            <w:color w:val="000000"/>
            <w:sz w:val="20"/>
            <w:szCs w:val="20"/>
          </w:rPr>
          <w:delText xml:space="preserve">. </w:delText>
        </w:r>
      </w:del>
      <w:ins w:id="669" w:author="Author">
        <w:r w:rsidR="00E37CB1"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0000"/>
          <w:sz w:val="20"/>
          <w:szCs w:val="20"/>
        </w:rPr>
        <w:t xml:space="preserve">4) </w:t>
      </w:r>
      <w:ins w:id="670" w:author="Author">
        <w:r w:rsidR="00E37CB1" w:rsidRPr="00374F87">
          <w:rPr>
            <w:rFonts w:ascii="Courier New" w:eastAsia="Times New Roman" w:hAnsi="Courier New" w:cs="Courier New"/>
            <w:color w:val="000000"/>
            <w:sz w:val="20"/>
            <w:szCs w:val="20"/>
          </w:rPr>
          <w:t>the l</w:t>
        </w:r>
      </w:ins>
      <w:del w:id="671" w:author="Author">
        <w:r w:rsidRPr="00374F87" w:rsidDel="00E37CB1">
          <w:rPr>
            <w:rFonts w:ascii="Courier New" w:eastAsia="Times New Roman" w:hAnsi="Courier New" w:cs="Courier New"/>
            <w:color w:val="000000"/>
            <w:sz w:val="20"/>
            <w:szCs w:val="20"/>
          </w:rPr>
          <w:delText>L</w:delText>
        </w:r>
      </w:del>
      <w:r w:rsidRPr="00374F87">
        <w:rPr>
          <w:rFonts w:ascii="Courier New" w:eastAsia="Times New Roman" w:hAnsi="Courier New" w:cs="Courier New"/>
          <w:color w:val="000000"/>
          <w:sz w:val="20"/>
          <w:szCs w:val="20"/>
        </w:rPr>
        <w:t>ogic control data area (</w:t>
      </w:r>
      <w:r w:rsidRPr="00374F87">
        <w:rPr>
          <w:rFonts w:ascii="Courier New" w:eastAsia="Times New Roman" w:hAnsi="Courier New" w:cs="Courier New"/>
          <w:color w:val="008000"/>
          <w:sz w:val="20"/>
          <w:szCs w:val="20"/>
        </w:rPr>
        <w:t>$LCD$</w:t>
      </w:r>
      <w:r w:rsidRPr="00374F87">
        <w:rPr>
          <w:rFonts w:ascii="Courier New" w:eastAsia="Times New Roman" w:hAnsi="Courier New" w:cs="Courier New"/>
          <w:color w:val="000000"/>
          <w:sz w:val="20"/>
          <w:szCs w:val="20"/>
        </w:rPr>
        <w:t>) is used to store the control frame</w:t>
      </w:r>
      <w:del w:id="672" w:author="Author">
        <w:r w:rsidRPr="00374F87" w:rsidDel="00E37CB1">
          <w:rPr>
            <w:rFonts w:ascii="Courier New" w:eastAsia="Times New Roman" w:hAnsi="Courier New" w:cs="Courier New"/>
            <w:color w:val="000000"/>
            <w:sz w:val="20"/>
            <w:szCs w:val="20"/>
          </w:rPr>
          <w:delText xml:space="preserve">. </w:delText>
        </w:r>
      </w:del>
      <w:ins w:id="673" w:author="Author">
        <w:r w:rsidR="00BA2F03" w:rsidRPr="00374F87">
          <w:rPr>
            <w:rFonts w:ascii="Courier New" w:eastAsia="Times New Roman" w:hAnsi="Courier New" w:cs="Courier New"/>
            <w:color w:val="000000"/>
            <w:sz w:val="20"/>
            <w:szCs w:val="20"/>
          </w:rPr>
          <w:t xml:space="preserve">, where </w:t>
        </w:r>
        <w:r w:rsidR="00E37CB1" w:rsidRPr="00374F87">
          <w:rPr>
            <w:rFonts w:ascii="Courier New" w:eastAsia="Times New Roman" w:hAnsi="Courier New" w:cs="Courier New"/>
            <w:color w:val="000000"/>
            <w:sz w:val="20"/>
            <w:szCs w:val="20"/>
          </w:rPr>
          <w:t>e</w:t>
        </w:r>
      </w:ins>
      <w:del w:id="674" w:author="Author">
        <w:r w:rsidRPr="00374F87" w:rsidDel="00E37CB1">
          <w:rPr>
            <w:rFonts w:ascii="Courier New" w:eastAsia="Times New Roman" w:hAnsi="Courier New" w:cs="Courier New"/>
            <w:color w:val="000000"/>
            <w:sz w:val="20"/>
            <w:szCs w:val="20"/>
          </w:rPr>
          <w:delText>E</w:delText>
        </w:r>
      </w:del>
      <w:r w:rsidRPr="00374F87">
        <w:rPr>
          <w:rFonts w:ascii="Courier New" w:eastAsia="Times New Roman" w:hAnsi="Courier New" w:cs="Courier New"/>
          <w:color w:val="000000"/>
          <w:sz w:val="20"/>
          <w:szCs w:val="20"/>
        </w:rPr>
        <w:t xml:space="preserve">very element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lcd_i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is associated with a specified module</w:t>
      </w:r>
      <w:del w:id="675" w:author="Author">
        <w:r w:rsidRPr="00374F87" w:rsidDel="00E37CB1">
          <w:rPr>
            <w:rFonts w:ascii="Courier New" w:eastAsia="Times New Roman" w:hAnsi="Courier New" w:cs="Courier New"/>
            <w:color w:val="000000"/>
            <w:sz w:val="20"/>
            <w:szCs w:val="20"/>
          </w:rPr>
          <w:delText xml:space="preserve">. </w:delText>
        </w:r>
      </w:del>
      <w:ins w:id="676" w:author="Author">
        <w:r w:rsidR="00E37CB1" w:rsidRPr="00374F87">
          <w:rPr>
            <w:rFonts w:ascii="Courier New" w:eastAsia="Times New Roman" w:hAnsi="Courier New" w:cs="Courier New"/>
            <w:color w:val="000000"/>
            <w:sz w:val="20"/>
            <w:szCs w:val="20"/>
          </w:rPr>
          <w:t xml:space="preserve">; and </w:t>
        </w:r>
      </w:ins>
      <w:r w:rsidRPr="00374F87">
        <w:rPr>
          <w:rFonts w:ascii="Courier New" w:eastAsia="Times New Roman" w:hAnsi="Courier New" w:cs="Courier New"/>
          <w:color w:val="000000"/>
          <w:sz w:val="20"/>
          <w:szCs w:val="20"/>
        </w:rPr>
        <w:t xml:space="preserve">5) </w:t>
      </w:r>
      <w:ins w:id="677" w:author="Author">
        <w:r w:rsidR="00E37CB1"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$VCA$</w:t>
      </w:r>
      <w:r w:rsidRPr="00374F87">
        <w:rPr>
          <w:rFonts w:ascii="Courier New" w:eastAsia="Times New Roman" w:hAnsi="Courier New" w:cs="Courier New"/>
          <w:color w:val="000000"/>
          <w:sz w:val="20"/>
          <w:szCs w:val="20"/>
        </w:rPr>
        <w:t xml:space="preserve"> protocol frame data area (</w:t>
      </w:r>
      <w:r w:rsidRPr="00374F87">
        <w:rPr>
          <w:rFonts w:ascii="Courier New" w:eastAsia="Times New Roman" w:hAnsi="Courier New" w:cs="Courier New"/>
          <w:color w:val="008000"/>
          <w:sz w:val="20"/>
          <w:szCs w:val="20"/>
        </w:rPr>
        <w:t>$VD$</w:t>
      </w:r>
      <w:r w:rsidRPr="00374F87">
        <w:rPr>
          <w:rFonts w:ascii="Courier New" w:eastAsia="Times New Roman" w:hAnsi="Courier New" w:cs="Courier New"/>
          <w:color w:val="000000"/>
          <w:sz w:val="20"/>
          <w:szCs w:val="20"/>
        </w:rPr>
        <w:t xml:space="preserve">) stores all the frames received </w:t>
      </w:r>
      <w:del w:id="678" w:author="Author">
        <w:r w:rsidRPr="00374F87" w:rsidDel="00E37CB1">
          <w:rPr>
            <w:rFonts w:ascii="Courier New" w:eastAsia="Times New Roman" w:hAnsi="Courier New" w:cs="Courier New"/>
            <w:color w:val="000000"/>
            <w:sz w:val="20"/>
            <w:szCs w:val="20"/>
          </w:rPr>
          <w:delText xml:space="preserve">form </w:delText>
        </w:r>
      </w:del>
      <w:ins w:id="679" w:author="Author">
        <w:r w:rsidR="00E37CB1" w:rsidRPr="00374F87">
          <w:rPr>
            <w:rFonts w:ascii="Courier New" w:eastAsia="Times New Roman" w:hAnsi="Courier New" w:cs="Courier New"/>
            <w:color w:val="000000"/>
            <w:sz w:val="20"/>
            <w:szCs w:val="20"/>
          </w:rPr>
          <w:t xml:space="preserve">from </w:t>
        </w:r>
        <w:r w:rsidR="00BA2F03" w:rsidRPr="00374F87">
          <w:rPr>
            <w:rFonts w:ascii="Courier New" w:eastAsia="Times New Roman" w:hAnsi="Courier New" w:cs="Courier New"/>
            <w:color w:val="000000"/>
            <w:sz w:val="20"/>
            <w:szCs w:val="20"/>
          </w:rPr>
          <w:t xml:space="preserve">the </w:t>
        </w:r>
      </w:ins>
      <w:del w:id="680" w:author="Author">
        <w:r w:rsidRPr="00374F87" w:rsidDel="00E37CB1">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w:t>
      </w:r>
    </w:p>
    <w:p w14:paraId="563DAA7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C1D0FB" w14:textId="4AB9818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In </w:t>
      </w:r>
      <w:ins w:id="681" w:author="Author">
        <w:r w:rsidR="00E37CB1"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shared RAM, it could be read by both </w:t>
      </w:r>
      <w:del w:id="682" w:author="Author">
        <w:r w:rsidRPr="00374F87" w:rsidDel="00E37CB1">
          <w:rPr>
            <w:rFonts w:ascii="Courier New" w:eastAsia="Times New Roman" w:hAnsi="Courier New" w:cs="Courier New"/>
            <w:color w:val="000000"/>
            <w:sz w:val="20"/>
            <w:szCs w:val="20"/>
          </w:rPr>
          <w:delText xml:space="preserve">of </w:delText>
        </w:r>
      </w:del>
      <w:ins w:id="683" w:author="Author">
        <w:r w:rsidR="00E37CB1"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master and slave processors and consists of </w:t>
      </w:r>
      <w:del w:id="684" w:author="Author">
        <w:r w:rsidRPr="00374F87" w:rsidDel="00BA2F03">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0000"/>
          <w:sz w:val="20"/>
          <w:szCs w:val="20"/>
        </w:rPr>
        <w:t xml:space="preserve">special areas: 1) </w:t>
      </w:r>
      <w:ins w:id="685" w:author="Author">
        <w:r w:rsidR="00E37CB1" w:rsidRPr="00374F87">
          <w:rPr>
            <w:rFonts w:ascii="Courier New" w:eastAsia="Times New Roman" w:hAnsi="Courier New" w:cs="Courier New"/>
            <w:color w:val="000000"/>
            <w:sz w:val="20"/>
            <w:szCs w:val="20"/>
          </w:rPr>
          <w:t>the m</w:t>
        </w:r>
      </w:ins>
      <w:del w:id="686" w:author="Author">
        <w:r w:rsidRPr="00374F87" w:rsidDel="00E37CB1">
          <w:rPr>
            <w:rFonts w:ascii="Courier New" w:eastAsia="Times New Roman" w:hAnsi="Courier New" w:cs="Courier New"/>
            <w:color w:val="000000"/>
            <w:sz w:val="20"/>
            <w:szCs w:val="20"/>
          </w:rPr>
          <w:delText>M</w:delText>
        </w:r>
      </w:del>
      <w:r w:rsidRPr="00374F87">
        <w:rPr>
          <w:rFonts w:ascii="Courier New" w:eastAsia="Times New Roman" w:hAnsi="Courier New" w:cs="Courier New"/>
          <w:color w:val="000000"/>
          <w:sz w:val="20"/>
          <w:szCs w:val="20"/>
        </w:rPr>
        <w:t>aster processor data interaction data area (</w:t>
      </w:r>
      <w:r w:rsidRPr="00374F87">
        <w:rPr>
          <w:rFonts w:ascii="Courier New" w:eastAsia="Times New Roman" w:hAnsi="Courier New" w:cs="Courier New"/>
          <w:color w:val="008000"/>
          <w:sz w:val="20"/>
          <w:szCs w:val="20"/>
        </w:rPr>
        <w:t>$MSD$</w:t>
      </w:r>
      <w:r w:rsidRPr="00374F87">
        <w:rPr>
          <w:rFonts w:ascii="Courier New" w:eastAsia="Times New Roman" w:hAnsi="Courier New" w:cs="Courier New"/>
          <w:color w:val="000000"/>
          <w:sz w:val="20"/>
          <w:szCs w:val="20"/>
        </w:rPr>
        <w:t xml:space="preserve">) stores the data delivered from </w:t>
      </w:r>
      <w:ins w:id="687" w:author="Author">
        <w:r w:rsidR="00E37CB1"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slave processors</w:t>
      </w:r>
      <w:del w:id="688" w:author="Author">
        <w:r w:rsidRPr="00374F87" w:rsidDel="00E37CB1">
          <w:rPr>
            <w:rFonts w:ascii="Courier New" w:eastAsia="Times New Roman" w:hAnsi="Courier New" w:cs="Courier New"/>
            <w:color w:val="000000"/>
            <w:sz w:val="20"/>
            <w:szCs w:val="20"/>
          </w:rPr>
          <w:delText xml:space="preserve">. </w:delText>
        </w:r>
      </w:del>
      <w:ins w:id="689" w:author="Author">
        <w:r w:rsidR="00E37CB1"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0000"/>
          <w:sz w:val="20"/>
          <w:szCs w:val="20"/>
        </w:rPr>
        <w:t xml:space="preserve">2) </w:t>
      </w:r>
      <w:ins w:id="690" w:author="Author">
        <w:r w:rsidR="00E37CB1" w:rsidRPr="00374F87">
          <w:rPr>
            <w:rFonts w:ascii="Courier New" w:eastAsia="Times New Roman" w:hAnsi="Courier New" w:cs="Courier New"/>
            <w:color w:val="000000"/>
            <w:sz w:val="20"/>
            <w:szCs w:val="20"/>
          </w:rPr>
          <w:t>the s</w:t>
        </w:r>
      </w:ins>
      <w:del w:id="691" w:author="Author">
        <w:r w:rsidRPr="00374F87" w:rsidDel="00E37CB1">
          <w:rPr>
            <w:rFonts w:ascii="Courier New" w:eastAsia="Times New Roman" w:hAnsi="Courier New" w:cs="Courier New"/>
            <w:color w:val="000000"/>
            <w:sz w:val="20"/>
            <w:szCs w:val="20"/>
          </w:rPr>
          <w:delText>S</w:delText>
        </w:r>
      </w:del>
      <w:r w:rsidRPr="00374F87">
        <w:rPr>
          <w:rFonts w:ascii="Courier New" w:eastAsia="Times New Roman" w:hAnsi="Courier New" w:cs="Courier New"/>
          <w:color w:val="000000"/>
          <w:sz w:val="20"/>
          <w:szCs w:val="20"/>
        </w:rPr>
        <w:t>lave processor data interaction data area (</w:t>
      </w:r>
      <w:r w:rsidRPr="00374F87">
        <w:rPr>
          <w:rFonts w:ascii="Courier New" w:eastAsia="Times New Roman" w:hAnsi="Courier New" w:cs="Courier New"/>
          <w:color w:val="008000"/>
          <w:sz w:val="20"/>
          <w:szCs w:val="20"/>
        </w:rPr>
        <w:t>$SMD$</w:t>
      </w:r>
      <w:r w:rsidRPr="00374F87">
        <w:rPr>
          <w:rFonts w:ascii="Courier New" w:eastAsia="Times New Roman" w:hAnsi="Courier New" w:cs="Courier New"/>
          <w:color w:val="000000"/>
          <w:sz w:val="20"/>
          <w:szCs w:val="20"/>
        </w:rPr>
        <w:t xml:space="preserve">) stores the data delivered from </w:t>
      </w:r>
      <w:ins w:id="692" w:author="Author">
        <w:r w:rsidR="00E37CB1"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master processor</w:t>
      </w:r>
      <w:del w:id="693" w:author="Author">
        <w:r w:rsidRPr="00374F87" w:rsidDel="00E37CB1">
          <w:rPr>
            <w:rFonts w:ascii="Courier New" w:eastAsia="Times New Roman" w:hAnsi="Courier New" w:cs="Courier New"/>
            <w:color w:val="000000"/>
            <w:sz w:val="20"/>
            <w:szCs w:val="20"/>
          </w:rPr>
          <w:delText xml:space="preserve">. </w:delText>
        </w:r>
      </w:del>
      <w:ins w:id="694" w:author="Author">
        <w:r w:rsidR="00E37CB1"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0000"/>
          <w:sz w:val="20"/>
          <w:szCs w:val="20"/>
        </w:rPr>
        <w:t xml:space="preserve">3) </w:t>
      </w:r>
      <w:ins w:id="695" w:author="Author">
        <w:r w:rsidR="00E37CB1" w:rsidRPr="00374F87">
          <w:rPr>
            <w:rFonts w:ascii="Courier New" w:eastAsia="Times New Roman" w:hAnsi="Courier New" w:cs="Courier New"/>
            <w:color w:val="000000"/>
            <w:sz w:val="20"/>
            <w:szCs w:val="20"/>
          </w:rPr>
          <w:t>the a</w:t>
        </w:r>
      </w:ins>
      <w:del w:id="696" w:author="Author">
        <w:r w:rsidRPr="00374F87" w:rsidDel="00E37CB1">
          <w:rPr>
            <w:rFonts w:ascii="Courier New" w:eastAsia="Times New Roman" w:hAnsi="Courier New" w:cs="Courier New"/>
            <w:color w:val="000000"/>
            <w:sz w:val="20"/>
            <w:szCs w:val="20"/>
          </w:rPr>
          <w:delText>A</w:delText>
        </w:r>
      </w:del>
      <w:r w:rsidRPr="00374F87">
        <w:rPr>
          <w:rFonts w:ascii="Courier New" w:eastAsia="Times New Roman" w:hAnsi="Courier New" w:cs="Courier New"/>
          <w:color w:val="000000"/>
          <w:sz w:val="20"/>
          <w:szCs w:val="20"/>
        </w:rPr>
        <w:t>lgorithm data saved flag area (</w:t>
      </w:r>
      <w:r w:rsidRPr="00374F87">
        <w:rPr>
          <w:rFonts w:ascii="Courier New" w:eastAsia="Times New Roman" w:hAnsi="Courier New" w:cs="Courier New"/>
          <w:color w:val="008000"/>
          <w:sz w:val="20"/>
          <w:szCs w:val="20"/>
        </w:rPr>
        <w:t>$ADF$</w:t>
      </w:r>
      <w:r w:rsidRPr="00374F87">
        <w:rPr>
          <w:rFonts w:ascii="Courier New" w:eastAsia="Times New Roman" w:hAnsi="Courier New" w:cs="Courier New"/>
          <w:color w:val="000000"/>
          <w:sz w:val="20"/>
          <w:szCs w:val="20"/>
        </w:rPr>
        <w:t>) denotes whether the algorithm data are saved</w:t>
      </w:r>
      <w:ins w:id="697" w:author="Author">
        <w:r w:rsidR="00E37CB1" w:rsidRPr="00374F87">
          <w:rPr>
            <w:rFonts w:ascii="Courier New" w:eastAsia="Times New Roman" w:hAnsi="Courier New" w:cs="Courier New"/>
            <w:color w:val="000000"/>
            <w:sz w:val="20"/>
            <w:szCs w:val="20"/>
          </w:rPr>
          <w:t xml:space="preserve">; and </w:t>
        </w:r>
      </w:ins>
      <w:del w:id="698" w:author="Author">
        <w:r w:rsidRPr="00374F87" w:rsidDel="00E37CB1">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 xml:space="preserve">4) </w:t>
      </w:r>
      <w:ins w:id="699" w:author="Author">
        <w:r w:rsidR="00E37CB1" w:rsidRPr="00374F87">
          <w:rPr>
            <w:rFonts w:ascii="Courier New" w:eastAsia="Times New Roman" w:hAnsi="Courier New" w:cs="Courier New"/>
            <w:color w:val="000000"/>
            <w:sz w:val="20"/>
            <w:szCs w:val="20"/>
          </w:rPr>
          <w:t xml:space="preserve">the </w:t>
        </w:r>
        <w:r w:rsidR="007A2A5E" w:rsidRPr="00374F87">
          <w:rPr>
            <w:rFonts w:ascii="Courier New" w:eastAsia="Times New Roman" w:hAnsi="Courier New" w:cs="Courier New"/>
            <w:color w:val="000000"/>
            <w:sz w:val="20"/>
            <w:szCs w:val="20"/>
          </w:rPr>
          <w:t>p</w:t>
        </w:r>
      </w:ins>
      <w:del w:id="700" w:author="Author">
        <w:r w:rsidRPr="00374F87" w:rsidDel="00E37CB1">
          <w:rPr>
            <w:rFonts w:ascii="Courier New" w:eastAsia="Times New Roman" w:hAnsi="Courier New" w:cs="Courier New"/>
            <w:color w:val="000000"/>
            <w:sz w:val="20"/>
            <w:szCs w:val="20"/>
          </w:rPr>
          <w:delText>P</w:delText>
        </w:r>
      </w:del>
      <w:r w:rsidRPr="00374F87">
        <w:rPr>
          <w:rFonts w:ascii="Courier New" w:eastAsia="Times New Roman" w:hAnsi="Courier New" w:cs="Courier New"/>
          <w:color w:val="000000"/>
          <w:sz w:val="20"/>
          <w:szCs w:val="20"/>
        </w:rPr>
        <w:t>rotocol template data area (</w:t>
      </w:r>
      <w:r w:rsidRPr="00374F87">
        <w:rPr>
          <w:rFonts w:ascii="Courier New" w:eastAsia="Times New Roman" w:hAnsi="Courier New" w:cs="Courier New"/>
          <w:color w:val="008000"/>
          <w:sz w:val="20"/>
          <w:szCs w:val="20"/>
        </w:rPr>
        <w:t>$PTD$</w:t>
      </w:r>
      <w:r w:rsidRPr="00374F87">
        <w:rPr>
          <w:rFonts w:ascii="Courier New" w:eastAsia="Times New Roman" w:hAnsi="Courier New" w:cs="Courier New"/>
          <w:color w:val="000000"/>
          <w:sz w:val="20"/>
          <w:szCs w:val="20"/>
        </w:rPr>
        <w:t xml:space="preserve">) stores the protocol template </w:t>
      </w:r>
      <w:del w:id="701" w:author="Author">
        <w:r w:rsidRPr="00374F87" w:rsidDel="003D1355">
          <w:rPr>
            <w:rFonts w:ascii="Courier New" w:eastAsia="Times New Roman" w:hAnsi="Courier New" w:cs="Courier New"/>
            <w:color w:val="000000"/>
            <w:sz w:val="20"/>
            <w:szCs w:val="20"/>
          </w:rPr>
          <w:delText xml:space="preserve">which </w:delText>
        </w:r>
      </w:del>
      <w:ins w:id="702" w:author="Author">
        <w:r w:rsidR="003D1355" w:rsidRPr="00374F87">
          <w:rPr>
            <w:rFonts w:ascii="Courier New" w:eastAsia="Times New Roman" w:hAnsi="Courier New" w:cs="Courier New"/>
            <w:color w:val="000000"/>
            <w:sz w:val="20"/>
            <w:szCs w:val="20"/>
          </w:rPr>
          <w:t>containing</w:t>
        </w:r>
      </w:ins>
      <w:del w:id="703" w:author="Author">
        <w:r w:rsidRPr="00374F87" w:rsidDel="003D1355">
          <w:rPr>
            <w:rFonts w:ascii="Courier New" w:eastAsia="Times New Roman" w:hAnsi="Courier New" w:cs="Courier New"/>
            <w:color w:val="000000"/>
            <w:sz w:val="20"/>
            <w:szCs w:val="20"/>
          </w:rPr>
          <w:delText>contains</w:delText>
        </w:r>
      </w:del>
      <w:r w:rsidRPr="00374F87">
        <w:rPr>
          <w:rFonts w:ascii="Courier New" w:eastAsia="Times New Roman" w:hAnsi="Courier New" w:cs="Courier New"/>
          <w:color w:val="000000"/>
          <w:sz w:val="20"/>
          <w:szCs w:val="20"/>
        </w:rPr>
        <w:t xml:space="preserve"> </w:t>
      </w:r>
      <w:ins w:id="704" w:author="Author">
        <w:r w:rsidR="00BA2F0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$PT$</w:t>
      </w:r>
      <w:r w:rsidRPr="00374F87">
        <w:rPr>
          <w:rFonts w:ascii="Courier New" w:eastAsia="Times New Roman" w:hAnsi="Courier New" w:cs="Courier New"/>
          <w:color w:val="000000"/>
          <w:sz w:val="20"/>
          <w:szCs w:val="20"/>
        </w:rPr>
        <w:t xml:space="preserve">s from </w:t>
      </w:r>
      <w:ins w:id="705" w:author="Author">
        <w:r w:rsidR="00BA2F0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to </w:t>
      </w:r>
      <w:ins w:id="706" w:author="Author">
        <w:r w:rsidR="00BA2F0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and from </w:t>
      </w:r>
      <w:ins w:id="707" w:author="Author">
        <w:r w:rsidR="00BA2F0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to </w:t>
      </w:r>
      <w:ins w:id="708" w:author="Author">
        <w:r w:rsidR="00BA2F0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w:t>
      </w:r>
    </w:p>
    <w:p w14:paraId="247AEBA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B0120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B1847D" w14:textId="1198A69C"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In </w:t>
      </w:r>
      <w:ins w:id="709" w:author="Author">
        <w:r w:rsidR="003D1355"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slave processor, the RAM </w:t>
      </w:r>
      <w:del w:id="710" w:author="Author">
        <w:r w:rsidRPr="00374F87" w:rsidDel="003D1355">
          <w:rPr>
            <w:rFonts w:ascii="Courier New" w:eastAsia="Times New Roman" w:hAnsi="Courier New" w:cs="Courier New"/>
            <w:color w:val="000000"/>
            <w:sz w:val="20"/>
            <w:szCs w:val="20"/>
          </w:rPr>
          <w:delText>is comprised</w:delText>
        </w:r>
      </w:del>
      <w:ins w:id="711" w:author="Author">
        <w:r w:rsidR="003D1355" w:rsidRPr="00374F87">
          <w:rPr>
            <w:rFonts w:ascii="Courier New" w:eastAsia="Times New Roman" w:hAnsi="Courier New" w:cs="Courier New"/>
            <w:color w:val="000000"/>
            <w:sz w:val="20"/>
            <w:szCs w:val="20"/>
          </w:rPr>
          <w:t>comprises</w:t>
        </w:r>
      </w:ins>
      <w:r w:rsidRPr="00374F87">
        <w:rPr>
          <w:rFonts w:ascii="Courier New" w:eastAsia="Times New Roman" w:hAnsi="Courier New" w:cs="Courier New"/>
          <w:color w:val="000000"/>
          <w:sz w:val="20"/>
          <w:szCs w:val="20"/>
        </w:rPr>
        <w:t xml:space="preserve"> </w:t>
      </w:r>
      <w:del w:id="712" w:author="Author">
        <w:r w:rsidRPr="00374F87" w:rsidDel="003D1355">
          <w:rPr>
            <w:rFonts w:ascii="Courier New" w:eastAsia="Times New Roman" w:hAnsi="Courier New" w:cs="Courier New"/>
            <w:color w:val="000000"/>
            <w:sz w:val="20"/>
            <w:szCs w:val="20"/>
          </w:rPr>
          <w:delText xml:space="preserve">of the </w:delText>
        </w:r>
      </w:del>
      <w:r w:rsidRPr="00374F87">
        <w:rPr>
          <w:rFonts w:ascii="Courier New" w:eastAsia="Times New Roman" w:hAnsi="Courier New" w:cs="Courier New"/>
          <w:color w:val="000000"/>
          <w:sz w:val="20"/>
          <w:szCs w:val="20"/>
        </w:rPr>
        <w:t xml:space="preserve">special areas: 1) </w:t>
      </w:r>
      <w:del w:id="713" w:author="Author">
        <w:r w:rsidRPr="00374F87" w:rsidDel="003D1355">
          <w:rPr>
            <w:rFonts w:ascii="Courier New" w:eastAsia="Times New Roman" w:hAnsi="Courier New" w:cs="Courier New"/>
            <w:color w:val="000000"/>
            <w:sz w:val="20"/>
            <w:szCs w:val="20"/>
          </w:rPr>
          <w:delText xml:space="preserve">Algorithm </w:delText>
        </w:r>
      </w:del>
      <w:ins w:id="714" w:author="Author">
        <w:r w:rsidR="003D1355" w:rsidRPr="00374F87">
          <w:rPr>
            <w:rFonts w:ascii="Courier New" w:eastAsia="Times New Roman" w:hAnsi="Courier New" w:cs="Courier New"/>
            <w:color w:val="000000"/>
            <w:sz w:val="20"/>
            <w:szCs w:val="20"/>
          </w:rPr>
          <w:t xml:space="preserve">the algorithm </w:t>
        </w:r>
      </w:ins>
      <w:r w:rsidRPr="00374F87">
        <w:rPr>
          <w:rFonts w:ascii="Courier New" w:eastAsia="Times New Roman" w:hAnsi="Courier New" w:cs="Courier New"/>
          <w:color w:val="000000"/>
          <w:sz w:val="20"/>
          <w:szCs w:val="20"/>
        </w:rPr>
        <w:t>flag area (</w:t>
      </w:r>
      <w:r w:rsidRPr="00374F87">
        <w:rPr>
          <w:rFonts w:ascii="Courier New" w:eastAsia="Times New Roman" w:hAnsi="Courier New" w:cs="Courier New"/>
          <w:color w:val="008000"/>
          <w:sz w:val="20"/>
          <w:szCs w:val="20"/>
        </w:rPr>
        <w:t>$AF$</w:t>
      </w:r>
      <w:r w:rsidRPr="00374F87">
        <w:rPr>
          <w:rFonts w:ascii="Courier New" w:eastAsia="Times New Roman" w:hAnsi="Courier New" w:cs="Courier New"/>
          <w:color w:val="000000"/>
          <w:sz w:val="20"/>
          <w:szCs w:val="20"/>
        </w:rPr>
        <w:t xml:space="preserve">) includes </w:t>
      </w:r>
      <w:ins w:id="715" w:author="Author">
        <w:r w:rsidR="003D1355"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algorithm flag of execution (</w:t>
      </w:r>
      <w:r w:rsidRPr="00374F87">
        <w:rPr>
          <w:rFonts w:ascii="Courier New" w:eastAsia="Times New Roman" w:hAnsi="Courier New" w:cs="Courier New"/>
          <w:color w:val="008000"/>
          <w:sz w:val="20"/>
          <w:szCs w:val="20"/>
        </w:rPr>
        <w:t>$AFE$</w:t>
      </w:r>
      <w:r w:rsidRPr="00374F87">
        <w:rPr>
          <w:rFonts w:ascii="Courier New" w:eastAsia="Times New Roman" w:hAnsi="Courier New" w:cs="Courier New"/>
          <w:color w:val="000000"/>
          <w:sz w:val="20"/>
          <w:szCs w:val="20"/>
        </w:rPr>
        <w:t xml:space="preserve">) and </w:t>
      </w:r>
      <w:ins w:id="716" w:author="Author">
        <w:r w:rsidR="003D1355"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algorithm flag of state (</w:t>
      </w:r>
      <w:r w:rsidRPr="00374F87">
        <w:rPr>
          <w:rFonts w:ascii="Courier New" w:eastAsia="Times New Roman" w:hAnsi="Courier New" w:cs="Courier New"/>
          <w:color w:val="008000"/>
          <w:sz w:val="20"/>
          <w:szCs w:val="20"/>
        </w:rPr>
        <w:t>$AFS$</w:t>
      </w:r>
      <w:r w:rsidRPr="00374F87">
        <w:rPr>
          <w:rFonts w:ascii="Courier New" w:eastAsia="Times New Roman" w:hAnsi="Courier New" w:cs="Courier New"/>
          <w:color w:val="000000"/>
          <w:sz w:val="20"/>
          <w:szCs w:val="20"/>
        </w:rPr>
        <w:t>)</w:t>
      </w:r>
      <w:ins w:id="717" w:author="Author">
        <w:r w:rsidR="003D1355" w:rsidRPr="00374F87">
          <w:rPr>
            <w:rFonts w:ascii="Courier New" w:eastAsia="Times New Roman" w:hAnsi="Courier New" w:cs="Courier New"/>
            <w:color w:val="000000"/>
            <w:sz w:val="20"/>
            <w:szCs w:val="20"/>
          </w:rPr>
          <w:t>;</w:t>
        </w:r>
      </w:ins>
      <w:del w:id="718" w:author="Author">
        <w:r w:rsidRPr="00374F87" w:rsidDel="003D1355">
          <w:rPr>
            <w:rFonts w:ascii="Courier New" w:eastAsia="Times New Roman" w:hAnsi="Courier New" w:cs="Courier New"/>
            <w:color w:val="000000"/>
            <w:sz w:val="20"/>
            <w:szCs w:val="20"/>
          </w:rPr>
          <w:delText>.</w:delText>
        </w:r>
      </w:del>
      <w:r w:rsidRPr="00374F87">
        <w:rPr>
          <w:rFonts w:ascii="Courier New" w:eastAsia="Times New Roman" w:hAnsi="Courier New" w:cs="Courier New"/>
          <w:color w:val="000000"/>
          <w:sz w:val="20"/>
          <w:szCs w:val="20"/>
        </w:rPr>
        <w:t xml:space="preserve"> 2) </w:t>
      </w:r>
      <w:ins w:id="719" w:author="Author">
        <w:r w:rsidR="003D1355" w:rsidRPr="00374F87">
          <w:rPr>
            <w:rFonts w:ascii="Courier New" w:eastAsia="Times New Roman" w:hAnsi="Courier New" w:cs="Courier New"/>
            <w:color w:val="000000"/>
            <w:sz w:val="20"/>
            <w:szCs w:val="20"/>
          </w:rPr>
          <w:t>the s</w:t>
        </w:r>
      </w:ins>
      <w:del w:id="720" w:author="Author">
        <w:r w:rsidRPr="00374F87" w:rsidDel="003D1355">
          <w:rPr>
            <w:rFonts w:ascii="Courier New" w:eastAsia="Times New Roman" w:hAnsi="Courier New" w:cs="Courier New"/>
            <w:color w:val="000000"/>
            <w:sz w:val="20"/>
            <w:szCs w:val="20"/>
          </w:rPr>
          <w:delText>S</w:delText>
        </w:r>
      </w:del>
      <w:r w:rsidRPr="00374F87">
        <w:rPr>
          <w:rFonts w:ascii="Courier New" w:eastAsia="Times New Roman" w:hAnsi="Courier New" w:cs="Courier New"/>
          <w:color w:val="000000"/>
          <w:sz w:val="20"/>
          <w:szCs w:val="20"/>
        </w:rPr>
        <w:t>lave processor data interaction flag area (</w:t>
      </w:r>
      <w:r w:rsidRPr="00374F87">
        <w:rPr>
          <w:rFonts w:ascii="Courier New" w:eastAsia="Times New Roman" w:hAnsi="Courier New" w:cs="Courier New"/>
          <w:color w:val="008000"/>
          <w:sz w:val="20"/>
          <w:szCs w:val="20"/>
        </w:rPr>
        <w:t>$SPF$</w:t>
      </w:r>
      <w:r w:rsidRPr="00374F87">
        <w:rPr>
          <w:rFonts w:ascii="Courier New" w:eastAsia="Times New Roman" w:hAnsi="Courier New" w:cs="Courier New"/>
          <w:color w:val="000000"/>
          <w:sz w:val="20"/>
          <w:szCs w:val="20"/>
        </w:rPr>
        <w:t>) includes the begin data transfer flag from slave to master (</w:t>
      </w:r>
      <w:r w:rsidRPr="00374F87">
        <w:rPr>
          <w:rFonts w:ascii="Courier New" w:eastAsia="Times New Roman" w:hAnsi="Courier New" w:cs="Courier New"/>
          <w:color w:val="008000"/>
          <w:sz w:val="20"/>
          <w:szCs w:val="20"/>
        </w:rPr>
        <w:t>$SMB$</w:t>
      </w:r>
      <w:r w:rsidRPr="00374F87">
        <w:rPr>
          <w:rFonts w:ascii="Courier New" w:eastAsia="Times New Roman" w:hAnsi="Courier New" w:cs="Courier New"/>
          <w:color w:val="000000"/>
          <w:sz w:val="20"/>
          <w:szCs w:val="20"/>
        </w:rPr>
        <w:t>), transfer</w:t>
      </w:r>
      <w:ins w:id="721" w:author="dsu" w:date="2018-10-01T20:20:00Z">
        <w:r w:rsidR="002E703C">
          <w:rPr>
            <w:rFonts w:ascii="Courier New" w:eastAsia="Times New Roman" w:hAnsi="Courier New" w:cs="Courier New"/>
            <w:color w:val="000000"/>
            <w:sz w:val="20"/>
            <w:szCs w:val="20"/>
          </w:rPr>
          <w:t>ring</w:t>
        </w:r>
      </w:ins>
      <w:r w:rsidRPr="00374F87">
        <w:rPr>
          <w:rFonts w:ascii="Courier New" w:eastAsia="Times New Roman" w:hAnsi="Courier New" w:cs="Courier New"/>
          <w:color w:val="000000"/>
          <w:sz w:val="20"/>
          <w:szCs w:val="20"/>
        </w:rPr>
        <w:t xml:space="preserve"> </w:t>
      </w:r>
      <w:ins w:id="722" w:author="Author">
        <w:del w:id="723" w:author="dsu" w:date="2018-10-01T20:20:00Z">
          <w:r w:rsidR="003D1355" w:rsidRPr="00374F87" w:rsidDel="002E703C">
            <w:rPr>
              <w:rFonts w:ascii="Courier New" w:eastAsia="Times New Roman" w:hAnsi="Courier New" w:cs="Courier New"/>
              <w:color w:val="000000"/>
              <w:sz w:val="20"/>
              <w:szCs w:val="20"/>
            </w:rPr>
            <w:delText xml:space="preserve">the </w:delText>
          </w:r>
        </w:del>
      </w:ins>
      <w:r w:rsidRPr="00374F87">
        <w:rPr>
          <w:rFonts w:ascii="Courier New" w:eastAsia="Times New Roman" w:hAnsi="Courier New" w:cs="Courier New"/>
          <w:color w:val="000000"/>
          <w:sz w:val="20"/>
          <w:szCs w:val="20"/>
        </w:rPr>
        <w:t>state of slave from slave to master (</w:t>
      </w:r>
      <w:r w:rsidRPr="00374F87">
        <w:rPr>
          <w:rFonts w:ascii="Courier New" w:eastAsia="Times New Roman" w:hAnsi="Courier New" w:cs="Courier New"/>
          <w:color w:val="008000"/>
          <w:sz w:val="20"/>
          <w:szCs w:val="20"/>
        </w:rPr>
        <w:t>$SMF$</w:t>
      </w:r>
      <w:r w:rsidRPr="00374F87">
        <w:rPr>
          <w:rFonts w:ascii="Courier New" w:eastAsia="Times New Roman" w:hAnsi="Courier New" w:cs="Courier New"/>
          <w:color w:val="000000"/>
          <w:sz w:val="20"/>
          <w:szCs w:val="20"/>
        </w:rPr>
        <w:t>), acknowledg</w:t>
      </w:r>
      <w:ins w:id="724" w:author="dsu" w:date="2018-10-01T20:21:00Z">
        <w:r w:rsidR="002E703C">
          <w:rPr>
            <w:rFonts w:ascii="Courier New" w:eastAsia="Times New Roman" w:hAnsi="Courier New" w:cs="Courier New"/>
            <w:color w:val="000000"/>
            <w:sz w:val="20"/>
            <w:szCs w:val="20"/>
          </w:rPr>
          <w:t>ing</w:t>
        </w:r>
      </w:ins>
      <w:del w:id="725" w:author="dsu" w:date="2018-10-01T20:21:00Z">
        <w:r w:rsidRPr="00374F87" w:rsidDel="002E703C">
          <w:rPr>
            <w:rFonts w:ascii="Courier New" w:eastAsia="Times New Roman" w:hAnsi="Courier New" w:cs="Courier New"/>
            <w:color w:val="000000"/>
            <w:sz w:val="20"/>
            <w:szCs w:val="20"/>
          </w:rPr>
          <w:delText>e</w:delText>
        </w:r>
      </w:del>
      <w:r w:rsidRPr="00374F87">
        <w:rPr>
          <w:rFonts w:ascii="Courier New" w:eastAsia="Times New Roman" w:hAnsi="Courier New" w:cs="Courier New"/>
          <w:color w:val="000000"/>
          <w:sz w:val="20"/>
          <w:szCs w:val="20"/>
        </w:rPr>
        <w:t xml:space="preserve"> </w:t>
      </w:r>
      <w:ins w:id="726" w:author="Author">
        <w:del w:id="727" w:author="dsu" w:date="2018-10-01T20:21:00Z">
          <w:r w:rsidR="003D1355" w:rsidRPr="00374F87" w:rsidDel="002E703C">
            <w:rPr>
              <w:rFonts w:ascii="Courier New" w:eastAsia="Times New Roman" w:hAnsi="Courier New" w:cs="Courier New"/>
              <w:color w:val="000000"/>
              <w:sz w:val="20"/>
              <w:szCs w:val="20"/>
            </w:rPr>
            <w:delText xml:space="preserve">the </w:delText>
          </w:r>
        </w:del>
      </w:ins>
      <w:r w:rsidRPr="00374F87">
        <w:rPr>
          <w:rFonts w:ascii="Courier New" w:eastAsia="Times New Roman" w:hAnsi="Courier New" w:cs="Courier New"/>
          <w:color w:val="000000"/>
          <w:sz w:val="20"/>
          <w:szCs w:val="20"/>
        </w:rPr>
        <w:t>flag of slave from slave to master (</w:t>
      </w:r>
      <w:r w:rsidRPr="00374F87">
        <w:rPr>
          <w:rFonts w:ascii="Courier New" w:eastAsia="Times New Roman" w:hAnsi="Courier New" w:cs="Courier New"/>
          <w:color w:val="008000"/>
          <w:sz w:val="20"/>
          <w:szCs w:val="20"/>
        </w:rPr>
        <w:t>$SMA$</w:t>
      </w:r>
      <w:r w:rsidRPr="00374F87">
        <w:rPr>
          <w:rFonts w:ascii="Courier New" w:eastAsia="Times New Roman" w:hAnsi="Courier New" w:cs="Courier New"/>
          <w:color w:val="000000"/>
          <w:sz w:val="20"/>
          <w:szCs w:val="20"/>
        </w:rPr>
        <w:t>), and transfer</w:t>
      </w:r>
      <w:del w:id="728" w:author="dsu" w:date="2018-10-01T20:21:00Z">
        <w:r w:rsidRPr="00374F87" w:rsidDel="002E703C">
          <w:rPr>
            <w:rFonts w:ascii="Courier New" w:eastAsia="Times New Roman" w:hAnsi="Courier New" w:cs="Courier New"/>
            <w:color w:val="000000"/>
            <w:sz w:val="20"/>
            <w:szCs w:val="20"/>
          </w:rPr>
          <w:delText xml:space="preserve"> </w:delText>
        </w:r>
      </w:del>
      <w:ins w:id="729" w:author="Author">
        <w:del w:id="730" w:author="dsu" w:date="2018-10-01T20:21:00Z">
          <w:r w:rsidR="003D1355" w:rsidRPr="00374F87" w:rsidDel="002E703C">
            <w:rPr>
              <w:rFonts w:ascii="Courier New" w:eastAsia="Times New Roman" w:hAnsi="Courier New" w:cs="Courier New"/>
              <w:color w:val="000000"/>
              <w:sz w:val="20"/>
              <w:szCs w:val="20"/>
            </w:rPr>
            <w:delText xml:space="preserve">the </w:delText>
          </w:r>
        </w:del>
      </w:ins>
      <w:ins w:id="731" w:author="dsu" w:date="2018-10-01T20:21:00Z">
        <w:r w:rsidR="002E703C">
          <w:rPr>
            <w:rFonts w:ascii="Courier New" w:eastAsia="Times New Roman" w:hAnsi="Courier New" w:cs="Courier New"/>
            <w:color w:val="000000"/>
            <w:sz w:val="20"/>
            <w:szCs w:val="20"/>
          </w:rPr>
          <w:t xml:space="preserve">ring </w:t>
        </w:r>
      </w:ins>
      <w:r w:rsidRPr="00374F87">
        <w:rPr>
          <w:rFonts w:ascii="Courier New" w:eastAsia="Times New Roman" w:hAnsi="Courier New" w:cs="Courier New"/>
          <w:color w:val="000000"/>
          <w:sz w:val="20"/>
          <w:szCs w:val="20"/>
        </w:rPr>
        <w:t>state of slave from master to slave (</w:t>
      </w:r>
      <w:r w:rsidRPr="00374F87">
        <w:rPr>
          <w:rFonts w:ascii="Courier New" w:eastAsia="Times New Roman" w:hAnsi="Courier New" w:cs="Courier New"/>
          <w:color w:val="008000"/>
          <w:sz w:val="20"/>
          <w:szCs w:val="20"/>
        </w:rPr>
        <w:t>$SMS$</w:t>
      </w:r>
      <w:r w:rsidRPr="00374F87">
        <w:rPr>
          <w:rFonts w:ascii="Courier New" w:eastAsia="Times New Roman" w:hAnsi="Courier New" w:cs="Courier New"/>
          <w:color w:val="000000"/>
          <w:sz w:val="20"/>
          <w:szCs w:val="20"/>
        </w:rPr>
        <w:t>)</w:t>
      </w:r>
      <w:ins w:id="732" w:author="Author">
        <w:r w:rsidR="003D1355" w:rsidRPr="00374F87">
          <w:rPr>
            <w:rFonts w:ascii="Courier New" w:eastAsia="Times New Roman" w:hAnsi="Courier New" w:cs="Courier New"/>
            <w:color w:val="000000"/>
            <w:sz w:val="20"/>
            <w:szCs w:val="20"/>
          </w:rPr>
          <w:t>;</w:t>
        </w:r>
      </w:ins>
      <w:del w:id="733" w:author="Author">
        <w:r w:rsidRPr="00374F87" w:rsidDel="003D1355">
          <w:rPr>
            <w:rFonts w:ascii="Courier New" w:eastAsia="Times New Roman" w:hAnsi="Courier New" w:cs="Courier New"/>
            <w:color w:val="000000"/>
            <w:sz w:val="20"/>
            <w:szCs w:val="20"/>
          </w:rPr>
          <w:delText>.</w:delText>
        </w:r>
      </w:del>
      <w:r w:rsidRPr="00374F87">
        <w:rPr>
          <w:rFonts w:ascii="Courier New" w:eastAsia="Times New Roman" w:hAnsi="Courier New" w:cs="Courier New"/>
          <w:color w:val="000000"/>
          <w:sz w:val="20"/>
          <w:szCs w:val="20"/>
        </w:rPr>
        <w:t xml:space="preserve"> </w:t>
      </w:r>
      <w:ins w:id="734" w:author="Author">
        <w:r w:rsidR="003D1355" w:rsidRPr="00374F87">
          <w:rPr>
            <w:rFonts w:ascii="Courier New" w:eastAsia="Times New Roman" w:hAnsi="Courier New" w:cs="Courier New"/>
            <w:color w:val="000000"/>
            <w:sz w:val="20"/>
            <w:szCs w:val="20"/>
          </w:rPr>
          <w:t xml:space="preserve">and </w:t>
        </w:r>
      </w:ins>
      <w:r w:rsidRPr="00374F87">
        <w:rPr>
          <w:rFonts w:ascii="Courier New" w:eastAsia="Times New Roman" w:hAnsi="Courier New" w:cs="Courier New"/>
          <w:color w:val="000000"/>
          <w:sz w:val="20"/>
          <w:szCs w:val="20"/>
        </w:rPr>
        <w:t xml:space="preserve">3) </w:t>
      </w:r>
      <w:ins w:id="735" w:author="Author">
        <w:r w:rsidR="003D1355" w:rsidRPr="00374F87">
          <w:rPr>
            <w:rFonts w:ascii="Courier New" w:eastAsia="Times New Roman" w:hAnsi="Courier New" w:cs="Courier New"/>
            <w:color w:val="000000"/>
            <w:sz w:val="20"/>
            <w:szCs w:val="20"/>
          </w:rPr>
          <w:t>the a</w:t>
        </w:r>
      </w:ins>
      <w:del w:id="736" w:author="Author">
        <w:r w:rsidRPr="00374F87" w:rsidDel="003D1355">
          <w:rPr>
            <w:rFonts w:ascii="Courier New" w:eastAsia="Times New Roman" w:hAnsi="Courier New" w:cs="Courier New"/>
            <w:color w:val="000000"/>
            <w:sz w:val="20"/>
            <w:szCs w:val="20"/>
          </w:rPr>
          <w:delText>A</w:delText>
        </w:r>
      </w:del>
      <w:r w:rsidRPr="00374F87">
        <w:rPr>
          <w:rFonts w:ascii="Courier New" w:eastAsia="Times New Roman" w:hAnsi="Courier New" w:cs="Courier New"/>
          <w:color w:val="000000"/>
          <w:sz w:val="20"/>
          <w:szCs w:val="20"/>
        </w:rPr>
        <w:t>lgorithm data area (</w:t>
      </w:r>
      <w:r w:rsidRPr="00374F87">
        <w:rPr>
          <w:rFonts w:ascii="Courier New" w:eastAsia="Times New Roman" w:hAnsi="Courier New" w:cs="Courier New"/>
          <w:color w:val="008000"/>
          <w:sz w:val="20"/>
          <w:szCs w:val="20"/>
        </w:rPr>
        <w:t>$AD$</w:t>
      </w:r>
      <w:r w:rsidRPr="00374F87">
        <w:rPr>
          <w:rFonts w:ascii="Courier New" w:eastAsia="Times New Roman" w:hAnsi="Courier New" w:cs="Courier New"/>
          <w:color w:val="000000"/>
          <w:sz w:val="20"/>
          <w:szCs w:val="20"/>
        </w:rPr>
        <w:t xml:space="preserve">) saves data </w:t>
      </w:r>
      <w:del w:id="737" w:author="Author">
        <w:r w:rsidRPr="00374F87" w:rsidDel="003D1355">
          <w:rPr>
            <w:rFonts w:ascii="Courier New" w:eastAsia="Times New Roman" w:hAnsi="Courier New" w:cs="Courier New"/>
            <w:color w:val="000000"/>
            <w:sz w:val="20"/>
            <w:szCs w:val="20"/>
          </w:rPr>
          <w:delText xml:space="preserve">which </w:delText>
        </w:r>
      </w:del>
      <w:ins w:id="738" w:author="Author">
        <w:r w:rsidR="003D1355" w:rsidRPr="00374F87">
          <w:rPr>
            <w:rFonts w:ascii="Courier New" w:eastAsia="Times New Roman" w:hAnsi="Courier New" w:cs="Courier New"/>
            <w:color w:val="000000"/>
            <w:sz w:val="20"/>
            <w:szCs w:val="20"/>
          </w:rPr>
          <w:t xml:space="preserve">that </w:t>
        </w:r>
      </w:ins>
      <w:r w:rsidRPr="00374F87">
        <w:rPr>
          <w:rFonts w:ascii="Courier New" w:eastAsia="Times New Roman" w:hAnsi="Courier New" w:cs="Courier New"/>
          <w:color w:val="000000"/>
          <w:sz w:val="20"/>
          <w:szCs w:val="20"/>
        </w:rPr>
        <w:t xml:space="preserve">help </w:t>
      </w:r>
      <w:ins w:id="739" w:author="Author">
        <w:r w:rsidR="00BA2F03" w:rsidRPr="00374F87">
          <w:rPr>
            <w:rFonts w:ascii="Courier New" w:eastAsia="Times New Roman" w:hAnsi="Courier New" w:cs="Courier New"/>
            <w:color w:val="000000"/>
            <w:sz w:val="20"/>
            <w:szCs w:val="20"/>
          </w:rPr>
          <w:t xml:space="preserve">in the </w:t>
        </w:r>
      </w:ins>
      <w:r w:rsidRPr="00374F87">
        <w:rPr>
          <w:rFonts w:ascii="Courier New" w:eastAsia="Times New Roman" w:hAnsi="Courier New" w:cs="Courier New"/>
          <w:color w:val="000000"/>
          <w:sz w:val="20"/>
          <w:szCs w:val="20"/>
        </w:rPr>
        <w:t xml:space="preserve">specified algorithm </w:t>
      </w:r>
      <w:del w:id="740" w:author="Author">
        <w:r w:rsidRPr="00374F87" w:rsidDel="00BA2F03">
          <w:rPr>
            <w:rFonts w:ascii="Courier New" w:eastAsia="Times New Roman" w:hAnsi="Courier New" w:cs="Courier New"/>
            <w:color w:val="000000"/>
            <w:sz w:val="20"/>
            <w:szCs w:val="20"/>
          </w:rPr>
          <w:delText>executing</w:delText>
        </w:r>
      </w:del>
      <w:ins w:id="741" w:author="Author">
        <w:r w:rsidR="00BA2F03" w:rsidRPr="00374F87">
          <w:rPr>
            <w:rFonts w:ascii="Courier New" w:eastAsia="Times New Roman" w:hAnsi="Courier New" w:cs="Courier New"/>
            <w:color w:val="000000"/>
            <w:sz w:val="20"/>
            <w:szCs w:val="20"/>
          </w:rPr>
          <w:t>execution</w:t>
        </w:r>
      </w:ins>
      <w:r w:rsidRPr="00374F87">
        <w:rPr>
          <w:rFonts w:ascii="Courier New" w:eastAsia="Times New Roman" w:hAnsi="Courier New" w:cs="Courier New"/>
          <w:color w:val="000000"/>
          <w:sz w:val="20"/>
          <w:szCs w:val="20"/>
        </w:rPr>
        <w:t>.</w:t>
      </w:r>
    </w:p>
    <w:p w14:paraId="0834B4B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0562FC" w14:textId="71BD195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We define </w:t>
      </w:r>
      <w:del w:id="742" w:author="Author">
        <w:r w:rsidRPr="00374F87" w:rsidDel="003D1355">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mathcal</w:t>
      </w:r>
      <w:proofErr w:type="spellEnd"/>
      <w:r w:rsidRPr="00374F87">
        <w:rPr>
          <w:rFonts w:ascii="Courier New" w:eastAsia="Times New Roman" w:hAnsi="Courier New" w:cs="Courier New"/>
          <w:color w:val="008000"/>
          <w:sz w:val="20"/>
          <w:szCs w:val="20"/>
        </w:rPr>
        <w:t>{I}$</w:t>
      </w:r>
      <w:r w:rsidRPr="00374F87">
        <w:rPr>
          <w:rFonts w:ascii="Courier New" w:eastAsia="Times New Roman" w:hAnsi="Courier New" w:cs="Courier New"/>
          <w:color w:val="000000"/>
          <w:sz w:val="20"/>
          <w:szCs w:val="20"/>
        </w:rPr>
        <w:t xml:space="preserve"> </w:t>
      </w:r>
      <w:ins w:id="743" w:author="Author">
        <w:r w:rsidR="00BA2F03" w:rsidRPr="00374F87">
          <w:rPr>
            <w:rFonts w:ascii="Courier New" w:eastAsia="Times New Roman" w:hAnsi="Courier New" w:cs="Courier New"/>
            <w:color w:val="000000"/>
            <w:sz w:val="20"/>
            <w:szCs w:val="20"/>
          </w:rPr>
          <w:t xml:space="preserve">for </w:t>
        </w:r>
      </w:ins>
      <w:del w:id="744" w:author="Author">
        <w:r w:rsidRPr="00374F87" w:rsidDel="00BA2F03">
          <w:rPr>
            <w:rFonts w:ascii="Courier New" w:eastAsia="Times New Roman" w:hAnsi="Courier New" w:cs="Courier New"/>
            <w:color w:val="000000"/>
            <w:sz w:val="20"/>
            <w:szCs w:val="20"/>
          </w:rPr>
          <w:delText xml:space="preserve">to interact </w:delText>
        </w:r>
      </w:del>
      <w:r w:rsidRPr="00374F87">
        <w:rPr>
          <w:rFonts w:ascii="Courier New" w:eastAsia="Times New Roman" w:hAnsi="Courier New" w:cs="Courier New"/>
          <w:color w:val="000000"/>
          <w:sz w:val="20"/>
          <w:szCs w:val="20"/>
        </w:rPr>
        <w:t xml:space="preserve">data </w:t>
      </w:r>
      <w:ins w:id="745" w:author="Author">
        <w:r w:rsidR="00BA2F03" w:rsidRPr="00374F87">
          <w:rPr>
            <w:rFonts w:ascii="Courier New" w:eastAsia="Times New Roman" w:hAnsi="Courier New" w:cs="Courier New"/>
            <w:color w:val="000000"/>
            <w:sz w:val="20"/>
            <w:szCs w:val="20"/>
          </w:rPr>
          <w:t xml:space="preserve">interaction </w:t>
        </w:r>
      </w:ins>
      <w:r w:rsidRPr="00374F87">
        <w:rPr>
          <w:rFonts w:ascii="Courier New" w:eastAsia="Times New Roman" w:hAnsi="Courier New" w:cs="Courier New"/>
          <w:color w:val="000000"/>
          <w:sz w:val="20"/>
          <w:szCs w:val="20"/>
        </w:rPr>
        <w:t xml:space="preserve">between </w:t>
      </w:r>
      <w:ins w:id="746" w:author="Author">
        <w:r w:rsidR="003D1355"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master </w:t>
      </w:r>
      <w:del w:id="747" w:author="Author">
        <w:r w:rsidRPr="00374F87" w:rsidDel="003D1355">
          <w:rPr>
            <w:rFonts w:ascii="Courier New" w:eastAsia="Times New Roman" w:hAnsi="Courier New" w:cs="Courier New"/>
            <w:color w:val="000000"/>
            <w:sz w:val="20"/>
            <w:szCs w:val="20"/>
          </w:rPr>
          <w:delText xml:space="preserve">processor </w:delText>
        </w:r>
      </w:del>
      <w:r w:rsidRPr="00374F87">
        <w:rPr>
          <w:rFonts w:ascii="Courier New" w:eastAsia="Times New Roman" w:hAnsi="Courier New" w:cs="Courier New"/>
          <w:color w:val="000000"/>
          <w:sz w:val="20"/>
          <w:szCs w:val="20"/>
        </w:rPr>
        <w:t xml:space="preserve">and slave </w:t>
      </w:r>
      <w:del w:id="748" w:author="Author">
        <w:r w:rsidRPr="00374F87" w:rsidDel="003D1355">
          <w:rPr>
            <w:rFonts w:ascii="Courier New" w:eastAsia="Times New Roman" w:hAnsi="Courier New" w:cs="Courier New"/>
            <w:color w:val="000000"/>
            <w:sz w:val="20"/>
            <w:szCs w:val="20"/>
          </w:rPr>
          <w:delText>processor</w:delText>
        </w:r>
      </w:del>
      <w:ins w:id="749" w:author="Author">
        <w:r w:rsidR="003D1355" w:rsidRPr="00374F87">
          <w:rPr>
            <w:rFonts w:ascii="Courier New" w:eastAsia="Times New Roman" w:hAnsi="Courier New" w:cs="Courier New"/>
            <w:color w:val="000000"/>
            <w:sz w:val="20"/>
            <w:szCs w:val="20"/>
          </w:rPr>
          <w:t>processors,</w:t>
        </w:r>
      </w:ins>
      <w:del w:id="750" w:author="Author">
        <w:r w:rsidRPr="00374F87" w:rsidDel="003D1355">
          <w:rPr>
            <w:rFonts w:ascii="Courier New" w:eastAsia="Times New Roman" w:hAnsi="Courier New" w:cs="Courier New"/>
            <w:color w:val="000000"/>
            <w:sz w:val="20"/>
            <w:szCs w:val="20"/>
          </w:rPr>
          <w:delText xml:space="preserve">. It </w:delText>
        </w:r>
      </w:del>
      <w:ins w:id="751" w:author="Author">
        <w:r w:rsidR="003D1355" w:rsidRPr="00374F87">
          <w:rPr>
            <w:rFonts w:ascii="Courier New" w:eastAsia="Times New Roman" w:hAnsi="Courier New" w:cs="Courier New"/>
            <w:color w:val="000000"/>
            <w:sz w:val="20"/>
            <w:szCs w:val="20"/>
          </w:rPr>
          <w:t xml:space="preserve"> and it </w:t>
        </w:r>
      </w:ins>
      <w:r w:rsidRPr="00374F87">
        <w:rPr>
          <w:rFonts w:ascii="Courier New" w:eastAsia="Times New Roman" w:hAnsi="Courier New" w:cs="Courier New"/>
          <w:color w:val="000000"/>
          <w:sz w:val="20"/>
          <w:szCs w:val="20"/>
        </w:rPr>
        <w:t>contains two parts: transferring data from master to slave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mathcal</w:t>
      </w:r>
      <w:proofErr w:type="spellEnd"/>
      <w:r w:rsidRPr="00374F87">
        <w:rPr>
          <w:rFonts w:ascii="Courier New" w:eastAsia="Times New Roman" w:hAnsi="Courier New" w:cs="Courier New"/>
          <w:color w:val="008000"/>
          <w:sz w:val="20"/>
          <w:szCs w:val="20"/>
        </w:rPr>
        <w:t>{I}_{</w:t>
      </w:r>
      <w:proofErr w:type="spellStart"/>
      <w:r w:rsidRPr="00374F87">
        <w:rPr>
          <w:rFonts w:ascii="Courier New" w:eastAsia="Times New Roman" w:hAnsi="Courier New" w:cs="Courier New"/>
          <w:color w:val="008000"/>
          <w:sz w:val="20"/>
          <w:szCs w:val="20"/>
        </w:rPr>
        <w:t>mts</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and transferring data from slave to master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mathcal</w:t>
      </w:r>
      <w:proofErr w:type="spellEnd"/>
      <w:r w:rsidRPr="00374F87">
        <w:rPr>
          <w:rFonts w:ascii="Courier New" w:eastAsia="Times New Roman" w:hAnsi="Courier New" w:cs="Courier New"/>
          <w:color w:val="008000"/>
          <w:sz w:val="20"/>
          <w:szCs w:val="20"/>
        </w:rPr>
        <w:t>{I}_{</w:t>
      </w:r>
      <w:proofErr w:type="spellStart"/>
      <w:r w:rsidRPr="00374F87">
        <w:rPr>
          <w:rFonts w:ascii="Courier New" w:eastAsia="Times New Roman" w:hAnsi="Courier New" w:cs="Courier New"/>
          <w:color w:val="008000"/>
          <w:sz w:val="20"/>
          <w:szCs w:val="20"/>
        </w:rPr>
        <w:t>stm</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del w:id="752" w:author="Author">
        <w:r w:rsidRPr="00374F87" w:rsidDel="00BA2F03">
          <w:rPr>
            <w:rFonts w:ascii="Courier New" w:eastAsia="Times New Roman" w:hAnsi="Courier New" w:cs="Courier New"/>
            <w:color w:val="000000"/>
            <w:sz w:val="20"/>
            <w:szCs w:val="20"/>
          </w:rPr>
          <w:delText>, which is defined below</w:delText>
        </w:r>
      </w:del>
      <w:r w:rsidRPr="00374F87">
        <w:rPr>
          <w:rFonts w:ascii="Courier New" w:eastAsia="Times New Roman" w:hAnsi="Courier New" w:cs="Courier New"/>
          <w:color w:val="000000"/>
          <w:sz w:val="20"/>
          <w:szCs w:val="20"/>
        </w:rPr>
        <w:t>:</w:t>
      </w:r>
    </w:p>
    <w:p w14:paraId="0EB3589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{equation}</w:t>
      </w:r>
    </w:p>
    <w:p w14:paraId="115A095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 xml:space="preserve"> \left\{</w:t>
      </w:r>
    </w:p>
    <w:p w14:paraId="46255E2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 xml:space="preserve"> \begin{array}{l}</w:t>
      </w:r>
    </w:p>
    <w:p w14:paraId="229A725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 xml:space="preserve"> \</w:t>
      </w:r>
      <w:proofErr w:type="spellStart"/>
      <w:r w:rsidRPr="00374F87">
        <w:rPr>
          <w:rFonts w:ascii="Courier New" w:eastAsia="Times New Roman" w:hAnsi="Courier New" w:cs="Courier New"/>
          <w:color w:val="008000"/>
          <w:sz w:val="20"/>
          <w:szCs w:val="20"/>
        </w:rPr>
        <w:t>mathcal</w:t>
      </w:r>
      <w:proofErr w:type="spellEnd"/>
      <w:r w:rsidRPr="00374F87">
        <w:rPr>
          <w:rFonts w:ascii="Courier New" w:eastAsia="Times New Roman" w:hAnsi="Courier New" w:cs="Courier New"/>
          <w:color w:val="008000"/>
          <w:sz w:val="20"/>
          <w:szCs w:val="20"/>
        </w:rPr>
        <w:t>{I}_{</w:t>
      </w:r>
      <w:proofErr w:type="spellStart"/>
      <w:r w:rsidRPr="00374F87">
        <w:rPr>
          <w:rFonts w:ascii="Courier New" w:eastAsia="Times New Roman" w:hAnsi="Courier New" w:cs="Courier New"/>
          <w:color w:val="008000"/>
          <w:sz w:val="20"/>
          <w:szCs w:val="20"/>
        </w:rPr>
        <w:t>mts</w:t>
      </w:r>
      <w:proofErr w:type="spellEnd"/>
      <w:r w:rsidRPr="00374F87">
        <w:rPr>
          <w:rFonts w:ascii="Courier New" w:eastAsia="Times New Roman" w:hAnsi="Courier New" w:cs="Courier New"/>
          <w:color w:val="008000"/>
          <w:sz w:val="20"/>
          <w:szCs w:val="20"/>
        </w:rPr>
        <w:t>} = \</w:t>
      </w:r>
      <w:proofErr w:type="spellStart"/>
      <w:r w:rsidRPr="00374F87">
        <w:rPr>
          <w:rFonts w:ascii="Courier New" w:eastAsia="Times New Roman" w:hAnsi="Courier New" w:cs="Courier New"/>
          <w:color w:val="008000"/>
          <w:sz w:val="20"/>
          <w:szCs w:val="20"/>
        </w:rPr>
        <w:t>mathcal</w:t>
      </w:r>
      <w:proofErr w:type="spellEnd"/>
      <w:r w:rsidRPr="00374F87">
        <w:rPr>
          <w:rFonts w:ascii="Courier New" w:eastAsia="Times New Roman" w:hAnsi="Courier New" w:cs="Courier New"/>
          <w:color w:val="008000"/>
          <w:sz w:val="20"/>
          <w:szCs w:val="20"/>
        </w:rPr>
        <w:t>{L} (</w:t>
      </w:r>
      <w:proofErr w:type="spellStart"/>
      <w:r w:rsidRPr="00374F87">
        <w:rPr>
          <w:rFonts w:ascii="Courier New" w:eastAsia="Times New Roman" w:hAnsi="Courier New" w:cs="Courier New"/>
          <w:color w:val="008000"/>
          <w:sz w:val="20"/>
          <w:szCs w:val="20"/>
        </w:rPr>
        <w:t>msb_i,msf_i,sma_i,sms_i,smd_i</w:t>
      </w:r>
      <w:proofErr w:type="spellEnd"/>
      <w:r w:rsidRPr="00374F87">
        <w:rPr>
          <w:rFonts w:ascii="Courier New" w:eastAsia="Times New Roman" w:hAnsi="Courier New" w:cs="Courier New"/>
          <w:color w:val="008000"/>
          <w:sz w:val="20"/>
          <w:szCs w:val="20"/>
        </w:rPr>
        <w:t>),\\</w:t>
      </w:r>
    </w:p>
    <w:p w14:paraId="1A220BF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 xml:space="preserve"> \</w:t>
      </w:r>
      <w:proofErr w:type="spellStart"/>
      <w:r w:rsidRPr="00374F87">
        <w:rPr>
          <w:rFonts w:ascii="Courier New" w:eastAsia="Times New Roman" w:hAnsi="Courier New" w:cs="Courier New"/>
          <w:color w:val="008000"/>
          <w:sz w:val="20"/>
          <w:szCs w:val="20"/>
        </w:rPr>
        <w:t>mathcal</w:t>
      </w:r>
      <w:proofErr w:type="spellEnd"/>
      <w:r w:rsidRPr="00374F87">
        <w:rPr>
          <w:rFonts w:ascii="Courier New" w:eastAsia="Times New Roman" w:hAnsi="Courier New" w:cs="Courier New"/>
          <w:color w:val="008000"/>
          <w:sz w:val="20"/>
          <w:szCs w:val="20"/>
        </w:rPr>
        <w:t>{I}_{</w:t>
      </w:r>
      <w:proofErr w:type="spellStart"/>
      <w:r w:rsidRPr="00374F87">
        <w:rPr>
          <w:rFonts w:ascii="Courier New" w:eastAsia="Times New Roman" w:hAnsi="Courier New" w:cs="Courier New"/>
          <w:color w:val="008000"/>
          <w:sz w:val="20"/>
          <w:szCs w:val="20"/>
        </w:rPr>
        <w:t>stm</w:t>
      </w:r>
      <w:proofErr w:type="spellEnd"/>
      <w:r w:rsidRPr="00374F87">
        <w:rPr>
          <w:rFonts w:ascii="Courier New" w:eastAsia="Times New Roman" w:hAnsi="Courier New" w:cs="Courier New"/>
          <w:color w:val="008000"/>
          <w:sz w:val="20"/>
          <w:szCs w:val="20"/>
        </w:rPr>
        <w:t>} = \</w:t>
      </w:r>
      <w:proofErr w:type="spellStart"/>
      <w:r w:rsidRPr="00374F87">
        <w:rPr>
          <w:rFonts w:ascii="Courier New" w:eastAsia="Times New Roman" w:hAnsi="Courier New" w:cs="Courier New"/>
          <w:color w:val="008000"/>
          <w:sz w:val="20"/>
          <w:szCs w:val="20"/>
        </w:rPr>
        <w:t>mathcal</w:t>
      </w:r>
      <w:proofErr w:type="spellEnd"/>
      <w:r w:rsidRPr="00374F87">
        <w:rPr>
          <w:rFonts w:ascii="Courier New" w:eastAsia="Times New Roman" w:hAnsi="Courier New" w:cs="Courier New"/>
          <w:color w:val="008000"/>
          <w:sz w:val="20"/>
          <w:szCs w:val="20"/>
        </w:rPr>
        <w:t>{L} (</w:t>
      </w:r>
      <w:proofErr w:type="spellStart"/>
      <w:r w:rsidRPr="00374F87">
        <w:rPr>
          <w:rFonts w:ascii="Courier New" w:eastAsia="Times New Roman" w:hAnsi="Courier New" w:cs="Courier New"/>
          <w:color w:val="008000"/>
          <w:sz w:val="20"/>
          <w:szCs w:val="20"/>
        </w:rPr>
        <w:t>smb_i,smf_i,msa_i,mss_i,msd_i</w:t>
      </w:r>
      <w:proofErr w:type="spellEnd"/>
      <w:r w:rsidRPr="00374F87">
        <w:rPr>
          <w:rFonts w:ascii="Courier New" w:eastAsia="Times New Roman" w:hAnsi="Courier New" w:cs="Courier New"/>
          <w:color w:val="008000"/>
          <w:sz w:val="20"/>
          <w:szCs w:val="20"/>
        </w:rPr>
        <w:t>),</w:t>
      </w:r>
    </w:p>
    <w:p w14:paraId="2732B73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 xml:space="preserve"> \end{array}</w:t>
      </w:r>
    </w:p>
    <w:p w14:paraId="5FAB655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 xml:space="preserve"> \right.</w:t>
      </w:r>
    </w:p>
    <w:p w14:paraId="4D5B827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 xml:space="preserve"> </w:t>
      </w: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{equation}</w:t>
      </w:r>
    </w:p>
    <w:p w14:paraId="4AA8CA20" w14:textId="7E538EA0"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where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mathcal</w:t>
      </w:r>
      <w:proofErr w:type="spellEnd"/>
      <w:r w:rsidRPr="00374F87">
        <w:rPr>
          <w:rFonts w:ascii="Courier New" w:eastAsia="Times New Roman" w:hAnsi="Courier New" w:cs="Courier New"/>
          <w:color w:val="008000"/>
          <w:sz w:val="20"/>
          <w:szCs w:val="20"/>
        </w:rPr>
        <w:t>{L}$</w:t>
      </w:r>
      <w:r w:rsidRPr="00374F87">
        <w:rPr>
          <w:rFonts w:ascii="Courier New" w:eastAsia="Times New Roman" w:hAnsi="Courier New" w:cs="Courier New"/>
          <w:color w:val="000000"/>
          <w:sz w:val="20"/>
          <w:szCs w:val="20"/>
        </w:rPr>
        <w:t xml:space="preserve"> is the function to implement the </w:t>
      </w:r>
      <w:del w:id="753" w:author="Author">
        <w:r w:rsidRPr="00374F87" w:rsidDel="003D1355">
          <w:rPr>
            <w:rFonts w:ascii="Courier New" w:eastAsia="Times New Roman" w:hAnsi="Courier New" w:cs="Courier New"/>
            <w:color w:val="000000"/>
            <w:sz w:val="20"/>
            <w:szCs w:val="20"/>
          </w:rPr>
          <w:delText xml:space="preserve">process of </w:delText>
        </w:r>
      </w:del>
      <w:r w:rsidRPr="00374F87">
        <w:rPr>
          <w:rFonts w:ascii="Courier New" w:eastAsia="Times New Roman" w:hAnsi="Courier New" w:cs="Courier New"/>
          <w:color w:val="000000"/>
          <w:sz w:val="20"/>
          <w:szCs w:val="20"/>
        </w:rPr>
        <w:t xml:space="preserve">data interaction </w:t>
      </w:r>
      <w:ins w:id="754" w:author="Author">
        <w:r w:rsidR="003D1355" w:rsidRPr="00374F87">
          <w:rPr>
            <w:rFonts w:ascii="Courier New" w:eastAsia="Times New Roman" w:hAnsi="Courier New" w:cs="Courier New"/>
            <w:color w:val="000000"/>
            <w:sz w:val="20"/>
            <w:szCs w:val="20"/>
          </w:rPr>
          <w:t xml:space="preserve">process </w:t>
        </w:r>
      </w:ins>
      <w:r w:rsidRPr="00374F87">
        <w:rPr>
          <w:rFonts w:ascii="Courier New" w:eastAsia="Times New Roman" w:hAnsi="Courier New" w:cs="Courier New"/>
          <w:color w:val="000000"/>
          <w:sz w:val="20"/>
          <w:szCs w:val="20"/>
        </w:rPr>
        <w:t xml:space="preserve">between </w:t>
      </w:r>
      <w:ins w:id="755" w:author="Author">
        <w:r w:rsidR="003D1355"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master and slave processors.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mathcal</w:t>
      </w:r>
      <w:proofErr w:type="spellEnd"/>
      <w:r w:rsidRPr="00374F87">
        <w:rPr>
          <w:rFonts w:ascii="Courier New" w:eastAsia="Times New Roman" w:hAnsi="Courier New" w:cs="Courier New"/>
          <w:color w:val="008000"/>
          <w:sz w:val="20"/>
          <w:szCs w:val="20"/>
        </w:rPr>
        <w:t>{I}_{</w:t>
      </w:r>
      <w:proofErr w:type="spellStart"/>
      <w:r w:rsidRPr="00374F87">
        <w:rPr>
          <w:rFonts w:ascii="Courier New" w:eastAsia="Times New Roman" w:hAnsi="Courier New" w:cs="Courier New"/>
          <w:color w:val="008000"/>
          <w:sz w:val="20"/>
          <w:szCs w:val="20"/>
        </w:rPr>
        <w:t>mts</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mathcal</w:t>
      </w:r>
      <w:proofErr w:type="spellEnd"/>
      <w:r w:rsidRPr="00374F87">
        <w:rPr>
          <w:rFonts w:ascii="Courier New" w:eastAsia="Times New Roman" w:hAnsi="Courier New" w:cs="Courier New"/>
          <w:color w:val="008000"/>
          <w:sz w:val="20"/>
          <w:szCs w:val="20"/>
        </w:rPr>
        <w:t>{I}_{</w:t>
      </w:r>
      <w:proofErr w:type="spellStart"/>
      <w:r w:rsidRPr="00374F87">
        <w:rPr>
          <w:rFonts w:ascii="Courier New" w:eastAsia="Times New Roman" w:hAnsi="Courier New" w:cs="Courier New"/>
          <w:color w:val="008000"/>
          <w:sz w:val="20"/>
          <w:szCs w:val="20"/>
        </w:rPr>
        <w:t>mts</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use the same function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mathcal</w:t>
      </w:r>
      <w:proofErr w:type="spellEnd"/>
      <w:r w:rsidRPr="00374F87">
        <w:rPr>
          <w:rFonts w:ascii="Courier New" w:eastAsia="Times New Roman" w:hAnsi="Courier New" w:cs="Courier New"/>
          <w:color w:val="008000"/>
          <w:sz w:val="20"/>
          <w:szCs w:val="20"/>
        </w:rPr>
        <w:t>{L}$</w:t>
      </w:r>
      <w:r w:rsidRPr="00374F87">
        <w:rPr>
          <w:rFonts w:ascii="Courier New" w:eastAsia="Times New Roman" w:hAnsi="Courier New" w:cs="Courier New"/>
          <w:color w:val="000000"/>
          <w:sz w:val="20"/>
          <w:szCs w:val="20"/>
        </w:rPr>
        <w:t xml:space="preserve">. The </w:t>
      </w:r>
      <w:del w:id="756" w:author="Author">
        <w:r w:rsidRPr="00374F87" w:rsidDel="003D1355">
          <w:rPr>
            <w:rFonts w:ascii="Courier New" w:eastAsia="Times New Roman" w:hAnsi="Courier New" w:cs="Courier New"/>
            <w:color w:val="000000"/>
            <w:sz w:val="20"/>
            <w:szCs w:val="20"/>
          </w:rPr>
          <w:delText xml:space="preserve">process of </w:delText>
        </w:r>
      </w:del>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mathcal</w:t>
      </w:r>
      <w:proofErr w:type="spellEnd"/>
      <w:r w:rsidRPr="00374F87">
        <w:rPr>
          <w:rFonts w:ascii="Courier New" w:eastAsia="Times New Roman" w:hAnsi="Courier New" w:cs="Courier New"/>
          <w:color w:val="008000"/>
          <w:sz w:val="20"/>
          <w:szCs w:val="20"/>
        </w:rPr>
        <w:t>{I}_{</w:t>
      </w:r>
      <w:proofErr w:type="spellStart"/>
      <w:r w:rsidRPr="00374F87">
        <w:rPr>
          <w:rFonts w:ascii="Courier New" w:eastAsia="Times New Roman" w:hAnsi="Courier New" w:cs="Courier New"/>
          <w:color w:val="008000"/>
          <w:sz w:val="20"/>
          <w:szCs w:val="20"/>
        </w:rPr>
        <w:t>mts</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ins w:id="757" w:author="Author">
        <w:r w:rsidR="003D1355" w:rsidRPr="00374F87">
          <w:rPr>
            <w:rFonts w:ascii="Courier New" w:eastAsia="Times New Roman" w:hAnsi="Courier New" w:cs="Courier New"/>
            <w:color w:val="000000"/>
            <w:sz w:val="20"/>
            <w:szCs w:val="20"/>
          </w:rPr>
          <w:t xml:space="preserve">process </w:t>
        </w:r>
      </w:ins>
      <w:r w:rsidRPr="00374F87">
        <w:rPr>
          <w:rFonts w:ascii="Courier New" w:eastAsia="Times New Roman" w:hAnsi="Courier New" w:cs="Courier New"/>
          <w:color w:val="000000"/>
          <w:sz w:val="20"/>
          <w:szCs w:val="20"/>
        </w:rPr>
        <w:t xml:space="preserve">is described as follows: the master processor sets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msb_i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ins w:id="758" w:author="Author">
        <w:r w:rsidR="00BA2F03" w:rsidRPr="00374F87">
          <w:rPr>
            <w:rFonts w:ascii="Courier New" w:eastAsia="Times New Roman" w:hAnsi="Courier New" w:cs="Courier New"/>
            <w:color w:val="000000"/>
            <w:sz w:val="20"/>
            <w:szCs w:val="20"/>
          </w:rPr>
          <w:t xml:space="preserve">to </w:t>
        </w:r>
      </w:ins>
      <w:r w:rsidRPr="00374F87">
        <w:rPr>
          <w:rFonts w:ascii="Courier New" w:eastAsia="Times New Roman" w:hAnsi="Courier New" w:cs="Courier New"/>
          <w:color w:val="000000"/>
          <w:sz w:val="20"/>
          <w:szCs w:val="20"/>
        </w:rPr>
        <w:t xml:space="preserve">one, sets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msf_i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ins w:id="759" w:author="Author">
        <w:r w:rsidR="00BA2F03" w:rsidRPr="00374F87">
          <w:rPr>
            <w:rFonts w:ascii="Courier New" w:eastAsia="Times New Roman" w:hAnsi="Courier New" w:cs="Courier New"/>
            <w:color w:val="000000"/>
            <w:sz w:val="20"/>
            <w:szCs w:val="20"/>
          </w:rPr>
          <w:t xml:space="preserve">to </w:t>
        </w:r>
      </w:ins>
      <w:r w:rsidRPr="00374F87">
        <w:rPr>
          <w:rFonts w:ascii="Courier New" w:eastAsia="Times New Roman" w:hAnsi="Courier New" w:cs="Courier New"/>
          <w:color w:val="000000"/>
          <w:sz w:val="20"/>
          <w:szCs w:val="20"/>
        </w:rPr>
        <w:t xml:space="preserve">one, sends data to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smd_i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recovers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msb_i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to zero, and informs </w:t>
      </w:r>
      <w:ins w:id="760" w:author="Author">
        <w:r w:rsidR="003D1355"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slave processor to </w:t>
      </w:r>
      <w:del w:id="761" w:author="Author">
        <w:r w:rsidRPr="00374F87" w:rsidDel="003D1355">
          <w:rPr>
            <w:rFonts w:ascii="Courier New" w:eastAsia="Times New Roman" w:hAnsi="Courier New" w:cs="Courier New"/>
            <w:color w:val="000000"/>
            <w:sz w:val="20"/>
            <w:szCs w:val="20"/>
          </w:rPr>
          <w:delText xml:space="preserve">get </w:delText>
        </w:r>
      </w:del>
      <w:ins w:id="762" w:author="Author">
        <w:r w:rsidR="003D1355" w:rsidRPr="00374F87">
          <w:rPr>
            <w:rFonts w:ascii="Courier New" w:eastAsia="Times New Roman" w:hAnsi="Courier New" w:cs="Courier New"/>
            <w:color w:val="000000"/>
            <w:sz w:val="20"/>
            <w:szCs w:val="20"/>
          </w:rPr>
          <w:t xml:space="preserve">obtain </w:t>
        </w:r>
      </w:ins>
      <w:r w:rsidRPr="00374F87">
        <w:rPr>
          <w:rFonts w:ascii="Courier New" w:eastAsia="Times New Roman" w:hAnsi="Courier New" w:cs="Courier New"/>
          <w:color w:val="000000"/>
          <w:sz w:val="20"/>
          <w:szCs w:val="20"/>
        </w:rPr>
        <w:t xml:space="preserve">the data; the slave processor sets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sms_i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ins w:id="763" w:author="Author">
        <w:r w:rsidR="000C035A" w:rsidRPr="00374F87">
          <w:rPr>
            <w:rFonts w:ascii="Courier New" w:eastAsia="Times New Roman" w:hAnsi="Courier New" w:cs="Courier New"/>
            <w:color w:val="000000"/>
            <w:sz w:val="20"/>
            <w:szCs w:val="20"/>
          </w:rPr>
          <w:t xml:space="preserve">to </w:t>
        </w:r>
      </w:ins>
      <w:r w:rsidRPr="00374F87">
        <w:rPr>
          <w:rFonts w:ascii="Courier New" w:eastAsia="Times New Roman" w:hAnsi="Courier New" w:cs="Courier New"/>
          <w:color w:val="000000"/>
          <w:sz w:val="20"/>
          <w:szCs w:val="20"/>
        </w:rPr>
        <w:t xml:space="preserve">one, checks the data of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msd_i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sets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sma_i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ins w:id="764" w:author="Author">
        <w:r w:rsidR="000C035A" w:rsidRPr="00374F87">
          <w:rPr>
            <w:rFonts w:ascii="Courier New" w:eastAsia="Times New Roman" w:hAnsi="Courier New" w:cs="Courier New"/>
            <w:color w:val="000000"/>
            <w:sz w:val="20"/>
            <w:szCs w:val="20"/>
          </w:rPr>
          <w:t xml:space="preserve">to </w:t>
        </w:r>
      </w:ins>
      <w:r w:rsidRPr="00374F87">
        <w:rPr>
          <w:rFonts w:ascii="Courier New" w:eastAsia="Times New Roman" w:hAnsi="Courier New" w:cs="Courier New"/>
          <w:color w:val="000000"/>
          <w:sz w:val="20"/>
          <w:szCs w:val="20"/>
        </w:rPr>
        <w:t xml:space="preserve">one, feeds back the master processor to end the transferring, recovers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sms_i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ins w:id="765" w:author="Author">
        <w:r w:rsidR="000C035A" w:rsidRPr="00374F87">
          <w:rPr>
            <w:rFonts w:ascii="Courier New" w:eastAsia="Times New Roman" w:hAnsi="Courier New" w:cs="Courier New"/>
            <w:color w:val="000000"/>
            <w:sz w:val="20"/>
            <w:szCs w:val="20"/>
          </w:rPr>
          <w:t xml:space="preserve">to </w:t>
        </w:r>
      </w:ins>
      <w:r w:rsidRPr="00374F87">
        <w:rPr>
          <w:rFonts w:ascii="Courier New" w:eastAsia="Times New Roman" w:hAnsi="Courier New" w:cs="Courier New"/>
          <w:color w:val="000000"/>
          <w:sz w:val="20"/>
          <w:szCs w:val="20"/>
        </w:rPr>
        <w:t xml:space="preserve">zero, and recovers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sma_i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ins w:id="766" w:author="Author">
        <w:r w:rsidR="000C035A" w:rsidRPr="00374F87">
          <w:rPr>
            <w:rFonts w:ascii="Courier New" w:eastAsia="Times New Roman" w:hAnsi="Courier New" w:cs="Courier New"/>
            <w:color w:val="000000"/>
            <w:sz w:val="20"/>
            <w:szCs w:val="20"/>
          </w:rPr>
          <w:t xml:space="preserve">to </w:t>
        </w:r>
      </w:ins>
      <w:r w:rsidRPr="00374F87">
        <w:rPr>
          <w:rFonts w:ascii="Courier New" w:eastAsia="Times New Roman" w:hAnsi="Courier New" w:cs="Courier New"/>
          <w:color w:val="000000"/>
          <w:sz w:val="20"/>
          <w:szCs w:val="20"/>
        </w:rPr>
        <w:t xml:space="preserve">zero; </w:t>
      </w:r>
      <w:del w:id="767" w:author="Author">
        <w:r w:rsidRPr="00374F87" w:rsidDel="003D1355">
          <w:rPr>
            <w:rFonts w:ascii="Courier New" w:eastAsia="Times New Roman" w:hAnsi="Courier New" w:cs="Courier New"/>
            <w:color w:val="000000"/>
            <w:sz w:val="20"/>
            <w:szCs w:val="20"/>
          </w:rPr>
          <w:delText>at last</w:delText>
        </w:r>
      </w:del>
      <w:ins w:id="768" w:author="Author">
        <w:r w:rsidR="003D1355" w:rsidRPr="00374F87">
          <w:rPr>
            <w:rFonts w:ascii="Courier New" w:eastAsia="Times New Roman" w:hAnsi="Courier New" w:cs="Courier New"/>
            <w:color w:val="000000"/>
            <w:sz w:val="20"/>
            <w:szCs w:val="20"/>
          </w:rPr>
          <w:t>and</w:t>
        </w:r>
      </w:ins>
      <w:del w:id="769" w:author="Author">
        <w:r w:rsidRPr="00374F87" w:rsidDel="003D1355">
          <w:rPr>
            <w:rFonts w:ascii="Courier New" w:eastAsia="Times New Roman" w:hAnsi="Courier New" w:cs="Courier New"/>
            <w:color w:val="000000"/>
            <w:sz w:val="20"/>
            <w:szCs w:val="20"/>
          </w:rPr>
          <w:delText>,</w:delText>
        </w:r>
      </w:del>
      <w:r w:rsidRPr="00374F87">
        <w:rPr>
          <w:rFonts w:ascii="Courier New" w:eastAsia="Times New Roman" w:hAnsi="Courier New" w:cs="Courier New"/>
          <w:color w:val="000000"/>
          <w:sz w:val="20"/>
          <w:szCs w:val="20"/>
        </w:rPr>
        <w:t xml:space="preserve"> the master processor recovers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msf_i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ins w:id="770" w:author="Author">
        <w:r w:rsidR="000C035A" w:rsidRPr="00374F87">
          <w:rPr>
            <w:rFonts w:ascii="Courier New" w:eastAsia="Times New Roman" w:hAnsi="Courier New" w:cs="Courier New"/>
            <w:color w:val="000000"/>
            <w:sz w:val="20"/>
            <w:szCs w:val="20"/>
          </w:rPr>
          <w:t xml:space="preserve">to </w:t>
        </w:r>
      </w:ins>
      <w:r w:rsidRPr="00374F87">
        <w:rPr>
          <w:rFonts w:ascii="Courier New" w:eastAsia="Times New Roman" w:hAnsi="Courier New" w:cs="Courier New"/>
          <w:color w:val="000000"/>
          <w:sz w:val="20"/>
          <w:szCs w:val="20"/>
        </w:rPr>
        <w:t>zero.</w:t>
      </w:r>
      <w:del w:id="771" w:author="Author">
        <w:r w:rsidRPr="00374F87" w:rsidDel="003D1355">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 xml:space="preserve"> </w:t>
      </w:r>
    </w:p>
    <w:p w14:paraId="485EFE9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p>
    <w:p w14:paraId="7F5B012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48753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lastRenderedPageBreak/>
        <w:t>%%%Fig.6. Distribution of dedicated public data area.</w:t>
      </w:r>
    </w:p>
    <w:p w14:paraId="33C5611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\section{Integration of $VS$ and $</w:t>
      </w:r>
      <w:proofErr w:type="spellStart"/>
      <w:r w:rsidRPr="00374F87">
        <w:rPr>
          <w:rFonts w:ascii="Courier New" w:eastAsia="Times New Roman" w:hAnsi="Courier New" w:cs="Courier New"/>
          <w:b/>
          <w:bCs/>
          <w:color w:val="0000CC"/>
          <w:sz w:val="20"/>
          <w:szCs w:val="20"/>
        </w:rPr>
        <w:t>ePLC</w:t>
      </w:r>
      <w:proofErr w:type="spellEnd"/>
      <w:r w:rsidRPr="00374F87">
        <w:rPr>
          <w:rFonts w:ascii="Courier New" w:eastAsia="Times New Roman" w:hAnsi="Courier New" w:cs="Courier New"/>
          <w:b/>
          <w:bCs/>
          <w:color w:val="0000CC"/>
          <w:sz w:val="20"/>
          <w:szCs w:val="20"/>
        </w:rPr>
        <w:t>$}</w:t>
      </w:r>
    </w:p>
    <w:p w14:paraId="3629E22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\label{Integration}</w:t>
      </w:r>
    </w:p>
    <w:p w14:paraId="7FD6D51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BA30D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\subsection{$VCA$ $PT$}</w:t>
      </w:r>
    </w:p>
    <w:p w14:paraId="54F0A59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{figure}</w:t>
      </w:r>
    </w:p>
    <w:p w14:paraId="2F0E351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\centering</w:t>
      </w:r>
    </w:p>
    <w:p w14:paraId="4F1801B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w:t>
      </w:r>
      <w:proofErr w:type="spellStart"/>
      <w:r w:rsidRPr="00374F87">
        <w:rPr>
          <w:rFonts w:ascii="Courier New" w:eastAsia="Times New Roman" w:hAnsi="Courier New" w:cs="Courier New"/>
          <w:b/>
          <w:bCs/>
          <w:color w:val="0000CC"/>
          <w:sz w:val="20"/>
          <w:szCs w:val="20"/>
        </w:rPr>
        <w:t>includegraphics</w:t>
      </w:r>
      <w:proofErr w:type="spellEnd"/>
      <w:r w:rsidRPr="00374F87">
        <w:rPr>
          <w:rFonts w:ascii="Courier New" w:eastAsia="Times New Roman" w:hAnsi="Courier New" w:cs="Courier New"/>
          <w:color w:val="000000"/>
          <w:sz w:val="20"/>
          <w:szCs w:val="20"/>
        </w:rPr>
        <w:t>[width=</w:t>
      </w:r>
      <w:r w:rsidRPr="00374F87">
        <w:rPr>
          <w:rFonts w:ascii="Courier New" w:eastAsia="Times New Roman" w:hAnsi="Courier New" w:cs="Courier New"/>
          <w:color w:val="000000"/>
          <w:sz w:val="20"/>
          <w:szCs w:val="20"/>
          <w:u w:val="single"/>
        </w:rPr>
        <w:t>3in</w:t>
      </w:r>
      <w:r w:rsidRPr="00374F87">
        <w:rPr>
          <w:rFonts w:ascii="Courier New" w:eastAsia="Times New Roman" w:hAnsi="Courier New" w:cs="Courier New"/>
          <w:color w:val="000000"/>
          <w:sz w:val="20"/>
          <w:szCs w:val="20"/>
        </w:rPr>
        <w:t>]{fig/PT.pdf}</w:t>
      </w:r>
    </w:p>
    <w:p w14:paraId="67065FB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\caption</w:t>
      </w:r>
      <w:r w:rsidRPr="00374F87">
        <w:rPr>
          <w:rFonts w:ascii="Courier New" w:eastAsia="Times New Roman" w:hAnsi="Courier New" w:cs="Courier New"/>
          <w:color w:val="000000"/>
          <w:sz w:val="20"/>
          <w:szCs w:val="20"/>
        </w:rPr>
        <w:t xml:space="preserve">{A </w:t>
      </w:r>
      <w:r w:rsidRPr="00374F87">
        <w:rPr>
          <w:rFonts w:ascii="Courier New" w:eastAsia="Times New Roman" w:hAnsi="Courier New" w:cs="Courier New"/>
          <w:color w:val="008000"/>
          <w:sz w:val="20"/>
          <w:szCs w:val="20"/>
        </w:rPr>
        <w:t>$PT$</w:t>
      </w:r>
      <w:r w:rsidRPr="00374F87">
        <w:rPr>
          <w:rFonts w:ascii="Courier New" w:eastAsia="Times New Roman" w:hAnsi="Courier New" w:cs="Courier New"/>
          <w:color w:val="000000"/>
          <w:sz w:val="20"/>
          <w:szCs w:val="20"/>
        </w:rPr>
        <w:t xml:space="preserve"> uniquely corresponds to a type of application</w:t>
      </w:r>
      <w:del w:id="772" w:author="Author">
        <w:r w:rsidRPr="00374F87" w:rsidDel="00B24F4D">
          <w:rPr>
            <w:rFonts w:ascii="Courier New" w:eastAsia="Times New Roman" w:hAnsi="Courier New" w:cs="Courier New"/>
            <w:color w:val="000000"/>
            <w:sz w:val="20"/>
            <w:szCs w:val="20"/>
          </w:rPr>
          <w:delText xml:space="preserve">. It </w:delText>
        </w:r>
      </w:del>
      <w:ins w:id="773" w:author="Author">
        <w:r w:rsidR="00B24F4D" w:rsidRPr="00374F87">
          <w:rPr>
            <w:rFonts w:ascii="Courier New" w:eastAsia="Times New Roman" w:hAnsi="Courier New" w:cs="Courier New"/>
            <w:color w:val="000000"/>
            <w:sz w:val="20"/>
            <w:szCs w:val="20"/>
          </w:rPr>
          <w:t xml:space="preserve"> and </w:t>
        </w:r>
      </w:ins>
      <w:r w:rsidRPr="00374F87">
        <w:rPr>
          <w:rFonts w:ascii="Courier New" w:eastAsia="Times New Roman" w:hAnsi="Courier New" w:cs="Courier New"/>
          <w:color w:val="000000"/>
          <w:sz w:val="20"/>
          <w:szCs w:val="20"/>
        </w:rPr>
        <w:t xml:space="preserve">contains four parts: head of </w:t>
      </w:r>
      <w:ins w:id="774" w:author="Author">
        <w:r w:rsidR="00B24F4D"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protocol template, visual layer template</w:t>
      </w:r>
      <w:del w:id="775" w:author="Author">
        <w:r w:rsidRPr="00374F87" w:rsidDel="00B24F4D">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 control layer template</w:t>
      </w:r>
      <w:ins w:id="776" w:author="Author">
        <w:r w:rsidR="00B24F4D"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and algorithm layer template.}</w:t>
      </w:r>
    </w:p>
    <w:p w14:paraId="7A93871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\label{</w:t>
      </w:r>
      <w:proofErr w:type="spellStart"/>
      <w:r w:rsidRPr="00374F87">
        <w:rPr>
          <w:rFonts w:ascii="Courier New" w:eastAsia="Times New Roman" w:hAnsi="Courier New" w:cs="Courier New"/>
          <w:b/>
          <w:bCs/>
          <w:color w:val="0000CC"/>
          <w:sz w:val="20"/>
          <w:szCs w:val="20"/>
        </w:rPr>
        <w:t>fig:PT</w:t>
      </w:r>
      <w:proofErr w:type="spellEnd"/>
      <w:r w:rsidRPr="00374F87">
        <w:rPr>
          <w:rFonts w:ascii="Courier New" w:eastAsia="Times New Roman" w:hAnsi="Courier New" w:cs="Courier New"/>
          <w:b/>
          <w:bCs/>
          <w:color w:val="0000CC"/>
          <w:sz w:val="20"/>
          <w:szCs w:val="20"/>
        </w:rPr>
        <w:t>}</w:t>
      </w:r>
    </w:p>
    <w:p w14:paraId="08B338E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{figure}</w:t>
      </w:r>
    </w:p>
    <w:p w14:paraId="5E99E561" w14:textId="01EAF392"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777" w:author="Author">
        <w:r w:rsidRPr="00374F87" w:rsidDel="007E46E5">
          <w:rPr>
            <w:rFonts w:ascii="Courier New" w:eastAsia="Times New Roman" w:hAnsi="Courier New" w:cs="Courier New"/>
            <w:color w:val="000000"/>
            <w:sz w:val="20"/>
            <w:szCs w:val="20"/>
          </w:rPr>
          <w:delText xml:space="preserve">In cater to </w:delText>
        </w:r>
      </w:del>
      <w:ins w:id="778" w:author="Author">
        <w:r w:rsidR="007E46E5" w:rsidRPr="00374F87">
          <w:rPr>
            <w:rFonts w:ascii="Courier New" w:eastAsia="Times New Roman" w:hAnsi="Courier New" w:cs="Courier New"/>
            <w:color w:val="000000"/>
            <w:sz w:val="20"/>
            <w:szCs w:val="20"/>
          </w:rPr>
          <w:t xml:space="preserve">For </w:t>
        </w:r>
      </w:ins>
      <w:r w:rsidRPr="00374F87">
        <w:rPr>
          <w:rFonts w:ascii="Courier New" w:eastAsia="Times New Roman" w:hAnsi="Courier New" w:cs="Courier New"/>
          <w:color w:val="000000"/>
          <w:sz w:val="20"/>
          <w:szCs w:val="20"/>
        </w:rPr>
        <w:t xml:space="preserve">most applications, we </w:t>
      </w:r>
      <w:commentRangeStart w:id="779"/>
      <w:del w:id="780" w:author="Author">
        <w:r w:rsidRPr="00374F87" w:rsidDel="000C035A">
          <w:rPr>
            <w:rFonts w:ascii="Courier New" w:eastAsia="Times New Roman" w:hAnsi="Courier New" w:cs="Courier New"/>
            <w:color w:val="000000"/>
            <w:sz w:val="20"/>
            <w:szCs w:val="20"/>
          </w:rPr>
          <w:delText xml:space="preserve">design </w:delText>
        </w:r>
      </w:del>
      <w:ins w:id="781" w:author="Author">
        <w:r w:rsidR="000C035A" w:rsidRPr="00374F87">
          <w:rPr>
            <w:rFonts w:ascii="Courier New" w:eastAsia="Times New Roman" w:hAnsi="Courier New" w:cs="Courier New"/>
            <w:color w:val="000000"/>
            <w:sz w:val="20"/>
            <w:szCs w:val="20"/>
          </w:rPr>
          <w:t xml:space="preserve">designed </w:t>
        </w:r>
      </w:ins>
      <w:commentRangeEnd w:id="779"/>
      <w:r w:rsidR="002E703C">
        <w:rPr>
          <w:rStyle w:val="CommentReference"/>
        </w:rPr>
        <w:commentReference w:id="779"/>
      </w:r>
      <w:del w:id="782" w:author="Author">
        <w:r w:rsidRPr="00374F87" w:rsidDel="000C035A">
          <w:rPr>
            <w:rFonts w:ascii="Courier New" w:eastAsia="Times New Roman" w:hAnsi="Courier New" w:cs="Courier New"/>
            <w:color w:val="000000"/>
            <w:sz w:val="20"/>
            <w:szCs w:val="20"/>
          </w:rPr>
          <w:delText xml:space="preserve">a </w:delText>
        </w:r>
      </w:del>
      <w:ins w:id="783" w:author="Author">
        <w:r w:rsidR="000C035A"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$VCA$</w:t>
      </w:r>
      <w:r w:rsidRPr="00374F87">
        <w:rPr>
          <w:rFonts w:ascii="Courier New" w:eastAsia="Times New Roman" w:hAnsi="Courier New" w:cs="Courier New"/>
          <w:color w:val="000000"/>
          <w:sz w:val="20"/>
          <w:szCs w:val="20"/>
        </w:rPr>
        <w:t xml:space="preserve"> protocol </w:t>
      </w:r>
      <w:del w:id="784" w:author="Author">
        <w:r w:rsidRPr="00374F87" w:rsidDel="000C035A">
          <w:rPr>
            <w:rFonts w:ascii="Courier New" w:eastAsia="Times New Roman" w:hAnsi="Courier New" w:cs="Courier New"/>
            <w:color w:val="000000"/>
            <w:sz w:val="20"/>
            <w:szCs w:val="20"/>
          </w:rPr>
          <w:delText xml:space="preserve">to </w:delText>
        </w:r>
      </w:del>
      <w:ins w:id="785" w:author="Author">
        <w:r w:rsidR="000C035A" w:rsidRPr="00374F87">
          <w:rPr>
            <w:rFonts w:ascii="Courier New" w:eastAsia="Times New Roman" w:hAnsi="Courier New" w:cs="Courier New"/>
            <w:color w:val="000000"/>
            <w:sz w:val="20"/>
            <w:szCs w:val="20"/>
          </w:rPr>
          <w:t xml:space="preserve">for </w:t>
        </w:r>
      </w:ins>
      <w:del w:id="786" w:author="Author">
        <w:r w:rsidRPr="00374F87" w:rsidDel="000C035A">
          <w:rPr>
            <w:rFonts w:ascii="Courier New" w:eastAsia="Times New Roman" w:hAnsi="Courier New" w:cs="Courier New"/>
            <w:color w:val="000000"/>
            <w:sz w:val="20"/>
            <w:szCs w:val="20"/>
          </w:rPr>
          <w:delText xml:space="preserve">interact </w:delText>
        </w:r>
      </w:del>
      <w:r w:rsidRPr="00374F87">
        <w:rPr>
          <w:rFonts w:ascii="Courier New" w:eastAsia="Times New Roman" w:hAnsi="Courier New" w:cs="Courier New"/>
          <w:color w:val="000000"/>
          <w:sz w:val="20"/>
          <w:szCs w:val="20"/>
        </w:rPr>
        <w:t xml:space="preserve">data </w:t>
      </w:r>
      <w:ins w:id="787" w:author="Author">
        <w:r w:rsidR="000C035A" w:rsidRPr="00374F87">
          <w:rPr>
            <w:rFonts w:ascii="Courier New" w:eastAsia="Times New Roman" w:hAnsi="Courier New" w:cs="Courier New"/>
            <w:color w:val="000000"/>
            <w:sz w:val="20"/>
            <w:szCs w:val="20"/>
          </w:rPr>
          <w:t xml:space="preserve">interaction </w:t>
        </w:r>
      </w:ins>
      <w:r w:rsidRPr="00374F87">
        <w:rPr>
          <w:rFonts w:ascii="Courier New" w:eastAsia="Times New Roman" w:hAnsi="Courier New" w:cs="Courier New"/>
          <w:color w:val="000000"/>
          <w:sz w:val="20"/>
          <w:szCs w:val="20"/>
        </w:rPr>
        <w:t xml:space="preserve">among </w:t>
      </w:r>
      <w:ins w:id="788" w:author="Author">
        <w:r w:rsidR="000C035A" w:rsidRPr="00374F87">
          <w:rPr>
            <w:rFonts w:ascii="Courier New" w:eastAsia="Times New Roman" w:hAnsi="Courier New" w:cs="Courier New"/>
            <w:color w:val="000000"/>
            <w:sz w:val="20"/>
            <w:szCs w:val="20"/>
          </w:rPr>
          <w:t xml:space="preserve">the </w:t>
        </w:r>
      </w:ins>
      <w:del w:id="789" w:author="Author">
        <w:r w:rsidRPr="00374F87" w:rsidDel="007E46E5">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0000"/>
          <w:sz w:val="20"/>
          <w:szCs w:val="20"/>
        </w:rPr>
        <w:t xml:space="preserve">layers. As shown in Fig.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rPr>
        <w:t>fig:PT</w:t>
      </w:r>
      <w:proofErr w:type="spellEnd"/>
      <w:r w:rsidRPr="00374F87">
        <w:rPr>
          <w:rFonts w:ascii="Courier New" w:eastAsia="Times New Roman" w:hAnsi="Courier New" w:cs="Courier New"/>
          <w:color w:val="000000"/>
          <w:sz w:val="20"/>
          <w:szCs w:val="20"/>
        </w:rPr>
        <w:t>}, a protocol template (</w:t>
      </w:r>
      <w:r w:rsidRPr="00374F87">
        <w:rPr>
          <w:rFonts w:ascii="Courier New" w:eastAsia="Times New Roman" w:hAnsi="Courier New" w:cs="Courier New"/>
          <w:color w:val="008000"/>
          <w:sz w:val="20"/>
          <w:szCs w:val="20"/>
        </w:rPr>
        <w:t>$PT$</w:t>
      </w:r>
      <w:r w:rsidRPr="00374F87">
        <w:rPr>
          <w:rFonts w:ascii="Courier New" w:eastAsia="Times New Roman" w:hAnsi="Courier New" w:cs="Courier New"/>
          <w:color w:val="000000"/>
          <w:sz w:val="20"/>
          <w:szCs w:val="20"/>
        </w:rPr>
        <w:t xml:space="preserve">) </w:t>
      </w:r>
      <w:del w:id="790" w:author="Author">
        <w:r w:rsidRPr="00374F87" w:rsidDel="000C035A">
          <w:rPr>
            <w:rFonts w:ascii="Courier New" w:eastAsia="Times New Roman" w:hAnsi="Courier New" w:cs="Courier New"/>
            <w:color w:val="000000"/>
            <w:sz w:val="20"/>
            <w:szCs w:val="20"/>
          </w:rPr>
          <w:delText xml:space="preserve">is </w:delText>
        </w:r>
      </w:del>
      <w:ins w:id="791" w:author="Author">
        <w:r w:rsidR="000C035A" w:rsidRPr="00374F87">
          <w:rPr>
            <w:rFonts w:ascii="Courier New" w:eastAsia="Times New Roman" w:hAnsi="Courier New" w:cs="Courier New"/>
            <w:color w:val="000000"/>
            <w:sz w:val="20"/>
            <w:szCs w:val="20"/>
          </w:rPr>
          <w:t xml:space="preserve">was </w:t>
        </w:r>
      </w:ins>
      <w:r w:rsidRPr="00374F87">
        <w:rPr>
          <w:rFonts w:ascii="Courier New" w:eastAsia="Times New Roman" w:hAnsi="Courier New" w:cs="Courier New"/>
          <w:color w:val="000000"/>
          <w:sz w:val="20"/>
          <w:szCs w:val="20"/>
        </w:rPr>
        <w:t>adopted to support various types of implementations</w:t>
      </w:r>
      <w:ins w:id="792" w:author="Author">
        <w:r w:rsidR="007E46E5"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and </w:t>
      </w:r>
      <w:ins w:id="793" w:author="Author">
        <w:r w:rsidR="000C035A" w:rsidRPr="00374F87">
          <w:rPr>
            <w:rFonts w:ascii="Courier New" w:eastAsia="Times New Roman" w:hAnsi="Courier New" w:cs="Courier New"/>
            <w:color w:val="000000"/>
            <w:sz w:val="20"/>
            <w:szCs w:val="20"/>
          </w:rPr>
          <w:t xml:space="preserve">the </w:t>
        </w:r>
      </w:ins>
      <w:del w:id="794" w:author="Author">
        <w:r w:rsidRPr="00374F87" w:rsidDel="007E46E5">
          <w:rPr>
            <w:rFonts w:ascii="Courier New" w:eastAsia="Times New Roman" w:hAnsi="Courier New" w:cs="Courier New"/>
            <w:color w:val="000000"/>
            <w:sz w:val="20"/>
            <w:szCs w:val="20"/>
          </w:rPr>
          <w:delText xml:space="preserve">a </w:delText>
        </w:r>
      </w:del>
      <w:r w:rsidRPr="00374F87">
        <w:rPr>
          <w:rFonts w:ascii="Courier New" w:eastAsia="Times New Roman" w:hAnsi="Courier New" w:cs="Courier New"/>
          <w:color w:val="008000"/>
          <w:sz w:val="20"/>
          <w:szCs w:val="20"/>
        </w:rPr>
        <w:t>$PT$</w:t>
      </w:r>
      <w:r w:rsidRPr="00374F87">
        <w:rPr>
          <w:rFonts w:ascii="Courier New" w:eastAsia="Times New Roman" w:hAnsi="Courier New" w:cs="Courier New"/>
          <w:color w:val="000000"/>
          <w:sz w:val="20"/>
          <w:szCs w:val="20"/>
        </w:rPr>
        <w:t xml:space="preserve"> uniquely </w:t>
      </w:r>
      <w:del w:id="795" w:author="Author">
        <w:r w:rsidRPr="00374F87" w:rsidDel="000C035A">
          <w:rPr>
            <w:rFonts w:ascii="Courier New" w:eastAsia="Times New Roman" w:hAnsi="Courier New" w:cs="Courier New"/>
            <w:color w:val="000000"/>
            <w:sz w:val="20"/>
            <w:szCs w:val="20"/>
          </w:rPr>
          <w:delText xml:space="preserve">corresponds </w:delText>
        </w:r>
      </w:del>
      <w:ins w:id="796" w:author="Author">
        <w:r w:rsidR="000C035A" w:rsidRPr="00374F87">
          <w:rPr>
            <w:rFonts w:ascii="Courier New" w:eastAsia="Times New Roman" w:hAnsi="Courier New" w:cs="Courier New"/>
            <w:color w:val="000000"/>
            <w:sz w:val="20"/>
            <w:szCs w:val="20"/>
          </w:rPr>
          <w:t xml:space="preserve">corresponded </w:t>
        </w:r>
      </w:ins>
      <w:r w:rsidRPr="00374F87">
        <w:rPr>
          <w:rFonts w:ascii="Courier New" w:eastAsia="Times New Roman" w:hAnsi="Courier New" w:cs="Courier New"/>
          <w:color w:val="000000"/>
          <w:sz w:val="20"/>
          <w:szCs w:val="20"/>
        </w:rPr>
        <w:t xml:space="preserve">to a type of application. In the flexible architecture, </w:t>
      </w:r>
      <w:ins w:id="797" w:author="Author">
        <w:r w:rsidR="000C035A"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users only </w:t>
      </w:r>
      <w:del w:id="798" w:author="Author">
        <w:r w:rsidRPr="00374F87" w:rsidDel="000C035A">
          <w:rPr>
            <w:rFonts w:ascii="Courier New" w:eastAsia="Times New Roman" w:hAnsi="Courier New" w:cs="Courier New"/>
            <w:color w:val="000000"/>
            <w:sz w:val="20"/>
            <w:szCs w:val="20"/>
          </w:rPr>
          <w:delText xml:space="preserve">need </w:delText>
        </w:r>
      </w:del>
      <w:ins w:id="799" w:author="Author">
        <w:r w:rsidR="000C035A" w:rsidRPr="00374F87">
          <w:rPr>
            <w:rFonts w:ascii="Courier New" w:eastAsia="Times New Roman" w:hAnsi="Courier New" w:cs="Courier New"/>
            <w:color w:val="000000"/>
            <w:sz w:val="20"/>
            <w:szCs w:val="20"/>
          </w:rPr>
          <w:t xml:space="preserve">needed </w:t>
        </w:r>
      </w:ins>
      <w:r w:rsidRPr="00374F87">
        <w:rPr>
          <w:rFonts w:ascii="Courier New" w:eastAsia="Times New Roman" w:hAnsi="Courier New" w:cs="Courier New"/>
          <w:color w:val="000000"/>
          <w:sz w:val="20"/>
          <w:szCs w:val="20"/>
        </w:rPr>
        <w:t xml:space="preserve">to redesign and reload </w:t>
      </w:r>
      <w:ins w:id="800" w:author="Author">
        <w:r w:rsidR="000C035A" w:rsidRPr="00374F87">
          <w:rPr>
            <w:rFonts w:ascii="Courier New" w:eastAsia="Times New Roman" w:hAnsi="Courier New" w:cs="Courier New"/>
            <w:color w:val="000000"/>
            <w:sz w:val="20"/>
            <w:szCs w:val="20"/>
          </w:rPr>
          <w:t xml:space="preserve">the </w:t>
        </w:r>
      </w:ins>
      <w:del w:id="801" w:author="Author">
        <w:r w:rsidRPr="00374F87" w:rsidDel="00EE74AE">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$PT$</w:t>
      </w:r>
      <w:del w:id="802" w:author="Author">
        <w:r w:rsidRPr="00374F87" w:rsidDel="00EE74AE">
          <w:rPr>
            <w:rFonts w:ascii="Courier New" w:eastAsia="Times New Roman" w:hAnsi="Courier New" w:cs="Courier New"/>
            <w:color w:val="000000"/>
            <w:sz w:val="20"/>
            <w:szCs w:val="20"/>
          </w:rPr>
          <w:delText xml:space="preserve"> and </w:delText>
        </w:r>
      </w:del>
      <w:ins w:id="803" w:author="Author">
        <w:r w:rsidR="00EE74AE" w:rsidRPr="00374F87">
          <w:rPr>
            <w:rFonts w:ascii="Courier New" w:eastAsia="Times New Roman" w:hAnsi="Courier New" w:cs="Courier New"/>
            <w:color w:val="000000"/>
            <w:sz w:val="20"/>
            <w:szCs w:val="20"/>
          </w:rPr>
          <w:t xml:space="preserve">. </w:t>
        </w:r>
      </w:ins>
      <w:del w:id="804" w:author="Author">
        <w:r w:rsidRPr="00374F87" w:rsidDel="00EE74AE">
          <w:rPr>
            <w:rFonts w:ascii="Courier New" w:eastAsia="Times New Roman" w:hAnsi="Courier New" w:cs="Courier New"/>
            <w:color w:val="000000"/>
            <w:sz w:val="20"/>
            <w:szCs w:val="20"/>
          </w:rPr>
          <w:delText xml:space="preserve">then </w:delText>
        </w:r>
      </w:del>
      <w:ins w:id="805" w:author="Author">
        <w:r w:rsidR="00EE74AE" w:rsidRPr="00374F87">
          <w:rPr>
            <w:rFonts w:ascii="Courier New" w:eastAsia="Times New Roman" w:hAnsi="Courier New" w:cs="Courier New"/>
            <w:color w:val="000000"/>
            <w:sz w:val="20"/>
            <w:szCs w:val="20"/>
          </w:rPr>
          <w:t xml:space="preserve">They </w:t>
        </w:r>
      </w:ins>
      <w:del w:id="806" w:author="Author">
        <w:r w:rsidRPr="00374F87" w:rsidDel="00EE74AE">
          <w:rPr>
            <w:rFonts w:ascii="Courier New" w:eastAsia="Times New Roman" w:hAnsi="Courier New" w:cs="Courier New"/>
            <w:color w:val="000000"/>
            <w:sz w:val="20"/>
            <w:szCs w:val="20"/>
          </w:rPr>
          <w:delText xml:space="preserve">they </w:delText>
        </w:r>
      </w:del>
      <w:r w:rsidRPr="00374F87">
        <w:rPr>
          <w:rFonts w:ascii="Courier New" w:eastAsia="Times New Roman" w:hAnsi="Courier New" w:cs="Courier New"/>
          <w:color w:val="000000"/>
          <w:sz w:val="20"/>
          <w:szCs w:val="20"/>
        </w:rPr>
        <w:t xml:space="preserve">can </w:t>
      </w:r>
      <w:ins w:id="807" w:author="Author">
        <w:r w:rsidR="00EE74AE" w:rsidRPr="00374F87">
          <w:rPr>
            <w:rFonts w:ascii="Courier New" w:eastAsia="Times New Roman" w:hAnsi="Courier New" w:cs="Courier New"/>
            <w:color w:val="000000"/>
            <w:sz w:val="20"/>
            <w:szCs w:val="20"/>
          </w:rPr>
          <w:t xml:space="preserve">then </w:t>
        </w:r>
      </w:ins>
      <w:r w:rsidRPr="00374F87">
        <w:rPr>
          <w:rFonts w:ascii="Courier New" w:eastAsia="Times New Roman" w:hAnsi="Courier New" w:cs="Courier New"/>
          <w:color w:val="000000"/>
          <w:sz w:val="20"/>
          <w:szCs w:val="20"/>
        </w:rPr>
        <w:t>reuse the visual servo system</w:t>
      </w:r>
      <w:del w:id="808" w:author="Author">
        <w:r w:rsidRPr="00374F87" w:rsidDel="00EE74AE">
          <w:rPr>
            <w:rFonts w:ascii="Courier New" w:eastAsia="Times New Roman" w:hAnsi="Courier New" w:cs="Courier New"/>
            <w:color w:val="000000"/>
            <w:sz w:val="20"/>
            <w:szCs w:val="20"/>
          </w:rPr>
          <w:delText xml:space="preserve"> again</w:delText>
        </w:r>
      </w:del>
      <w:r w:rsidRPr="00374F87">
        <w:rPr>
          <w:rFonts w:ascii="Courier New" w:eastAsia="Times New Roman" w:hAnsi="Courier New" w:cs="Courier New"/>
          <w:color w:val="000000"/>
          <w:sz w:val="20"/>
          <w:szCs w:val="20"/>
        </w:rPr>
        <w:t xml:space="preserve">. </w:t>
      </w:r>
      <w:ins w:id="809" w:author="Author">
        <w:r w:rsidR="000C035A" w:rsidRPr="00374F87">
          <w:rPr>
            <w:rFonts w:ascii="Courier New" w:eastAsia="Times New Roman" w:hAnsi="Courier New" w:cs="Courier New"/>
            <w:color w:val="000000"/>
            <w:sz w:val="20"/>
            <w:szCs w:val="20"/>
          </w:rPr>
          <w:t xml:space="preserve">The </w:t>
        </w:r>
      </w:ins>
      <w:del w:id="810" w:author="Author">
        <w:r w:rsidRPr="00374F87" w:rsidDel="00EE74AE">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$PT$</w:t>
      </w:r>
      <w:r w:rsidRPr="00374F87">
        <w:rPr>
          <w:rFonts w:ascii="Courier New" w:eastAsia="Times New Roman" w:hAnsi="Courier New" w:cs="Courier New"/>
          <w:color w:val="000000"/>
          <w:sz w:val="20"/>
          <w:szCs w:val="20"/>
        </w:rPr>
        <w:t xml:space="preserve"> could be loaded into a stationary address of </w:t>
      </w:r>
      <w:ins w:id="811" w:author="Author">
        <w:r w:rsidR="00EE74AE"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visual </w:t>
      </w:r>
      <w:del w:id="812" w:author="Author">
        <w:r w:rsidRPr="00374F87" w:rsidDel="00EE74AE">
          <w:rPr>
            <w:rFonts w:ascii="Courier New" w:eastAsia="Times New Roman" w:hAnsi="Courier New" w:cs="Courier New"/>
            <w:color w:val="000000"/>
            <w:sz w:val="20"/>
            <w:szCs w:val="20"/>
          </w:rPr>
          <w:delText xml:space="preserve">system </w:delText>
        </w:r>
      </w:del>
      <w:r w:rsidRPr="00374F87">
        <w:rPr>
          <w:rFonts w:ascii="Courier New" w:eastAsia="Times New Roman" w:hAnsi="Courier New" w:cs="Courier New"/>
          <w:color w:val="000000"/>
          <w:sz w:val="20"/>
          <w:szCs w:val="20"/>
        </w:rPr>
        <w:t xml:space="preserve">and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del w:id="813" w:author="Author">
        <w:r w:rsidRPr="00374F87" w:rsidDel="00EE74AE">
          <w:rPr>
            <w:rFonts w:ascii="Courier New" w:eastAsia="Times New Roman" w:hAnsi="Courier New" w:cs="Courier New"/>
            <w:color w:val="000000"/>
            <w:sz w:val="20"/>
            <w:szCs w:val="20"/>
          </w:rPr>
          <w:delText>system</w:delText>
        </w:r>
      </w:del>
      <w:ins w:id="814" w:author="Author">
        <w:r w:rsidR="00EE74AE" w:rsidRPr="00374F87">
          <w:rPr>
            <w:rFonts w:ascii="Courier New" w:eastAsia="Times New Roman" w:hAnsi="Courier New" w:cs="Courier New"/>
            <w:color w:val="000000"/>
            <w:sz w:val="20"/>
            <w:szCs w:val="20"/>
          </w:rPr>
          <w:t>systems</w:t>
        </w:r>
      </w:ins>
      <w:r w:rsidRPr="00374F87">
        <w:rPr>
          <w:rFonts w:ascii="Courier New" w:eastAsia="Times New Roman" w:hAnsi="Courier New" w:cs="Courier New"/>
          <w:color w:val="000000"/>
          <w:sz w:val="20"/>
          <w:szCs w:val="20"/>
        </w:rPr>
        <w:t xml:space="preserve">. After restarting both systems, it will be stored into a fixed area of </w:t>
      </w:r>
      <w:ins w:id="815" w:author="Author">
        <w:r w:rsidR="000C035A"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$RAM$</w:t>
      </w:r>
      <w:r w:rsidRPr="00374F87">
        <w:rPr>
          <w:rFonts w:ascii="Courier New" w:eastAsia="Times New Roman" w:hAnsi="Courier New" w:cs="Courier New"/>
          <w:color w:val="000000"/>
          <w:sz w:val="20"/>
          <w:szCs w:val="20"/>
        </w:rPr>
        <w:t xml:space="preserve">. The parsing modules </w:t>
      </w:r>
      <w:del w:id="816" w:author="Author">
        <w:r w:rsidRPr="00374F87" w:rsidDel="00077CC9">
          <w:rPr>
            <w:rFonts w:ascii="Courier New" w:eastAsia="Times New Roman" w:hAnsi="Courier New" w:cs="Courier New"/>
            <w:color w:val="000000"/>
            <w:sz w:val="20"/>
            <w:szCs w:val="20"/>
          </w:rPr>
          <w:delText xml:space="preserve">form </w:delText>
        </w:r>
      </w:del>
      <w:ins w:id="817" w:author="Author">
        <w:r w:rsidR="00077CC9" w:rsidRPr="00374F87">
          <w:rPr>
            <w:rFonts w:ascii="Courier New" w:eastAsia="Times New Roman" w:hAnsi="Courier New" w:cs="Courier New"/>
            <w:color w:val="000000"/>
            <w:sz w:val="20"/>
            <w:szCs w:val="20"/>
          </w:rPr>
          <w:t xml:space="preserve">from </w:t>
        </w:r>
      </w:ins>
      <w:r w:rsidRPr="00374F87">
        <w:rPr>
          <w:rFonts w:ascii="Courier New" w:eastAsia="Times New Roman" w:hAnsi="Courier New" w:cs="Courier New"/>
          <w:color w:val="000000"/>
          <w:sz w:val="20"/>
          <w:szCs w:val="20"/>
        </w:rPr>
        <w:t xml:space="preserve">both systems will read it when parsing </w:t>
      </w:r>
      <w:ins w:id="818" w:author="Author">
        <w:r w:rsidR="000C035A" w:rsidRPr="00374F87">
          <w:rPr>
            <w:rFonts w:ascii="Courier New" w:eastAsia="Times New Roman" w:hAnsi="Courier New" w:cs="Courier New"/>
            <w:color w:val="000000"/>
            <w:sz w:val="20"/>
            <w:szCs w:val="20"/>
          </w:rPr>
          <w:t xml:space="preserve">the </w:t>
        </w:r>
      </w:ins>
      <w:del w:id="819" w:author="Author">
        <w:r w:rsidRPr="00374F87" w:rsidDel="00077CC9">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 The </w:t>
      </w:r>
      <w:r w:rsidRPr="00374F87">
        <w:rPr>
          <w:rFonts w:ascii="Courier New" w:eastAsia="Times New Roman" w:hAnsi="Courier New" w:cs="Courier New"/>
          <w:color w:val="008000"/>
          <w:sz w:val="20"/>
          <w:szCs w:val="20"/>
        </w:rPr>
        <w:t>$VCA$</w:t>
      </w:r>
      <w:r w:rsidRPr="00374F87">
        <w:rPr>
          <w:rFonts w:ascii="Courier New" w:eastAsia="Times New Roman" w:hAnsi="Courier New" w:cs="Courier New"/>
          <w:color w:val="000000"/>
          <w:sz w:val="20"/>
          <w:szCs w:val="20"/>
        </w:rPr>
        <w:t xml:space="preserve"> protocol could be used to </w:t>
      </w:r>
      <w:proofErr w:type="spellStart"/>
      <w:r w:rsidRPr="00374F87">
        <w:rPr>
          <w:rFonts w:ascii="Courier New" w:eastAsia="Times New Roman" w:hAnsi="Courier New" w:cs="Courier New"/>
          <w:color w:val="000000"/>
          <w:sz w:val="20"/>
          <w:szCs w:val="20"/>
        </w:rPr>
        <w:t>bidirectionally</w:t>
      </w:r>
      <w:proofErr w:type="spellEnd"/>
      <w:r w:rsidRPr="00374F87">
        <w:rPr>
          <w:rFonts w:ascii="Courier New" w:eastAsia="Times New Roman" w:hAnsi="Courier New" w:cs="Courier New"/>
          <w:color w:val="000000"/>
          <w:sz w:val="20"/>
          <w:szCs w:val="20"/>
        </w:rPr>
        <w:t xml:space="preserve"> transfer </w:t>
      </w:r>
      <w:ins w:id="820" w:author="Author">
        <w:r w:rsidR="000C035A"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 using the same </w:t>
      </w:r>
      <w:r w:rsidRPr="00374F87">
        <w:rPr>
          <w:rFonts w:ascii="Courier New" w:eastAsia="Times New Roman" w:hAnsi="Courier New" w:cs="Courier New"/>
          <w:color w:val="008000"/>
          <w:sz w:val="20"/>
          <w:szCs w:val="20"/>
        </w:rPr>
        <w:t>$PT$</w:t>
      </w:r>
      <w:r w:rsidRPr="00374F87">
        <w:rPr>
          <w:rFonts w:ascii="Courier New" w:eastAsia="Times New Roman" w:hAnsi="Courier New" w:cs="Courier New"/>
          <w:color w:val="000000"/>
          <w:sz w:val="20"/>
          <w:szCs w:val="20"/>
        </w:rPr>
        <w:t xml:space="preserve"> and algorithms of framing and </w:t>
      </w:r>
      <w:proofErr w:type="spellStart"/>
      <w:r w:rsidRPr="00374F87">
        <w:rPr>
          <w:rFonts w:ascii="Courier New" w:eastAsia="Times New Roman" w:hAnsi="Courier New" w:cs="Courier New"/>
          <w:color w:val="000000"/>
          <w:sz w:val="20"/>
          <w:szCs w:val="20"/>
          <w:u w:val="single"/>
        </w:rPr>
        <w:t>deframing</w:t>
      </w:r>
      <w:proofErr w:type="spellEnd"/>
      <w:r w:rsidRPr="00374F87">
        <w:rPr>
          <w:rFonts w:ascii="Courier New" w:eastAsia="Times New Roman" w:hAnsi="Courier New" w:cs="Courier New"/>
          <w:color w:val="000000"/>
          <w:sz w:val="20"/>
          <w:szCs w:val="20"/>
        </w:rPr>
        <w:t xml:space="preserve">.  </w:t>
      </w:r>
    </w:p>
    <w:p w14:paraId="5101ABA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p>
    <w:p w14:paraId="48240C3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del w:id="821" w:author="Author">
        <w:r w:rsidRPr="00374F87" w:rsidDel="00077CC9">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$PT$</w:t>
      </w:r>
      <w:r w:rsidRPr="00374F87">
        <w:rPr>
          <w:rFonts w:ascii="Courier New" w:eastAsia="Times New Roman" w:hAnsi="Courier New" w:cs="Courier New"/>
          <w:color w:val="000000"/>
          <w:sz w:val="20"/>
          <w:szCs w:val="20"/>
        </w:rPr>
        <w:t xml:space="preserve"> is defined </w:t>
      </w:r>
      <w:commentRangeStart w:id="822"/>
      <w:del w:id="823" w:author="Author">
        <w:r w:rsidRPr="00374F87" w:rsidDel="00077CC9">
          <w:rPr>
            <w:rFonts w:ascii="Courier New" w:eastAsia="Times New Roman" w:hAnsi="Courier New" w:cs="Courier New"/>
            <w:color w:val="000000"/>
            <w:sz w:val="20"/>
            <w:szCs w:val="20"/>
          </w:rPr>
          <w:delText>below</w:delText>
        </w:r>
      </w:del>
      <w:ins w:id="824" w:author="Author">
        <w:r w:rsidR="00077CC9" w:rsidRPr="00374F87">
          <w:rPr>
            <w:rFonts w:ascii="Courier New" w:eastAsia="Times New Roman" w:hAnsi="Courier New" w:cs="Courier New"/>
            <w:color w:val="000000"/>
            <w:sz w:val="20"/>
            <w:szCs w:val="20"/>
          </w:rPr>
          <w:t>as follo</w:t>
        </w:r>
        <w:r w:rsidR="0056231D" w:rsidRPr="00374F87">
          <w:rPr>
            <w:rFonts w:ascii="Courier New" w:eastAsia="Times New Roman" w:hAnsi="Courier New" w:cs="Courier New"/>
            <w:color w:val="000000"/>
            <w:sz w:val="20"/>
            <w:szCs w:val="20"/>
          </w:rPr>
          <w:t>w</w:t>
        </w:r>
        <w:r w:rsidR="00077CC9" w:rsidRPr="00374F87">
          <w:rPr>
            <w:rFonts w:ascii="Courier New" w:eastAsia="Times New Roman" w:hAnsi="Courier New" w:cs="Courier New"/>
            <w:color w:val="000000"/>
            <w:sz w:val="20"/>
            <w:szCs w:val="20"/>
          </w:rPr>
          <w:t>s</w:t>
        </w:r>
      </w:ins>
      <w:commentRangeEnd w:id="822"/>
      <w:r w:rsidR="00E2255A">
        <w:rPr>
          <w:rStyle w:val="CommentReference"/>
        </w:rPr>
        <w:commentReference w:id="822"/>
      </w:r>
      <w:r w:rsidRPr="00374F87">
        <w:rPr>
          <w:rFonts w:ascii="Courier New" w:eastAsia="Times New Roman" w:hAnsi="Courier New" w:cs="Courier New"/>
          <w:color w:val="000000"/>
          <w:sz w:val="20"/>
          <w:szCs w:val="20"/>
        </w:rPr>
        <w:t>:</w:t>
      </w:r>
    </w:p>
    <w:p w14:paraId="29F4E02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{equation}</w:t>
      </w:r>
    </w:p>
    <w:p w14:paraId="32476FD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 xml:space="preserve"> \left\{</w:t>
      </w:r>
    </w:p>
    <w:p w14:paraId="799B404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 xml:space="preserve"> \begin{array}{l}</w:t>
      </w:r>
    </w:p>
    <w:p w14:paraId="53FD0F0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 xml:space="preserve"> PT = \{HPT, VPT, APT, PPT\}\\</w:t>
      </w:r>
    </w:p>
    <w:p w14:paraId="2E372EE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 xml:space="preserve"> HPT = \{CID, TDA\}\\</w:t>
      </w:r>
    </w:p>
    <w:p w14:paraId="161025B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 xml:space="preserve"> VPT = \{MID, MAN, MDN, MDA, MSF, MDF, \\</w:t>
      </w:r>
    </w:p>
    <w:p w14:paraId="0482F13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 xml:space="preserve"> \</w:t>
      </w:r>
      <w:proofErr w:type="spellStart"/>
      <w:r w:rsidRPr="00374F87">
        <w:rPr>
          <w:rFonts w:ascii="Courier New" w:eastAsia="Times New Roman" w:hAnsi="Courier New" w:cs="Courier New"/>
          <w:color w:val="008000"/>
          <w:sz w:val="20"/>
          <w:szCs w:val="20"/>
        </w:rPr>
        <w:t>qquad</w:t>
      </w:r>
      <w:proofErr w:type="spellEnd"/>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qquad</w:t>
      </w:r>
      <w:proofErr w:type="spellEnd"/>
      <w:r w:rsidRPr="00374F87">
        <w:rPr>
          <w:rFonts w:ascii="Courier New" w:eastAsia="Times New Roman" w:hAnsi="Courier New" w:cs="Courier New"/>
          <w:color w:val="008000"/>
          <w:sz w:val="20"/>
          <w:szCs w:val="20"/>
        </w:rPr>
        <w:t>\quad \</w:t>
      </w:r>
      <w:proofErr w:type="spellStart"/>
      <w:r w:rsidRPr="00374F87">
        <w:rPr>
          <w:rFonts w:ascii="Courier New" w:eastAsia="Times New Roman" w:hAnsi="Courier New" w:cs="Courier New"/>
          <w:color w:val="008000"/>
          <w:sz w:val="20"/>
          <w:szCs w:val="20"/>
        </w:rPr>
        <w:t>bigcup</w:t>
      </w:r>
      <w:proofErr w:type="spellEnd"/>
      <w:r w:rsidRPr="00374F87">
        <w:rPr>
          <w:rFonts w:ascii="Courier New" w:eastAsia="Times New Roman" w:hAnsi="Courier New" w:cs="Courier New"/>
          <w:color w:val="008000"/>
          <w:sz w:val="20"/>
          <w:szCs w:val="20"/>
        </w:rPr>
        <w:t>_{x=1}^</w:t>
      </w:r>
      <w:proofErr w:type="spellStart"/>
      <w:r w:rsidRPr="00374F87">
        <w:rPr>
          <w:rFonts w:ascii="Courier New" w:eastAsia="Times New Roman" w:hAnsi="Courier New" w:cs="Courier New"/>
          <w:color w:val="008000"/>
          <w:sz w:val="20"/>
          <w:szCs w:val="20"/>
        </w:rPr>
        <w:t>i</w:t>
      </w:r>
      <w:proofErr w:type="spellEnd"/>
      <w:r w:rsidRPr="00374F87">
        <w:rPr>
          <w:rFonts w:ascii="Courier New" w:eastAsia="Times New Roman" w:hAnsi="Courier New" w:cs="Courier New"/>
          <w:color w:val="008000"/>
          <w:sz w:val="20"/>
          <w:szCs w:val="20"/>
        </w:rPr>
        <w:t xml:space="preserve"> </w:t>
      </w:r>
      <w:proofErr w:type="spellStart"/>
      <w:r w:rsidRPr="00374F87">
        <w:rPr>
          <w:rFonts w:ascii="Courier New" w:eastAsia="Times New Roman" w:hAnsi="Courier New" w:cs="Courier New"/>
          <w:color w:val="008000"/>
          <w:sz w:val="20"/>
          <w:szCs w:val="20"/>
        </w:rPr>
        <w:t>MAF_x</w:t>
      </w:r>
      <w:proofErr w:type="spellEnd"/>
      <w:r w:rsidRPr="00374F87">
        <w:rPr>
          <w:rFonts w:ascii="Courier New" w:eastAsia="Times New Roman" w:hAnsi="Courier New" w:cs="Courier New"/>
          <w:color w:val="008000"/>
          <w:sz w:val="20"/>
          <w:szCs w:val="20"/>
        </w:rPr>
        <w:t>, \</w:t>
      </w:r>
      <w:proofErr w:type="spellStart"/>
      <w:r w:rsidRPr="00374F87">
        <w:rPr>
          <w:rFonts w:ascii="Courier New" w:eastAsia="Times New Roman" w:hAnsi="Courier New" w:cs="Courier New"/>
          <w:color w:val="008000"/>
          <w:sz w:val="20"/>
          <w:szCs w:val="20"/>
        </w:rPr>
        <w:t>bigcup</w:t>
      </w:r>
      <w:proofErr w:type="spellEnd"/>
      <w:r w:rsidRPr="00374F87">
        <w:rPr>
          <w:rFonts w:ascii="Courier New" w:eastAsia="Times New Roman" w:hAnsi="Courier New" w:cs="Courier New"/>
          <w:color w:val="008000"/>
          <w:sz w:val="20"/>
          <w:szCs w:val="20"/>
        </w:rPr>
        <w:t xml:space="preserve">_{x=1}^j </w:t>
      </w:r>
      <w:proofErr w:type="spellStart"/>
      <w:r w:rsidRPr="00374F87">
        <w:rPr>
          <w:rFonts w:ascii="Courier New" w:eastAsia="Times New Roman" w:hAnsi="Courier New" w:cs="Courier New"/>
          <w:color w:val="008000"/>
          <w:sz w:val="20"/>
          <w:szCs w:val="20"/>
        </w:rPr>
        <w:t>CPS_x</w:t>
      </w:r>
      <w:proofErr w:type="spellEnd"/>
      <w:r w:rsidRPr="00374F87">
        <w:rPr>
          <w:rFonts w:ascii="Courier New" w:eastAsia="Times New Roman" w:hAnsi="Courier New" w:cs="Courier New"/>
          <w:color w:val="008000"/>
          <w:sz w:val="20"/>
          <w:szCs w:val="20"/>
        </w:rPr>
        <w:t>\}\\</w:t>
      </w:r>
    </w:p>
    <w:p w14:paraId="2E6C6C6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 xml:space="preserve"> APT = \{AID, APN, ADA, AF, ADF, \</w:t>
      </w:r>
      <w:proofErr w:type="spellStart"/>
      <w:r w:rsidRPr="00374F87">
        <w:rPr>
          <w:rFonts w:ascii="Courier New" w:eastAsia="Times New Roman" w:hAnsi="Courier New" w:cs="Courier New"/>
          <w:color w:val="008000"/>
          <w:sz w:val="20"/>
          <w:szCs w:val="20"/>
        </w:rPr>
        <w:t>bigcup</w:t>
      </w:r>
      <w:proofErr w:type="spellEnd"/>
      <w:r w:rsidRPr="00374F87">
        <w:rPr>
          <w:rFonts w:ascii="Courier New" w:eastAsia="Times New Roman" w:hAnsi="Courier New" w:cs="Courier New"/>
          <w:color w:val="008000"/>
          <w:sz w:val="20"/>
          <w:szCs w:val="20"/>
        </w:rPr>
        <w:t>_{y=1}^</w:t>
      </w:r>
      <w:proofErr w:type="spellStart"/>
      <w:r w:rsidRPr="00374F87">
        <w:rPr>
          <w:rFonts w:ascii="Courier New" w:eastAsia="Times New Roman" w:hAnsi="Courier New" w:cs="Courier New"/>
          <w:color w:val="008000"/>
          <w:sz w:val="20"/>
          <w:szCs w:val="20"/>
        </w:rPr>
        <w:t>i</w:t>
      </w:r>
      <w:proofErr w:type="spellEnd"/>
      <w:r w:rsidRPr="00374F87">
        <w:rPr>
          <w:rFonts w:ascii="Courier New" w:eastAsia="Times New Roman" w:hAnsi="Courier New" w:cs="Courier New"/>
          <w:color w:val="008000"/>
          <w:sz w:val="20"/>
          <w:szCs w:val="20"/>
        </w:rPr>
        <w:t xml:space="preserve"> </w:t>
      </w:r>
      <w:proofErr w:type="spellStart"/>
      <w:r w:rsidRPr="00374F87">
        <w:rPr>
          <w:rFonts w:ascii="Courier New" w:eastAsia="Times New Roman" w:hAnsi="Courier New" w:cs="Courier New"/>
          <w:color w:val="008000"/>
          <w:sz w:val="20"/>
          <w:szCs w:val="20"/>
        </w:rPr>
        <w:t>APS_y</w:t>
      </w:r>
      <w:proofErr w:type="spellEnd"/>
      <w:r w:rsidRPr="00374F87">
        <w:rPr>
          <w:rFonts w:ascii="Courier New" w:eastAsia="Times New Roman" w:hAnsi="Courier New" w:cs="Courier New"/>
          <w:color w:val="008000"/>
          <w:sz w:val="20"/>
          <w:szCs w:val="20"/>
        </w:rPr>
        <w:t>\}\\</w:t>
      </w:r>
    </w:p>
    <w:p w14:paraId="10875F5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 xml:space="preserve"> PPT = \{PID, VID, VAR\}</w:t>
      </w:r>
    </w:p>
    <w:p w14:paraId="3461881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 xml:space="preserve"> \end{array}</w:t>
      </w:r>
    </w:p>
    <w:p w14:paraId="1CAE9B0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 xml:space="preserve"> \right.</w:t>
      </w:r>
    </w:p>
    <w:p w14:paraId="717DDF4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 xml:space="preserve"> </w:t>
      </w: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{equation}</w:t>
      </w:r>
    </w:p>
    <w:p w14:paraId="04EBF6D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p>
    <w:p w14:paraId="6B6A8C8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9DBD6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The </w:t>
      </w:r>
      <w:r w:rsidRPr="00374F87">
        <w:rPr>
          <w:rFonts w:ascii="Courier New" w:eastAsia="Times New Roman" w:hAnsi="Courier New" w:cs="Courier New"/>
          <w:color w:val="008000"/>
          <w:sz w:val="20"/>
          <w:szCs w:val="20"/>
        </w:rPr>
        <w:t>$PT$</w:t>
      </w:r>
      <w:r w:rsidRPr="00374F87">
        <w:rPr>
          <w:rFonts w:ascii="Courier New" w:eastAsia="Times New Roman" w:hAnsi="Courier New" w:cs="Courier New"/>
          <w:color w:val="000000"/>
          <w:sz w:val="20"/>
          <w:szCs w:val="20"/>
        </w:rPr>
        <w:t xml:space="preserve"> contains four parts: head of </w:t>
      </w:r>
      <w:ins w:id="825" w:author="Author">
        <w:r w:rsidR="00A462FB"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protocol template (</w:t>
      </w:r>
      <w:r w:rsidRPr="00374F87">
        <w:rPr>
          <w:rFonts w:ascii="Courier New" w:eastAsia="Times New Roman" w:hAnsi="Courier New" w:cs="Courier New"/>
          <w:color w:val="008000"/>
          <w:sz w:val="20"/>
          <w:szCs w:val="20"/>
        </w:rPr>
        <w:t>$HPT$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0000"/>
          <w:sz w:val="20"/>
          <w:szCs w:val="20"/>
          <w:u w:val="single"/>
        </w:rPr>
        <w:t>VCA</w:t>
      </w:r>
      <w:r w:rsidRPr="00374F87">
        <w:rPr>
          <w:rFonts w:ascii="Courier New" w:eastAsia="Times New Roman" w:hAnsi="Courier New" w:cs="Courier New"/>
          <w:color w:val="000000"/>
          <w:sz w:val="20"/>
          <w:szCs w:val="20"/>
        </w:rPr>
        <w:t xml:space="preserve"> protocol template (</w:t>
      </w:r>
      <w:r w:rsidRPr="00374F87">
        <w:rPr>
          <w:rFonts w:ascii="Courier New" w:eastAsia="Times New Roman" w:hAnsi="Courier New" w:cs="Courier New"/>
          <w:color w:val="008000"/>
          <w:sz w:val="20"/>
          <w:szCs w:val="20"/>
        </w:rPr>
        <w:t>$VPT$</w:t>
      </w:r>
      <w:r w:rsidRPr="00374F87">
        <w:rPr>
          <w:rFonts w:ascii="Courier New" w:eastAsia="Times New Roman" w:hAnsi="Courier New" w:cs="Courier New"/>
          <w:color w:val="000000"/>
          <w:sz w:val="20"/>
          <w:szCs w:val="20"/>
        </w:rPr>
        <w:t>), algorithm protocol template (</w:t>
      </w:r>
      <w:r w:rsidRPr="00374F87">
        <w:rPr>
          <w:rFonts w:ascii="Courier New" w:eastAsia="Times New Roman" w:hAnsi="Courier New" w:cs="Courier New"/>
          <w:color w:val="008000"/>
          <w:sz w:val="20"/>
          <w:szCs w:val="20"/>
        </w:rPr>
        <w:t>$APT$</w:t>
      </w:r>
      <w:r w:rsidRPr="00374F87">
        <w:rPr>
          <w:rFonts w:ascii="Courier New" w:eastAsia="Times New Roman" w:hAnsi="Courier New" w:cs="Courier New"/>
          <w:color w:val="000000"/>
          <w:sz w:val="20"/>
          <w:szCs w:val="20"/>
        </w:rPr>
        <w:t>)</w:t>
      </w:r>
      <w:ins w:id="826" w:author="Author">
        <w:r w:rsidR="00A462FB"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and parameter protocol template (</w:t>
      </w:r>
      <w:r w:rsidRPr="00374F87">
        <w:rPr>
          <w:rFonts w:ascii="Courier New" w:eastAsia="Times New Roman" w:hAnsi="Courier New" w:cs="Courier New"/>
          <w:color w:val="008000"/>
          <w:sz w:val="20"/>
          <w:szCs w:val="20"/>
        </w:rPr>
        <w:t>$PPT$</w:t>
      </w:r>
      <w:r w:rsidRPr="00374F87">
        <w:rPr>
          <w:rFonts w:ascii="Courier New" w:eastAsia="Times New Roman" w:hAnsi="Courier New" w:cs="Courier New"/>
          <w:color w:val="000000"/>
          <w:sz w:val="20"/>
          <w:szCs w:val="20"/>
        </w:rPr>
        <w:t xml:space="preserve">). Every part </w:t>
      </w:r>
      <w:ins w:id="827" w:author="Author">
        <w:r w:rsidR="00A462FB" w:rsidRPr="00374F87">
          <w:rPr>
            <w:rFonts w:ascii="Courier New" w:eastAsia="Times New Roman" w:hAnsi="Courier New" w:cs="Courier New"/>
            <w:color w:val="000000"/>
            <w:sz w:val="20"/>
            <w:szCs w:val="20"/>
          </w:rPr>
          <w:t xml:space="preserve">is </w:t>
        </w:r>
      </w:ins>
      <w:del w:id="828" w:author="Author">
        <w:r w:rsidRPr="00374F87" w:rsidDel="00A462FB">
          <w:rPr>
            <w:rFonts w:ascii="Courier New" w:eastAsia="Times New Roman" w:hAnsi="Courier New" w:cs="Courier New"/>
            <w:color w:val="000000"/>
            <w:sz w:val="20"/>
            <w:szCs w:val="20"/>
          </w:rPr>
          <w:delText xml:space="preserve">explains </w:delText>
        </w:r>
      </w:del>
      <w:ins w:id="829" w:author="Author">
        <w:r w:rsidR="00A462FB" w:rsidRPr="00374F87">
          <w:rPr>
            <w:rFonts w:ascii="Courier New" w:eastAsia="Times New Roman" w:hAnsi="Courier New" w:cs="Courier New"/>
            <w:color w:val="000000"/>
            <w:sz w:val="20"/>
            <w:szCs w:val="20"/>
          </w:rPr>
          <w:t xml:space="preserve">explained </w:t>
        </w:r>
      </w:ins>
      <w:commentRangeStart w:id="830"/>
      <w:del w:id="831" w:author="Author">
        <w:r w:rsidRPr="00374F87" w:rsidDel="00A462FB">
          <w:rPr>
            <w:rFonts w:ascii="Courier New" w:eastAsia="Times New Roman" w:hAnsi="Courier New" w:cs="Courier New"/>
            <w:color w:val="000000"/>
            <w:sz w:val="20"/>
            <w:szCs w:val="20"/>
          </w:rPr>
          <w:delText>as follows</w:delText>
        </w:r>
      </w:del>
      <w:ins w:id="832" w:author="Author">
        <w:r w:rsidR="00A462FB" w:rsidRPr="00374F87">
          <w:rPr>
            <w:rFonts w:ascii="Courier New" w:eastAsia="Times New Roman" w:hAnsi="Courier New" w:cs="Courier New"/>
            <w:color w:val="000000"/>
            <w:sz w:val="20"/>
            <w:szCs w:val="20"/>
          </w:rPr>
          <w:t>below</w:t>
        </w:r>
      </w:ins>
      <w:commentRangeEnd w:id="830"/>
      <w:r w:rsidR="00E2255A">
        <w:rPr>
          <w:rStyle w:val="CommentReference"/>
        </w:rPr>
        <w:commentReference w:id="830"/>
      </w:r>
      <w:r w:rsidRPr="00374F87">
        <w:rPr>
          <w:rFonts w:ascii="Courier New" w:eastAsia="Times New Roman" w:hAnsi="Courier New" w:cs="Courier New"/>
          <w:color w:val="000000"/>
          <w:sz w:val="20"/>
          <w:szCs w:val="20"/>
        </w:rPr>
        <w:t xml:space="preserve">: </w:t>
      </w:r>
    </w:p>
    <w:p w14:paraId="4B78189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{enumerate}</w:t>
      </w:r>
    </w:p>
    <w:p w14:paraId="59555D8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\item</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$HPT$</w:t>
      </w:r>
      <w:r w:rsidRPr="00374F87">
        <w:rPr>
          <w:rFonts w:ascii="Courier New" w:eastAsia="Times New Roman" w:hAnsi="Courier New" w:cs="Courier New"/>
          <w:color w:val="000000"/>
          <w:sz w:val="20"/>
          <w:szCs w:val="20"/>
        </w:rPr>
        <w:t xml:space="preserve">: </w:t>
      </w:r>
      <w:ins w:id="833" w:author="Author">
        <w:r w:rsidR="00A462FB" w:rsidRPr="00374F87">
          <w:rPr>
            <w:rFonts w:ascii="Courier New" w:eastAsia="Times New Roman" w:hAnsi="Courier New" w:cs="Courier New"/>
            <w:color w:val="000000"/>
            <w:sz w:val="20"/>
            <w:szCs w:val="20"/>
          </w:rPr>
          <w:t>T</w:t>
        </w:r>
      </w:ins>
      <w:del w:id="834" w:author="Author">
        <w:r w:rsidRPr="00374F87" w:rsidDel="00A462FB">
          <w:rPr>
            <w:rFonts w:ascii="Courier New" w:eastAsia="Times New Roman" w:hAnsi="Courier New" w:cs="Courier New"/>
            <w:color w:val="000000"/>
            <w:sz w:val="20"/>
            <w:szCs w:val="20"/>
          </w:rPr>
          <w:delText>t</w:delText>
        </w:r>
      </w:del>
      <w:r w:rsidRPr="00374F87">
        <w:rPr>
          <w:rFonts w:ascii="Courier New" w:eastAsia="Times New Roman" w:hAnsi="Courier New" w:cs="Courier New"/>
          <w:color w:val="000000"/>
          <w:sz w:val="20"/>
          <w:szCs w:val="20"/>
        </w:rPr>
        <w:t xml:space="preserve">his part includes </w:t>
      </w:r>
      <w:ins w:id="835" w:author="Author">
        <w:r w:rsidR="00566A87"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communication unique ID (</w:t>
      </w:r>
      <w:r w:rsidRPr="00374F87">
        <w:rPr>
          <w:rFonts w:ascii="Courier New" w:eastAsia="Times New Roman" w:hAnsi="Courier New" w:cs="Courier New"/>
          <w:color w:val="008000"/>
          <w:sz w:val="20"/>
          <w:szCs w:val="20"/>
        </w:rPr>
        <w:t>$CID$</w:t>
      </w:r>
      <w:r w:rsidRPr="00374F87">
        <w:rPr>
          <w:rFonts w:ascii="Courier New" w:eastAsia="Times New Roman" w:hAnsi="Courier New" w:cs="Courier New"/>
          <w:color w:val="000000"/>
          <w:sz w:val="20"/>
          <w:szCs w:val="20"/>
        </w:rPr>
        <w:t>)</w:t>
      </w:r>
      <w:ins w:id="836" w:author="Author">
        <w:r w:rsidR="00566A87" w:rsidRPr="00374F87">
          <w:rPr>
            <w:rFonts w:ascii="Courier New" w:eastAsia="Times New Roman" w:hAnsi="Courier New" w:cs="Courier New"/>
            <w:color w:val="000000"/>
            <w:sz w:val="20"/>
            <w:szCs w:val="20"/>
          </w:rPr>
          <w:t xml:space="preserve"> and a</w:t>
        </w:r>
      </w:ins>
      <w:del w:id="837" w:author="Author">
        <w:r w:rsidRPr="00374F87" w:rsidDel="00566A87">
          <w:rPr>
            <w:rFonts w:ascii="Courier New" w:eastAsia="Times New Roman" w:hAnsi="Courier New" w:cs="Courier New"/>
            <w:color w:val="000000"/>
            <w:sz w:val="20"/>
            <w:szCs w:val="20"/>
          </w:rPr>
          <w:delText>,</w:delText>
        </w:r>
      </w:del>
      <w:r w:rsidRPr="00374F87">
        <w:rPr>
          <w:rFonts w:ascii="Courier New" w:eastAsia="Times New Roman" w:hAnsi="Courier New" w:cs="Courier New"/>
          <w:color w:val="000000"/>
          <w:sz w:val="20"/>
          <w:szCs w:val="20"/>
        </w:rPr>
        <w:t xml:space="preserve"> template data storage address (</w:t>
      </w:r>
      <w:r w:rsidRPr="00374F87">
        <w:rPr>
          <w:rFonts w:ascii="Courier New" w:eastAsia="Times New Roman" w:hAnsi="Courier New" w:cs="Courier New"/>
          <w:color w:val="008000"/>
          <w:sz w:val="20"/>
          <w:szCs w:val="20"/>
        </w:rPr>
        <w:t>$TDA$</w:t>
      </w:r>
      <w:r w:rsidRPr="00374F87">
        <w:rPr>
          <w:rFonts w:ascii="Courier New" w:eastAsia="Times New Roman" w:hAnsi="Courier New" w:cs="Courier New"/>
          <w:color w:val="000000"/>
          <w:sz w:val="20"/>
          <w:szCs w:val="20"/>
        </w:rPr>
        <w:t xml:space="preserve">). Every </w:t>
      </w:r>
      <w:r w:rsidRPr="00374F87">
        <w:rPr>
          <w:rFonts w:ascii="Courier New" w:eastAsia="Times New Roman" w:hAnsi="Courier New" w:cs="Courier New"/>
          <w:color w:val="008000"/>
          <w:sz w:val="20"/>
          <w:szCs w:val="20"/>
        </w:rPr>
        <w:t>$PT$</w:t>
      </w:r>
      <w:r w:rsidRPr="00374F87">
        <w:rPr>
          <w:rFonts w:ascii="Courier New" w:eastAsia="Times New Roman" w:hAnsi="Courier New" w:cs="Courier New"/>
          <w:color w:val="000000"/>
          <w:sz w:val="20"/>
          <w:szCs w:val="20"/>
        </w:rPr>
        <w:t xml:space="preserve"> only has one </w:t>
      </w:r>
      <w:r w:rsidRPr="00374F87">
        <w:rPr>
          <w:rFonts w:ascii="Courier New" w:eastAsia="Times New Roman" w:hAnsi="Courier New" w:cs="Courier New"/>
          <w:color w:val="008000"/>
          <w:sz w:val="20"/>
          <w:szCs w:val="20"/>
        </w:rPr>
        <w:t>$HPT$</w:t>
      </w:r>
      <w:r w:rsidRPr="00374F87">
        <w:rPr>
          <w:rFonts w:ascii="Courier New" w:eastAsia="Times New Roman" w:hAnsi="Courier New" w:cs="Courier New"/>
          <w:color w:val="000000"/>
          <w:sz w:val="20"/>
          <w:szCs w:val="20"/>
        </w:rPr>
        <w:t>.</w:t>
      </w:r>
    </w:p>
    <w:p w14:paraId="3AF12496" w14:textId="2183D892"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\item</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$VPT$</w:t>
      </w:r>
      <w:r w:rsidRPr="00374F87">
        <w:rPr>
          <w:rFonts w:ascii="Courier New" w:eastAsia="Times New Roman" w:hAnsi="Courier New" w:cs="Courier New"/>
          <w:color w:val="000000"/>
          <w:sz w:val="20"/>
          <w:szCs w:val="20"/>
        </w:rPr>
        <w:t xml:space="preserve">: </w:t>
      </w:r>
      <w:del w:id="838" w:author="Author">
        <w:r w:rsidRPr="00374F87" w:rsidDel="00566A87">
          <w:rPr>
            <w:rFonts w:ascii="Courier New" w:eastAsia="Times New Roman" w:hAnsi="Courier New" w:cs="Courier New"/>
            <w:color w:val="000000"/>
            <w:sz w:val="20"/>
            <w:szCs w:val="20"/>
          </w:rPr>
          <w:delText xml:space="preserve">it </w:delText>
        </w:r>
      </w:del>
      <w:ins w:id="839" w:author="Author">
        <w:r w:rsidR="00566A87" w:rsidRPr="00374F87">
          <w:rPr>
            <w:rFonts w:ascii="Courier New" w:eastAsia="Times New Roman" w:hAnsi="Courier New" w:cs="Courier New"/>
            <w:color w:val="000000"/>
            <w:sz w:val="20"/>
            <w:szCs w:val="20"/>
          </w:rPr>
          <w:t xml:space="preserve">This part </w:t>
        </w:r>
      </w:ins>
      <w:r w:rsidRPr="00374F87">
        <w:rPr>
          <w:rFonts w:ascii="Courier New" w:eastAsia="Times New Roman" w:hAnsi="Courier New" w:cs="Courier New"/>
          <w:color w:val="000000"/>
          <w:sz w:val="20"/>
          <w:szCs w:val="20"/>
        </w:rPr>
        <w:t xml:space="preserve">consists of </w:t>
      </w:r>
      <w:ins w:id="840" w:author="Author">
        <w:r w:rsidR="00566A87"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module unique ID (</w:t>
      </w:r>
      <w:r w:rsidRPr="00374F87">
        <w:rPr>
          <w:rFonts w:ascii="Courier New" w:eastAsia="Times New Roman" w:hAnsi="Courier New" w:cs="Courier New"/>
          <w:color w:val="008000"/>
          <w:sz w:val="20"/>
          <w:szCs w:val="20"/>
        </w:rPr>
        <w:t>$MID$</w:t>
      </w:r>
      <w:r w:rsidRPr="00374F87">
        <w:rPr>
          <w:rFonts w:ascii="Courier New" w:eastAsia="Times New Roman" w:hAnsi="Courier New" w:cs="Courier New"/>
          <w:color w:val="000000"/>
          <w:sz w:val="20"/>
          <w:szCs w:val="20"/>
        </w:rPr>
        <w:t xml:space="preserve">), </w:t>
      </w:r>
      <w:ins w:id="841" w:author="Author">
        <w:r w:rsidR="00566A87"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module contained algorithm number (</w:t>
      </w:r>
      <w:r w:rsidRPr="00374F87">
        <w:rPr>
          <w:rFonts w:ascii="Courier New" w:eastAsia="Times New Roman" w:hAnsi="Courier New" w:cs="Courier New"/>
          <w:color w:val="008000"/>
          <w:sz w:val="20"/>
          <w:szCs w:val="20"/>
        </w:rPr>
        <w:t>$MAN$</w:t>
      </w:r>
      <w:r w:rsidRPr="00374F87">
        <w:rPr>
          <w:rFonts w:ascii="Courier New" w:eastAsia="Times New Roman" w:hAnsi="Courier New" w:cs="Courier New"/>
          <w:color w:val="000000"/>
          <w:sz w:val="20"/>
          <w:szCs w:val="20"/>
        </w:rPr>
        <w:t xml:space="preserve">), </w:t>
      </w:r>
      <w:ins w:id="842" w:author="Author">
        <w:r w:rsidR="00C976C5"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module contained data number (</w:t>
      </w:r>
      <w:r w:rsidRPr="00374F87">
        <w:rPr>
          <w:rFonts w:ascii="Courier New" w:eastAsia="Times New Roman" w:hAnsi="Courier New" w:cs="Courier New"/>
          <w:color w:val="008000"/>
          <w:sz w:val="20"/>
          <w:szCs w:val="20"/>
        </w:rPr>
        <w:t>$MDN$</w:t>
      </w:r>
      <w:r w:rsidRPr="00374F87">
        <w:rPr>
          <w:rFonts w:ascii="Courier New" w:eastAsia="Times New Roman" w:hAnsi="Courier New" w:cs="Courier New"/>
          <w:color w:val="000000"/>
          <w:sz w:val="20"/>
          <w:szCs w:val="20"/>
        </w:rPr>
        <w:t xml:space="preserve">), </w:t>
      </w:r>
      <w:ins w:id="843" w:author="Author">
        <w:r w:rsidR="00B05BA1"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module data start address (</w:t>
      </w:r>
      <w:r w:rsidRPr="00374F87">
        <w:rPr>
          <w:rFonts w:ascii="Courier New" w:eastAsia="Times New Roman" w:hAnsi="Courier New" w:cs="Courier New"/>
          <w:color w:val="008000"/>
          <w:sz w:val="20"/>
          <w:szCs w:val="20"/>
        </w:rPr>
        <w:t>$MDA$</w:t>
      </w:r>
      <w:r w:rsidRPr="00374F87">
        <w:rPr>
          <w:rFonts w:ascii="Courier New" w:eastAsia="Times New Roman" w:hAnsi="Courier New" w:cs="Courier New"/>
          <w:color w:val="000000"/>
          <w:sz w:val="20"/>
          <w:szCs w:val="20"/>
        </w:rPr>
        <w:t xml:space="preserve">), </w:t>
      </w:r>
      <w:ins w:id="844" w:author="Author">
        <w:r w:rsidR="00B05BA1"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module start flag (</w:t>
      </w:r>
      <w:r w:rsidRPr="00374F87">
        <w:rPr>
          <w:rFonts w:ascii="Courier New" w:eastAsia="Times New Roman" w:hAnsi="Courier New" w:cs="Courier New"/>
          <w:color w:val="008000"/>
          <w:sz w:val="20"/>
          <w:szCs w:val="20"/>
        </w:rPr>
        <w:t>$MSF$</w:t>
      </w:r>
      <w:r w:rsidRPr="00374F87">
        <w:rPr>
          <w:rFonts w:ascii="Courier New" w:eastAsia="Times New Roman" w:hAnsi="Courier New" w:cs="Courier New"/>
          <w:color w:val="000000"/>
          <w:sz w:val="20"/>
          <w:szCs w:val="20"/>
        </w:rPr>
        <w:t xml:space="preserve">), </w:t>
      </w:r>
      <w:ins w:id="845" w:author="Author">
        <w:r w:rsidR="00B05BA1"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module data saved flag (</w:t>
      </w:r>
      <w:r w:rsidRPr="00374F87">
        <w:rPr>
          <w:rFonts w:ascii="Courier New" w:eastAsia="Times New Roman" w:hAnsi="Courier New" w:cs="Courier New"/>
          <w:color w:val="008000"/>
          <w:sz w:val="20"/>
          <w:szCs w:val="20"/>
        </w:rPr>
        <w:t>$MDF$</w:t>
      </w:r>
      <w:r w:rsidRPr="00374F87">
        <w:rPr>
          <w:rFonts w:ascii="Courier New" w:eastAsia="Times New Roman" w:hAnsi="Courier New" w:cs="Courier New"/>
          <w:color w:val="000000"/>
          <w:sz w:val="20"/>
          <w:szCs w:val="20"/>
        </w:rPr>
        <w:t xml:space="preserve">), </w:t>
      </w:r>
      <w:ins w:id="846" w:author="Author">
        <w:r w:rsidR="00566A87" w:rsidRPr="00374F87">
          <w:rPr>
            <w:rFonts w:ascii="Courier New" w:eastAsia="Times New Roman" w:hAnsi="Courier New" w:cs="Courier New"/>
            <w:color w:val="000000"/>
            <w:sz w:val="20"/>
            <w:szCs w:val="20"/>
          </w:rPr>
          <w:t xml:space="preserve">and </w:t>
        </w:r>
      </w:ins>
      <w:r w:rsidRPr="00374F87">
        <w:rPr>
          <w:rFonts w:ascii="Courier New" w:eastAsia="Times New Roman" w:hAnsi="Courier New" w:cs="Courier New"/>
          <w:color w:val="000000"/>
          <w:sz w:val="20"/>
          <w:szCs w:val="20"/>
        </w:rPr>
        <w:t>module contained algorithm IDs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MAS_x</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del w:id="847" w:author="Author">
        <w:r w:rsidRPr="00374F87" w:rsidDel="00566A87">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$VLT$</w:t>
      </w:r>
      <w:r w:rsidRPr="00374F87">
        <w:rPr>
          <w:rFonts w:ascii="Courier New" w:eastAsia="Times New Roman" w:hAnsi="Courier New" w:cs="Courier New"/>
          <w:color w:val="000000"/>
          <w:sz w:val="20"/>
          <w:szCs w:val="20"/>
        </w:rPr>
        <w:t xml:space="preserve"> is not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emptyset</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Every </w:t>
      </w:r>
      <w:r w:rsidRPr="00374F87">
        <w:rPr>
          <w:rFonts w:ascii="Courier New" w:eastAsia="Times New Roman" w:hAnsi="Courier New" w:cs="Courier New"/>
          <w:color w:val="008000"/>
          <w:sz w:val="20"/>
          <w:szCs w:val="20"/>
        </w:rPr>
        <w:t>$VPT$</w:t>
      </w:r>
      <w:r w:rsidRPr="00374F87">
        <w:rPr>
          <w:rFonts w:ascii="Courier New" w:eastAsia="Times New Roman" w:hAnsi="Courier New" w:cs="Courier New"/>
          <w:color w:val="000000"/>
          <w:sz w:val="20"/>
          <w:szCs w:val="20"/>
        </w:rPr>
        <w:t xml:space="preserve"> includes </w:t>
      </w:r>
      <w:r w:rsidRPr="00374F87">
        <w:rPr>
          <w:rFonts w:ascii="Courier New" w:eastAsia="Times New Roman" w:hAnsi="Courier New" w:cs="Courier New"/>
          <w:color w:val="008000"/>
          <w:sz w:val="20"/>
          <w:szCs w:val="20"/>
        </w:rPr>
        <w:t>$MAN$</w:t>
      </w:r>
      <w:r w:rsidRPr="00374F87">
        <w:rPr>
          <w:rFonts w:ascii="Courier New" w:eastAsia="Times New Roman" w:hAnsi="Courier New" w:cs="Courier New"/>
          <w:color w:val="000000"/>
          <w:sz w:val="20"/>
          <w:szCs w:val="20"/>
        </w:rPr>
        <w:t xml:space="preserve"> algorithm IDs. </w:t>
      </w:r>
    </w:p>
    <w:p w14:paraId="5015589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\item</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$APT$</w:t>
      </w:r>
      <w:r w:rsidRPr="00374F87">
        <w:rPr>
          <w:rFonts w:ascii="Courier New" w:eastAsia="Times New Roman" w:hAnsi="Courier New" w:cs="Courier New"/>
          <w:color w:val="000000"/>
          <w:sz w:val="20"/>
          <w:szCs w:val="20"/>
        </w:rPr>
        <w:t xml:space="preserve">: </w:t>
      </w:r>
      <w:del w:id="848" w:author="Author">
        <w:r w:rsidRPr="00374F87" w:rsidDel="00412610">
          <w:rPr>
            <w:rFonts w:ascii="Courier New" w:eastAsia="Times New Roman" w:hAnsi="Courier New" w:cs="Courier New"/>
            <w:color w:val="000000"/>
            <w:sz w:val="20"/>
            <w:szCs w:val="20"/>
          </w:rPr>
          <w:delText xml:space="preserve">it is </w:delText>
        </w:r>
      </w:del>
      <w:ins w:id="849" w:author="Author">
        <w:r w:rsidR="00412610" w:rsidRPr="00374F87">
          <w:rPr>
            <w:rFonts w:ascii="Courier New" w:eastAsia="Times New Roman" w:hAnsi="Courier New" w:cs="Courier New"/>
            <w:color w:val="000000"/>
            <w:sz w:val="20"/>
            <w:szCs w:val="20"/>
          </w:rPr>
          <w:t xml:space="preserve">This </w:t>
        </w:r>
      </w:ins>
      <w:del w:id="850" w:author="Author">
        <w:r w:rsidRPr="00374F87" w:rsidDel="00412610">
          <w:rPr>
            <w:rFonts w:ascii="Courier New" w:eastAsia="Times New Roman" w:hAnsi="Courier New" w:cs="Courier New"/>
            <w:color w:val="000000"/>
            <w:sz w:val="20"/>
            <w:szCs w:val="20"/>
          </w:rPr>
          <w:delText xml:space="preserve">comprised </w:delText>
        </w:r>
      </w:del>
      <w:ins w:id="851" w:author="Author">
        <w:r w:rsidR="00412610" w:rsidRPr="00374F87">
          <w:rPr>
            <w:rFonts w:ascii="Courier New" w:eastAsia="Times New Roman" w:hAnsi="Courier New" w:cs="Courier New"/>
            <w:color w:val="000000"/>
            <w:sz w:val="20"/>
            <w:szCs w:val="20"/>
          </w:rPr>
          <w:t xml:space="preserve">comprises an </w:t>
        </w:r>
      </w:ins>
      <w:del w:id="852" w:author="Author">
        <w:r w:rsidRPr="00374F87" w:rsidDel="00412610">
          <w:rPr>
            <w:rFonts w:ascii="Courier New" w:eastAsia="Times New Roman" w:hAnsi="Courier New" w:cs="Courier New"/>
            <w:color w:val="000000"/>
            <w:sz w:val="20"/>
            <w:szCs w:val="20"/>
          </w:rPr>
          <w:delText xml:space="preserve">of </w:delText>
        </w:r>
      </w:del>
      <w:r w:rsidRPr="00374F87">
        <w:rPr>
          <w:rFonts w:ascii="Courier New" w:eastAsia="Times New Roman" w:hAnsi="Courier New" w:cs="Courier New"/>
          <w:color w:val="000000"/>
          <w:sz w:val="20"/>
          <w:szCs w:val="20"/>
        </w:rPr>
        <w:t>algorithm unique ID (</w:t>
      </w:r>
      <w:r w:rsidRPr="00374F87">
        <w:rPr>
          <w:rFonts w:ascii="Courier New" w:eastAsia="Times New Roman" w:hAnsi="Courier New" w:cs="Courier New"/>
          <w:color w:val="008000"/>
          <w:sz w:val="20"/>
          <w:szCs w:val="20"/>
        </w:rPr>
        <w:t>$AID$</w:t>
      </w:r>
      <w:r w:rsidRPr="00374F87">
        <w:rPr>
          <w:rFonts w:ascii="Courier New" w:eastAsia="Times New Roman" w:hAnsi="Courier New" w:cs="Courier New"/>
          <w:color w:val="000000"/>
          <w:sz w:val="20"/>
          <w:szCs w:val="20"/>
        </w:rPr>
        <w:t xml:space="preserve">), </w:t>
      </w:r>
      <w:ins w:id="853" w:author="Author">
        <w:r w:rsidR="00412610" w:rsidRPr="00374F87">
          <w:rPr>
            <w:rFonts w:ascii="Courier New" w:eastAsia="Times New Roman" w:hAnsi="Courier New" w:cs="Courier New"/>
            <w:color w:val="000000"/>
            <w:sz w:val="20"/>
            <w:szCs w:val="20"/>
          </w:rPr>
          <w:t xml:space="preserve">an </w:t>
        </w:r>
      </w:ins>
      <w:r w:rsidRPr="00374F87">
        <w:rPr>
          <w:rFonts w:ascii="Courier New" w:eastAsia="Times New Roman" w:hAnsi="Courier New" w:cs="Courier New"/>
          <w:color w:val="000000"/>
          <w:sz w:val="20"/>
          <w:szCs w:val="20"/>
        </w:rPr>
        <w:t>algorithm contained parameter number (</w:t>
      </w:r>
      <w:r w:rsidRPr="00374F87">
        <w:rPr>
          <w:rFonts w:ascii="Courier New" w:eastAsia="Times New Roman" w:hAnsi="Courier New" w:cs="Courier New"/>
          <w:color w:val="008000"/>
          <w:sz w:val="20"/>
          <w:szCs w:val="20"/>
        </w:rPr>
        <w:t>$APN$</w:t>
      </w:r>
      <w:r w:rsidRPr="00374F87">
        <w:rPr>
          <w:rFonts w:ascii="Courier New" w:eastAsia="Times New Roman" w:hAnsi="Courier New" w:cs="Courier New"/>
          <w:color w:val="000000"/>
          <w:sz w:val="20"/>
          <w:szCs w:val="20"/>
        </w:rPr>
        <w:t xml:space="preserve">), </w:t>
      </w:r>
      <w:ins w:id="854" w:author="Author">
        <w:r w:rsidR="00412610" w:rsidRPr="00374F87">
          <w:rPr>
            <w:rFonts w:ascii="Courier New" w:eastAsia="Times New Roman" w:hAnsi="Courier New" w:cs="Courier New"/>
            <w:color w:val="000000"/>
            <w:sz w:val="20"/>
            <w:szCs w:val="20"/>
          </w:rPr>
          <w:t xml:space="preserve">an </w:t>
        </w:r>
      </w:ins>
      <w:r w:rsidRPr="00374F87">
        <w:rPr>
          <w:rFonts w:ascii="Courier New" w:eastAsia="Times New Roman" w:hAnsi="Courier New" w:cs="Courier New"/>
          <w:color w:val="000000"/>
          <w:sz w:val="20"/>
          <w:szCs w:val="20"/>
        </w:rPr>
        <w:t xml:space="preserve">algorithm data start address </w:t>
      </w:r>
      <w:r w:rsidRPr="00374F87">
        <w:rPr>
          <w:rFonts w:ascii="Courier New" w:eastAsia="Times New Roman" w:hAnsi="Courier New" w:cs="Courier New"/>
          <w:color w:val="008000"/>
          <w:sz w:val="20"/>
          <w:szCs w:val="20"/>
        </w:rPr>
        <w:t>$ADA$</w:t>
      </w:r>
      <w:r w:rsidRPr="00374F87">
        <w:rPr>
          <w:rFonts w:ascii="Courier New" w:eastAsia="Times New Roman" w:hAnsi="Courier New" w:cs="Courier New"/>
          <w:color w:val="000000"/>
          <w:sz w:val="20"/>
          <w:szCs w:val="20"/>
        </w:rPr>
        <w:t xml:space="preserve">, </w:t>
      </w:r>
      <w:ins w:id="855" w:author="Author">
        <w:r w:rsidR="00412610" w:rsidRPr="00374F87">
          <w:rPr>
            <w:rFonts w:ascii="Courier New" w:eastAsia="Times New Roman" w:hAnsi="Courier New" w:cs="Courier New"/>
            <w:color w:val="000000"/>
            <w:sz w:val="20"/>
            <w:szCs w:val="20"/>
          </w:rPr>
          <w:t xml:space="preserve">an </w:t>
        </w:r>
      </w:ins>
      <w:r w:rsidRPr="00374F87">
        <w:rPr>
          <w:rFonts w:ascii="Courier New" w:eastAsia="Times New Roman" w:hAnsi="Courier New" w:cs="Courier New"/>
          <w:color w:val="000000"/>
          <w:sz w:val="20"/>
          <w:szCs w:val="20"/>
        </w:rPr>
        <w:t>algorithm data saved flag (</w:t>
      </w:r>
      <w:r w:rsidRPr="00374F87">
        <w:rPr>
          <w:rFonts w:ascii="Courier New" w:eastAsia="Times New Roman" w:hAnsi="Courier New" w:cs="Courier New"/>
          <w:color w:val="008000"/>
          <w:sz w:val="20"/>
          <w:szCs w:val="20"/>
        </w:rPr>
        <w:t>$ADF$</w:t>
      </w:r>
      <w:r w:rsidRPr="00374F87">
        <w:rPr>
          <w:rFonts w:ascii="Courier New" w:eastAsia="Times New Roman" w:hAnsi="Courier New" w:cs="Courier New"/>
          <w:color w:val="000000"/>
          <w:sz w:val="20"/>
          <w:szCs w:val="20"/>
        </w:rPr>
        <w:t xml:space="preserve">), </w:t>
      </w:r>
      <w:ins w:id="856" w:author="Author">
        <w:r w:rsidR="00412610" w:rsidRPr="00374F87">
          <w:rPr>
            <w:rFonts w:ascii="Courier New" w:eastAsia="Times New Roman" w:hAnsi="Courier New" w:cs="Courier New"/>
            <w:color w:val="000000"/>
            <w:sz w:val="20"/>
            <w:szCs w:val="20"/>
          </w:rPr>
          <w:t xml:space="preserve">and an </w:t>
        </w:r>
      </w:ins>
      <w:r w:rsidRPr="00374F87">
        <w:rPr>
          <w:rFonts w:ascii="Courier New" w:eastAsia="Times New Roman" w:hAnsi="Courier New" w:cs="Courier New"/>
          <w:color w:val="000000"/>
          <w:sz w:val="20"/>
          <w:szCs w:val="20"/>
        </w:rPr>
        <w:t>algorithm contained parameter IDs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APS_y</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$CLT$</w:t>
      </w:r>
      <w:r w:rsidRPr="00374F87">
        <w:rPr>
          <w:rFonts w:ascii="Courier New" w:eastAsia="Times New Roman" w:hAnsi="Courier New" w:cs="Courier New"/>
          <w:color w:val="000000"/>
          <w:sz w:val="20"/>
          <w:szCs w:val="20"/>
        </w:rPr>
        <w:t xml:space="preserve"> is not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emptyset</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Every </w:t>
      </w:r>
      <w:r w:rsidRPr="00374F87">
        <w:rPr>
          <w:rFonts w:ascii="Courier New" w:eastAsia="Times New Roman" w:hAnsi="Courier New" w:cs="Courier New"/>
          <w:color w:val="008000"/>
          <w:sz w:val="20"/>
          <w:szCs w:val="20"/>
        </w:rPr>
        <w:t>$APT$</w:t>
      </w:r>
      <w:r w:rsidRPr="00374F87">
        <w:rPr>
          <w:rFonts w:ascii="Courier New" w:eastAsia="Times New Roman" w:hAnsi="Courier New" w:cs="Courier New"/>
          <w:color w:val="000000"/>
          <w:sz w:val="20"/>
          <w:szCs w:val="20"/>
        </w:rPr>
        <w:t xml:space="preserve"> includes </w:t>
      </w:r>
      <w:r w:rsidRPr="00374F87">
        <w:rPr>
          <w:rFonts w:ascii="Courier New" w:eastAsia="Times New Roman" w:hAnsi="Courier New" w:cs="Courier New"/>
          <w:color w:val="008000"/>
          <w:sz w:val="20"/>
          <w:szCs w:val="20"/>
        </w:rPr>
        <w:t>$APN$</w:t>
      </w:r>
      <w:r w:rsidRPr="00374F87">
        <w:rPr>
          <w:rFonts w:ascii="Courier New" w:eastAsia="Times New Roman" w:hAnsi="Courier New" w:cs="Courier New"/>
          <w:color w:val="000000"/>
          <w:sz w:val="20"/>
          <w:szCs w:val="20"/>
        </w:rPr>
        <w:t xml:space="preserve"> parameter IDs.</w:t>
      </w:r>
    </w:p>
    <w:p w14:paraId="5DF4B1B5" w14:textId="2B39F7C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lastRenderedPageBreak/>
        <w:t xml:space="preserve"> </w:t>
      </w: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\item</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$PPT$</w:t>
      </w:r>
      <w:r w:rsidRPr="00374F87">
        <w:rPr>
          <w:rFonts w:ascii="Courier New" w:eastAsia="Times New Roman" w:hAnsi="Courier New" w:cs="Courier New"/>
          <w:color w:val="000000"/>
          <w:sz w:val="20"/>
          <w:szCs w:val="20"/>
        </w:rPr>
        <w:t xml:space="preserve">: </w:t>
      </w:r>
      <w:del w:id="857" w:author="Author">
        <w:r w:rsidRPr="00374F87" w:rsidDel="00412610">
          <w:rPr>
            <w:rFonts w:ascii="Courier New" w:eastAsia="Times New Roman" w:hAnsi="Courier New" w:cs="Courier New"/>
            <w:color w:val="000000"/>
            <w:sz w:val="20"/>
            <w:szCs w:val="20"/>
          </w:rPr>
          <w:delText xml:space="preserve">it </w:delText>
        </w:r>
      </w:del>
      <w:ins w:id="858" w:author="Author">
        <w:r w:rsidR="00412610" w:rsidRPr="00374F87">
          <w:rPr>
            <w:rFonts w:ascii="Courier New" w:eastAsia="Times New Roman" w:hAnsi="Courier New" w:cs="Courier New"/>
            <w:color w:val="000000"/>
            <w:sz w:val="20"/>
            <w:szCs w:val="20"/>
          </w:rPr>
          <w:t xml:space="preserve">This </w:t>
        </w:r>
      </w:ins>
      <w:r w:rsidRPr="00374F87">
        <w:rPr>
          <w:rFonts w:ascii="Courier New" w:eastAsia="Times New Roman" w:hAnsi="Courier New" w:cs="Courier New"/>
          <w:color w:val="000000"/>
          <w:sz w:val="20"/>
          <w:szCs w:val="20"/>
        </w:rPr>
        <w:t xml:space="preserve">contains </w:t>
      </w:r>
      <w:ins w:id="859" w:author="Author">
        <w:r w:rsidR="00412610"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parameter unique ID (</w:t>
      </w:r>
      <w:r w:rsidRPr="00374F87">
        <w:rPr>
          <w:rFonts w:ascii="Courier New" w:eastAsia="Times New Roman" w:hAnsi="Courier New" w:cs="Courier New"/>
          <w:color w:val="008000"/>
          <w:sz w:val="20"/>
          <w:szCs w:val="20"/>
        </w:rPr>
        <w:t>$PID$</w:t>
      </w:r>
      <w:r w:rsidRPr="00374F87">
        <w:rPr>
          <w:rFonts w:ascii="Courier New" w:eastAsia="Times New Roman" w:hAnsi="Courier New" w:cs="Courier New"/>
          <w:color w:val="000000"/>
          <w:sz w:val="20"/>
          <w:szCs w:val="20"/>
        </w:rPr>
        <w:t>), its relevant visual algorithm ID (</w:t>
      </w:r>
      <w:r w:rsidRPr="00374F87">
        <w:rPr>
          <w:rFonts w:ascii="Courier New" w:eastAsia="Times New Roman" w:hAnsi="Courier New" w:cs="Courier New"/>
          <w:color w:val="008000"/>
          <w:sz w:val="20"/>
          <w:szCs w:val="20"/>
        </w:rPr>
        <w:t>$VID$</w:t>
      </w:r>
      <w:r w:rsidRPr="00374F87">
        <w:rPr>
          <w:rFonts w:ascii="Courier New" w:eastAsia="Times New Roman" w:hAnsi="Courier New" w:cs="Courier New"/>
          <w:color w:val="000000"/>
          <w:sz w:val="20"/>
          <w:szCs w:val="20"/>
        </w:rPr>
        <w:t xml:space="preserve">), and the conversion ratio of </w:t>
      </w:r>
      <w:ins w:id="860" w:author="Author">
        <w:r w:rsidR="00412610"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visual </w:t>
      </w:r>
      <w:del w:id="861" w:author="Author">
        <w:r w:rsidRPr="00374F87" w:rsidDel="00F12745">
          <w:rPr>
            <w:rFonts w:ascii="Courier New" w:eastAsia="Times New Roman" w:hAnsi="Courier New" w:cs="Courier New"/>
            <w:color w:val="000000"/>
            <w:sz w:val="20"/>
            <w:szCs w:val="20"/>
          </w:rPr>
          <w:delText xml:space="preserve">algorithm </w:delText>
        </w:r>
        <w:r w:rsidRPr="00374F87" w:rsidDel="00412610">
          <w:rPr>
            <w:rFonts w:ascii="Courier New" w:eastAsia="Times New Roman" w:hAnsi="Courier New" w:cs="Courier New"/>
            <w:color w:val="000000"/>
            <w:sz w:val="20"/>
            <w:szCs w:val="20"/>
          </w:rPr>
          <w:delText xml:space="preserve">parameters </w:delText>
        </w:r>
      </w:del>
      <w:r w:rsidRPr="00374F87">
        <w:rPr>
          <w:rFonts w:ascii="Courier New" w:eastAsia="Times New Roman" w:hAnsi="Courier New" w:cs="Courier New"/>
          <w:color w:val="000000"/>
          <w:sz w:val="20"/>
          <w:szCs w:val="20"/>
        </w:rPr>
        <w:t>and motion algorithm parameters (</w:t>
      </w:r>
      <w:r w:rsidRPr="00374F87">
        <w:rPr>
          <w:rFonts w:ascii="Courier New" w:eastAsia="Times New Roman" w:hAnsi="Courier New" w:cs="Courier New"/>
          <w:color w:val="008000"/>
          <w:sz w:val="20"/>
          <w:szCs w:val="20"/>
        </w:rPr>
        <w:t>$VAR$</w:t>
      </w:r>
      <w:r w:rsidRPr="00374F87">
        <w:rPr>
          <w:rFonts w:ascii="Courier New" w:eastAsia="Times New Roman" w:hAnsi="Courier New" w:cs="Courier New"/>
          <w:color w:val="000000"/>
          <w:sz w:val="20"/>
          <w:szCs w:val="20"/>
        </w:rPr>
        <w:t xml:space="preserve">).  </w:t>
      </w:r>
    </w:p>
    <w:p w14:paraId="0F525B9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{enumerate}</w:t>
      </w:r>
    </w:p>
    <w:p w14:paraId="658FE2A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b/>
          <w:bCs/>
          <w:color w:val="0000CC"/>
          <w:sz w:val="20"/>
          <w:szCs w:val="20"/>
        </w:rPr>
        <w:t>\subsection{$VCA$ $PF$}</w:t>
      </w:r>
    </w:p>
    <w:p w14:paraId="5BF8039A" w14:textId="0F65E1CE"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The </w:t>
      </w:r>
      <w:r w:rsidRPr="00374F87">
        <w:rPr>
          <w:rFonts w:ascii="Courier New" w:eastAsia="Times New Roman" w:hAnsi="Courier New" w:cs="Courier New"/>
          <w:color w:val="008000"/>
          <w:sz w:val="20"/>
          <w:szCs w:val="20"/>
        </w:rPr>
        <w:t>$VCA$</w:t>
      </w:r>
      <w:r w:rsidRPr="00374F87">
        <w:rPr>
          <w:rFonts w:ascii="Courier New" w:eastAsia="Times New Roman" w:hAnsi="Courier New" w:cs="Courier New"/>
          <w:color w:val="000000"/>
          <w:sz w:val="20"/>
          <w:szCs w:val="20"/>
        </w:rPr>
        <w:t xml:space="preserve"> protocol frame (</w:t>
      </w:r>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 contains parameter </w:t>
      </w:r>
      <w:del w:id="862" w:author="Author">
        <w:r w:rsidRPr="00374F87" w:rsidDel="001A1945">
          <w:rPr>
            <w:rFonts w:ascii="Courier New" w:eastAsia="Times New Roman" w:hAnsi="Courier New" w:cs="Courier New"/>
            <w:color w:val="000000"/>
            <w:sz w:val="20"/>
            <w:szCs w:val="20"/>
          </w:rPr>
          <w:delText xml:space="preserve">frames </w:delText>
        </w:r>
      </w:del>
      <w:r w:rsidRPr="00374F87">
        <w:rPr>
          <w:rFonts w:ascii="Courier New" w:eastAsia="Times New Roman" w:hAnsi="Courier New" w:cs="Courier New"/>
          <w:color w:val="000000"/>
          <w:sz w:val="20"/>
          <w:szCs w:val="20"/>
        </w:rPr>
        <w:t>and algorithm frames in its data field</w:t>
      </w:r>
      <w:ins w:id="863" w:author="Author">
        <w:r w:rsidR="00CD3003"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w:t>
      </w:r>
      <w:del w:id="864" w:author="Author">
        <w:r w:rsidRPr="00374F87" w:rsidDel="00CD3003">
          <w:rPr>
            <w:rFonts w:ascii="Courier New" w:eastAsia="Times New Roman" w:hAnsi="Courier New" w:cs="Courier New"/>
            <w:color w:val="000000"/>
            <w:sz w:val="20"/>
            <w:szCs w:val="20"/>
          </w:rPr>
          <w:delText xml:space="preserve">and the </w:delText>
        </w:r>
      </w:del>
      <w:ins w:id="865" w:author="Author">
        <w:r w:rsidR="00CD300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algorithm protocol frame contains several parameter frames</w:t>
      </w:r>
      <w:ins w:id="866" w:author="Author">
        <w:r w:rsidR="00CD3003"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as shown in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rPr>
        <w:t>fig:Protocol</w:t>
      </w:r>
      <w:proofErr w:type="spellEnd"/>
      <w:r w:rsidRPr="00374F87">
        <w:rPr>
          <w:rFonts w:ascii="Courier New" w:eastAsia="Times New Roman" w:hAnsi="Courier New" w:cs="Courier New"/>
          <w:color w:val="000000"/>
          <w:sz w:val="20"/>
          <w:szCs w:val="20"/>
        </w:rPr>
        <w:t xml:space="preserve">} (a). </w:t>
      </w:r>
    </w:p>
    <w:p w14:paraId="54AF155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D2A81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{enumerate}</w:t>
      </w:r>
    </w:p>
    <w:p w14:paraId="3B881D87" w14:textId="0F1C5B48"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\item</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 </w:t>
      </w:r>
      <w:del w:id="867" w:author="Author">
        <w:r w:rsidRPr="00374F87" w:rsidDel="00CD3003">
          <w:rPr>
            <w:rFonts w:ascii="Courier New" w:eastAsia="Times New Roman" w:hAnsi="Courier New" w:cs="Courier New"/>
            <w:color w:val="000000"/>
            <w:sz w:val="20"/>
            <w:szCs w:val="20"/>
          </w:rPr>
          <w:delText xml:space="preserve">it </w:delText>
        </w:r>
      </w:del>
      <w:ins w:id="868" w:author="Author">
        <w:r w:rsidR="00CD3003" w:rsidRPr="00374F87">
          <w:rPr>
            <w:rFonts w:ascii="Courier New" w:eastAsia="Times New Roman" w:hAnsi="Courier New" w:cs="Courier New"/>
            <w:color w:val="000000"/>
            <w:sz w:val="20"/>
            <w:szCs w:val="20"/>
          </w:rPr>
          <w:t xml:space="preserve">This </w:t>
        </w:r>
      </w:ins>
      <w:del w:id="869" w:author="Author">
        <w:r w:rsidRPr="00374F87" w:rsidDel="00CD3003">
          <w:rPr>
            <w:rFonts w:ascii="Courier New" w:eastAsia="Times New Roman" w:hAnsi="Courier New" w:cs="Courier New"/>
            <w:color w:val="000000"/>
            <w:sz w:val="20"/>
            <w:szCs w:val="20"/>
          </w:rPr>
          <w:delText xml:space="preserve">consists </w:delText>
        </w:r>
      </w:del>
      <w:ins w:id="870" w:author="Author">
        <w:r w:rsidR="00CD3003" w:rsidRPr="00374F87">
          <w:rPr>
            <w:rFonts w:ascii="Courier New" w:eastAsia="Times New Roman" w:hAnsi="Courier New" w:cs="Courier New"/>
            <w:color w:val="000000"/>
            <w:sz w:val="20"/>
            <w:szCs w:val="20"/>
          </w:rPr>
          <w:t xml:space="preserve">comprises </w:t>
        </w:r>
      </w:ins>
      <w:r w:rsidRPr="00374F87">
        <w:rPr>
          <w:rFonts w:ascii="Courier New" w:eastAsia="Times New Roman" w:hAnsi="Courier New" w:cs="Courier New"/>
          <w:color w:val="000000"/>
          <w:sz w:val="20"/>
          <w:szCs w:val="20"/>
        </w:rPr>
        <w:t xml:space="preserve">items of </w:t>
      </w:r>
      <w:r w:rsidRPr="00374F87">
        <w:rPr>
          <w:rFonts w:ascii="Courier New" w:eastAsia="Times New Roman" w:hAnsi="Courier New" w:cs="Courier New"/>
          <w:color w:val="008000"/>
          <w:sz w:val="20"/>
          <w:szCs w:val="20"/>
        </w:rPr>
        <w:t>$MID$</w:t>
      </w:r>
      <w:r w:rsidRPr="00374F87">
        <w:rPr>
          <w:rFonts w:ascii="Courier New" w:eastAsia="Times New Roman" w:hAnsi="Courier New" w:cs="Courier New"/>
          <w:color w:val="000000"/>
          <w:sz w:val="20"/>
          <w:szCs w:val="20"/>
        </w:rPr>
        <w:t>, visual frame length (</w:t>
      </w:r>
      <w:r w:rsidRPr="00374F87">
        <w:rPr>
          <w:rFonts w:ascii="Courier New" w:eastAsia="Times New Roman" w:hAnsi="Courier New" w:cs="Courier New"/>
          <w:color w:val="008000"/>
          <w:sz w:val="20"/>
          <w:szCs w:val="20"/>
        </w:rPr>
        <w:t>$VFL$</w:t>
      </w:r>
      <w:r w:rsidRPr="00374F87">
        <w:rPr>
          <w:rFonts w:ascii="Courier New" w:eastAsia="Times New Roman" w:hAnsi="Courier New" w:cs="Courier New"/>
          <w:color w:val="000000"/>
          <w:sz w:val="20"/>
          <w:szCs w:val="20"/>
        </w:rPr>
        <w:t xml:space="preserve">), data from </w:t>
      </w:r>
      <w:ins w:id="871" w:author="Author">
        <w:r w:rsidR="00CD300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parameter frames (</w:t>
      </w:r>
      <w:r w:rsidRPr="00374F87">
        <w:rPr>
          <w:rFonts w:ascii="Courier New" w:eastAsia="Times New Roman" w:hAnsi="Courier New" w:cs="Courier New"/>
          <w:color w:val="008000"/>
          <w:sz w:val="20"/>
          <w:szCs w:val="20"/>
        </w:rPr>
        <w:t>$PFDATA$</w:t>
      </w:r>
      <w:r w:rsidRPr="00374F87">
        <w:rPr>
          <w:rFonts w:ascii="Courier New" w:eastAsia="Times New Roman" w:hAnsi="Courier New" w:cs="Courier New"/>
          <w:color w:val="000000"/>
          <w:sz w:val="20"/>
          <w:szCs w:val="20"/>
        </w:rPr>
        <w:t>)</w:t>
      </w:r>
      <w:ins w:id="872" w:author="Author">
        <w:r w:rsidR="00CD3003"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and data </w:t>
      </w:r>
      <w:del w:id="873" w:author="Author">
        <w:r w:rsidRPr="00374F87" w:rsidDel="00CD3003">
          <w:rPr>
            <w:rFonts w:ascii="Courier New" w:eastAsia="Times New Roman" w:hAnsi="Courier New" w:cs="Courier New"/>
            <w:color w:val="000000"/>
            <w:sz w:val="20"/>
            <w:szCs w:val="20"/>
          </w:rPr>
          <w:delText xml:space="preserve">form </w:delText>
        </w:r>
      </w:del>
      <w:ins w:id="874" w:author="Author">
        <w:r w:rsidR="00CD3003" w:rsidRPr="00374F87">
          <w:rPr>
            <w:rFonts w:ascii="Courier New" w:eastAsia="Times New Roman" w:hAnsi="Courier New" w:cs="Courier New"/>
            <w:color w:val="000000"/>
            <w:sz w:val="20"/>
            <w:szCs w:val="20"/>
          </w:rPr>
          <w:t xml:space="preserve">from the </w:t>
        </w:r>
      </w:ins>
      <w:r w:rsidRPr="00374F87">
        <w:rPr>
          <w:rFonts w:ascii="Courier New" w:eastAsia="Times New Roman" w:hAnsi="Courier New" w:cs="Courier New"/>
          <w:color w:val="000000"/>
          <w:sz w:val="20"/>
          <w:szCs w:val="20"/>
        </w:rPr>
        <w:t>algorithm frames</w:t>
      </w:r>
      <w:ins w:id="875" w:author="Author">
        <w:r w:rsidR="00CD3003"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$AFDATA$</w:t>
      </w:r>
      <w:r w:rsidRPr="00374F87">
        <w:rPr>
          <w:rFonts w:ascii="Courier New" w:eastAsia="Times New Roman" w:hAnsi="Courier New" w:cs="Courier New"/>
          <w:color w:val="000000"/>
          <w:sz w:val="20"/>
          <w:szCs w:val="20"/>
        </w:rPr>
        <w:t>).</w:t>
      </w:r>
      <w:del w:id="876" w:author="Author">
        <w:r w:rsidRPr="00374F87" w:rsidDel="00857C3B">
          <w:rPr>
            <w:rFonts w:ascii="Courier New" w:eastAsia="Times New Roman" w:hAnsi="Courier New" w:cs="Courier New"/>
            <w:color w:val="000000"/>
            <w:sz w:val="20"/>
            <w:szCs w:val="20"/>
          </w:rPr>
          <w:delText>The</w:delText>
        </w:r>
      </w:del>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$PFDATA$</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$AFDATA$</w:t>
      </w:r>
      <w:r w:rsidRPr="00374F87">
        <w:rPr>
          <w:rFonts w:ascii="Courier New" w:eastAsia="Times New Roman" w:hAnsi="Courier New" w:cs="Courier New"/>
          <w:color w:val="000000"/>
          <w:sz w:val="20"/>
          <w:szCs w:val="20"/>
        </w:rPr>
        <w:t xml:space="preserve"> </w:t>
      </w:r>
      <w:del w:id="877" w:author="Author">
        <w:r w:rsidRPr="00374F87" w:rsidDel="00857C3B">
          <w:rPr>
            <w:rFonts w:ascii="Courier New" w:eastAsia="Times New Roman" w:hAnsi="Courier New" w:cs="Courier New"/>
            <w:color w:val="000000"/>
            <w:sz w:val="20"/>
            <w:szCs w:val="20"/>
          </w:rPr>
          <w:delText xml:space="preserve">contains </w:delText>
        </w:r>
      </w:del>
      <w:ins w:id="878" w:author="Author">
        <w:r w:rsidR="00857C3B" w:rsidRPr="00374F87">
          <w:rPr>
            <w:rFonts w:ascii="Courier New" w:eastAsia="Times New Roman" w:hAnsi="Courier New" w:cs="Courier New"/>
            <w:color w:val="000000"/>
            <w:sz w:val="20"/>
            <w:szCs w:val="20"/>
          </w:rPr>
          <w:t xml:space="preserve">contain </w:t>
        </w:r>
      </w:ins>
      <w:r w:rsidRPr="00374F87">
        <w:rPr>
          <w:rFonts w:ascii="Courier New" w:eastAsia="Times New Roman" w:hAnsi="Courier New" w:cs="Courier New"/>
          <w:color w:val="000000"/>
          <w:sz w:val="20"/>
          <w:szCs w:val="20"/>
        </w:rPr>
        <w:t xml:space="preserve">several parameter </w:t>
      </w:r>
      <w:del w:id="879" w:author="Author">
        <w:r w:rsidRPr="00374F87" w:rsidDel="00857C3B">
          <w:rPr>
            <w:rFonts w:ascii="Courier New" w:eastAsia="Times New Roman" w:hAnsi="Courier New" w:cs="Courier New"/>
            <w:color w:val="000000"/>
            <w:sz w:val="20"/>
            <w:szCs w:val="20"/>
          </w:rPr>
          <w:delText xml:space="preserve">frames </w:delText>
        </w:r>
      </w:del>
      <w:r w:rsidRPr="00374F87">
        <w:rPr>
          <w:rFonts w:ascii="Courier New" w:eastAsia="Times New Roman" w:hAnsi="Courier New" w:cs="Courier New"/>
          <w:color w:val="000000"/>
          <w:sz w:val="20"/>
          <w:szCs w:val="20"/>
        </w:rPr>
        <w:t xml:space="preserve">and control frames, respectively. The </w:t>
      </w:r>
      <w:r w:rsidRPr="00374F87">
        <w:rPr>
          <w:rFonts w:ascii="Courier New" w:eastAsia="Times New Roman" w:hAnsi="Courier New" w:cs="Courier New"/>
          <w:color w:val="008000"/>
          <w:sz w:val="20"/>
          <w:szCs w:val="20"/>
        </w:rPr>
        <w:t>$MID$</w:t>
      </w:r>
      <w:r w:rsidRPr="00374F87">
        <w:rPr>
          <w:rFonts w:ascii="Courier New" w:eastAsia="Times New Roman" w:hAnsi="Courier New" w:cs="Courier New"/>
          <w:color w:val="000000"/>
          <w:sz w:val="20"/>
          <w:szCs w:val="20"/>
        </w:rPr>
        <w:t xml:space="preserve">s both in </w:t>
      </w:r>
      <w:ins w:id="880" w:author="Author">
        <w:r w:rsidR="001A1945"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$PT$</w:t>
      </w:r>
      <w:r w:rsidRPr="00374F87">
        <w:rPr>
          <w:rFonts w:ascii="Courier New" w:eastAsia="Times New Roman" w:hAnsi="Courier New" w:cs="Courier New"/>
          <w:color w:val="000000"/>
          <w:sz w:val="20"/>
          <w:szCs w:val="20"/>
        </w:rPr>
        <w:t xml:space="preserve"> and </w:t>
      </w:r>
      <w:ins w:id="881" w:author="Author">
        <w:r w:rsidR="001A1945"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 need </w:t>
      </w:r>
      <w:ins w:id="882" w:author="Author">
        <w:r w:rsidR="00857C3B"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one-to-one correspondence.</w:t>
      </w:r>
    </w:p>
    <w:p w14:paraId="6FE19856" w14:textId="42C581BB"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\item</w:t>
      </w:r>
      <w:r w:rsidRPr="00374F87">
        <w:rPr>
          <w:rFonts w:ascii="Courier New" w:eastAsia="Times New Roman" w:hAnsi="Courier New" w:cs="Courier New"/>
          <w:color w:val="000000"/>
          <w:sz w:val="20"/>
          <w:szCs w:val="20"/>
        </w:rPr>
        <w:t xml:space="preserve"> Algorithm frame: </w:t>
      </w:r>
      <w:del w:id="883" w:author="Author">
        <w:r w:rsidRPr="00374F87" w:rsidDel="00857C3B">
          <w:rPr>
            <w:rFonts w:ascii="Courier New" w:eastAsia="Times New Roman" w:hAnsi="Courier New" w:cs="Courier New"/>
            <w:color w:val="000000"/>
            <w:sz w:val="20"/>
            <w:szCs w:val="20"/>
          </w:rPr>
          <w:delText xml:space="preserve">it is </w:delText>
        </w:r>
      </w:del>
      <w:ins w:id="884" w:author="Author">
        <w:r w:rsidR="00857C3B" w:rsidRPr="00374F87">
          <w:rPr>
            <w:rFonts w:ascii="Courier New" w:eastAsia="Times New Roman" w:hAnsi="Courier New" w:cs="Courier New"/>
            <w:color w:val="000000"/>
            <w:sz w:val="20"/>
            <w:szCs w:val="20"/>
          </w:rPr>
          <w:t xml:space="preserve">This </w:t>
        </w:r>
      </w:ins>
      <w:del w:id="885" w:author="Author">
        <w:r w:rsidRPr="00374F87" w:rsidDel="00857C3B">
          <w:rPr>
            <w:rFonts w:ascii="Courier New" w:eastAsia="Times New Roman" w:hAnsi="Courier New" w:cs="Courier New"/>
            <w:color w:val="000000"/>
            <w:sz w:val="20"/>
            <w:szCs w:val="20"/>
          </w:rPr>
          <w:delText xml:space="preserve">comprised </w:delText>
        </w:r>
      </w:del>
      <w:ins w:id="886" w:author="Author">
        <w:r w:rsidR="00857C3B" w:rsidRPr="00374F87">
          <w:rPr>
            <w:rFonts w:ascii="Courier New" w:eastAsia="Times New Roman" w:hAnsi="Courier New" w:cs="Courier New"/>
            <w:color w:val="000000"/>
            <w:sz w:val="20"/>
            <w:szCs w:val="20"/>
          </w:rPr>
          <w:t xml:space="preserve">comprises </w:t>
        </w:r>
      </w:ins>
      <w:del w:id="887" w:author="Author">
        <w:r w:rsidRPr="00374F87" w:rsidDel="00857C3B">
          <w:rPr>
            <w:rFonts w:ascii="Courier New" w:eastAsia="Times New Roman" w:hAnsi="Courier New" w:cs="Courier New"/>
            <w:color w:val="000000"/>
            <w:sz w:val="20"/>
            <w:szCs w:val="20"/>
          </w:rPr>
          <w:delText xml:space="preserve">of </w:delText>
        </w:r>
      </w:del>
      <w:r w:rsidRPr="00374F87">
        <w:rPr>
          <w:rFonts w:ascii="Courier New" w:eastAsia="Times New Roman" w:hAnsi="Courier New" w:cs="Courier New"/>
          <w:color w:val="008000"/>
          <w:sz w:val="20"/>
          <w:szCs w:val="20"/>
        </w:rPr>
        <w:t>$AID$</w:t>
      </w:r>
      <w:r w:rsidRPr="00374F87">
        <w:rPr>
          <w:rFonts w:ascii="Courier New" w:eastAsia="Times New Roman" w:hAnsi="Courier New" w:cs="Courier New"/>
          <w:color w:val="000000"/>
          <w:sz w:val="20"/>
          <w:szCs w:val="20"/>
        </w:rPr>
        <w:t>, control frame length (</w:t>
      </w:r>
      <w:r w:rsidRPr="00374F87">
        <w:rPr>
          <w:rFonts w:ascii="Courier New" w:eastAsia="Times New Roman" w:hAnsi="Courier New" w:cs="Courier New"/>
          <w:color w:val="008000"/>
          <w:sz w:val="20"/>
          <w:szCs w:val="20"/>
        </w:rPr>
        <w:t>$CFL$</w:t>
      </w:r>
      <w:r w:rsidRPr="00374F87">
        <w:rPr>
          <w:rFonts w:ascii="Courier New" w:eastAsia="Times New Roman" w:hAnsi="Courier New" w:cs="Courier New"/>
          <w:color w:val="000000"/>
          <w:sz w:val="20"/>
          <w:szCs w:val="20"/>
        </w:rPr>
        <w:t>)</w:t>
      </w:r>
      <w:ins w:id="888" w:author="Author">
        <w:r w:rsidR="00857C3B"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$PFDATA$</w:t>
      </w:r>
      <w:r w:rsidRPr="00374F87">
        <w:rPr>
          <w:rFonts w:ascii="Courier New" w:eastAsia="Times New Roman" w:hAnsi="Courier New" w:cs="Courier New"/>
          <w:color w:val="000000"/>
          <w:sz w:val="20"/>
          <w:szCs w:val="20"/>
        </w:rPr>
        <w:t xml:space="preserve">. The </w:t>
      </w:r>
      <w:r w:rsidRPr="00374F87">
        <w:rPr>
          <w:rFonts w:ascii="Courier New" w:eastAsia="Times New Roman" w:hAnsi="Courier New" w:cs="Courier New"/>
          <w:color w:val="008000"/>
          <w:sz w:val="20"/>
          <w:szCs w:val="20"/>
        </w:rPr>
        <w:t>$AID$</w:t>
      </w:r>
      <w:r w:rsidRPr="00374F87">
        <w:rPr>
          <w:rFonts w:ascii="Courier New" w:eastAsia="Times New Roman" w:hAnsi="Courier New" w:cs="Courier New"/>
          <w:color w:val="000000"/>
          <w:sz w:val="20"/>
          <w:szCs w:val="20"/>
        </w:rPr>
        <w:t xml:space="preserve">s </w:t>
      </w:r>
      <w:del w:id="889" w:author="Author">
        <w:r w:rsidRPr="00374F87" w:rsidDel="00857C3B">
          <w:rPr>
            <w:rFonts w:ascii="Courier New" w:eastAsia="Times New Roman" w:hAnsi="Courier New" w:cs="Courier New"/>
            <w:color w:val="000000"/>
            <w:sz w:val="20"/>
            <w:szCs w:val="20"/>
          </w:rPr>
          <w:delText xml:space="preserve">both </w:delText>
        </w:r>
      </w:del>
      <w:r w:rsidRPr="00374F87">
        <w:rPr>
          <w:rFonts w:ascii="Courier New" w:eastAsia="Times New Roman" w:hAnsi="Courier New" w:cs="Courier New"/>
          <w:color w:val="000000"/>
          <w:sz w:val="20"/>
          <w:szCs w:val="20"/>
        </w:rPr>
        <w:t xml:space="preserve">in </w:t>
      </w:r>
      <w:ins w:id="890" w:author="Author">
        <w:r w:rsidR="00857C3B" w:rsidRPr="00374F87">
          <w:rPr>
            <w:rFonts w:ascii="Courier New" w:eastAsia="Times New Roman" w:hAnsi="Courier New" w:cs="Courier New"/>
            <w:color w:val="000000"/>
            <w:sz w:val="20"/>
            <w:szCs w:val="20"/>
          </w:rPr>
          <w:t xml:space="preserve">both the </w:t>
        </w:r>
      </w:ins>
      <w:r w:rsidRPr="00374F87">
        <w:rPr>
          <w:rFonts w:ascii="Courier New" w:eastAsia="Times New Roman" w:hAnsi="Courier New" w:cs="Courier New"/>
          <w:color w:val="000000"/>
          <w:sz w:val="20"/>
          <w:szCs w:val="20"/>
        </w:rPr>
        <w:t xml:space="preserve">algorithm frame and </w:t>
      </w:r>
      <w:ins w:id="891" w:author="Author">
        <w:r w:rsidR="008430E6"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 need </w:t>
      </w:r>
      <w:ins w:id="892" w:author="Author">
        <w:r w:rsidR="00857C3B"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one-to-one correspondence.</w:t>
      </w:r>
    </w:p>
    <w:p w14:paraId="3C9E0258" w14:textId="23A547A4"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\item</w:t>
      </w:r>
      <w:r w:rsidRPr="00374F87">
        <w:rPr>
          <w:rFonts w:ascii="Courier New" w:eastAsia="Times New Roman" w:hAnsi="Courier New" w:cs="Courier New"/>
          <w:color w:val="000000"/>
          <w:sz w:val="20"/>
          <w:szCs w:val="20"/>
        </w:rPr>
        <w:t xml:space="preserve"> Parameter frame: </w:t>
      </w:r>
      <w:ins w:id="893" w:author="Author">
        <w:r w:rsidR="00857C3B" w:rsidRPr="00374F87">
          <w:rPr>
            <w:rFonts w:ascii="Courier New" w:eastAsia="Times New Roman" w:hAnsi="Courier New" w:cs="Courier New"/>
            <w:color w:val="000000"/>
            <w:sz w:val="20"/>
            <w:szCs w:val="20"/>
          </w:rPr>
          <w:t xml:space="preserve">This </w:t>
        </w:r>
      </w:ins>
      <w:del w:id="894" w:author="Author">
        <w:r w:rsidRPr="00374F87" w:rsidDel="00857C3B">
          <w:rPr>
            <w:rFonts w:ascii="Courier New" w:eastAsia="Times New Roman" w:hAnsi="Courier New" w:cs="Courier New"/>
            <w:color w:val="000000"/>
            <w:sz w:val="20"/>
            <w:szCs w:val="20"/>
          </w:rPr>
          <w:delText xml:space="preserve">it </w:delText>
        </w:r>
      </w:del>
      <w:r w:rsidRPr="00374F87">
        <w:rPr>
          <w:rFonts w:ascii="Courier New" w:eastAsia="Times New Roman" w:hAnsi="Courier New" w:cs="Courier New"/>
          <w:color w:val="000000"/>
          <w:sz w:val="20"/>
          <w:szCs w:val="20"/>
        </w:rPr>
        <w:t xml:space="preserve">contains </w:t>
      </w:r>
      <w:r w:rsidRPr="00374F87">
        <w:rPr>
          <w:rFonts w:ascii="Courier New" w:eastAsia="Times New Roman" w:hAnsi="Courier New" w:cs="Courier New"/>
          <w:color w:val="008000"/>
          <w:sz w:val="20"/>
          <w:szCs w:val="20"/>
        </w:rPr>
        <w:t>$PID$</w:t>
      </w:r>
      <w:ins w:id="895" w:author="Author">
        <w:r w:rsidR="00857C3B" w:rsidRPr="00374F87">
          <w:rPr>
            <w:rFonts w:ascii="Courier New" w:eastAsia="Times New Roman" w:hAnsi="Courier New" w:cs="Courier New"/>
            <w:color w:val="008000"/>
            <w:sz w:val="20"/>
            <w:szCs w:val="20"/>
          </w:rPr>
          <w:t xml:space="preserve"> and </w:t>
        </w:r>
      </w:ins>
      <w:del w:id="896" w:author="Author">
        <w:r w:rsidRPr="00374F87" w:rsidDel="00857C3B">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8000"/>
          <w:sz w:val="20"/>
          <w:szCs w:val="20"/>
        </w:rPr>
        <w:t>$PDATA$</w:t>
      </w:r>
      <w:r w:rsidRPr="00374F87">
        <w:rPr>
          <w:rFonts w:ascii="Courier New" w:eastAsia="Times New Roman" w:hAnsi="Courier New" w:cs="Courier New"/>
          <w:color w:val="000000"/>
          <w:sz w:val="20"/>
          <w:szCs w:val="20"/>
        </w:rPr>
        <w:t xml:space="preserve">. </w:t>
      </w:r>
      <w:ins w:id="897" w:author="Author">
        <w:r w:rsidR="008430E6"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$PID$</w:t>
      </w:r>
      <w:r w:rsidRPr="00374F87">
        <w:rPr>
          <w:rFonts w:ascii="Courier New" w:eastAsia="Times New Roman" w:hAnsi="Courier New" w:cs="Courier New"/>
          <w:color w:val="000000"/>
          <w:sz w:val="20"/>
          <w:szCs w:val="20"/>
        </w:rPr>
        <w:t xml:space="preserve"> is also the address of </w:t>
      </w:r>
      <w:ins w:id="898" w:author="Author">
        <w:r w:rsidR="008430E6"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$PDATA$</w:t>
      </w:r>
      <w:r w:rsidRPr="00374F87">
        <w:rPr>
          <w:rFonts w:ascii="Courier New" w:eastAsia="Times New Roman" w:hAnsi="Courier New" w:cs="Courier New"/>
          <w:color w:val="000000"/>
          <w:sz w:val="20"/>
          <w:szCs w:val="20"/>
        </w:rPr>
        <w:t xml:space="preserve">. </w:t>
      </w:r>
      <w:ins w:id="899" w:author="Author">
        <w:r w:rsidR="008430E6" w:rsidRPr="00374F87">
          <w:rPr>
            <w:rFonts w:ascii="Courier New" w:eastAsia="Times New Roman" w:hAnsi="Courier New" w:cs="Courier New"/>
            <w:color w:val="000000"/>
            <w:sz w:val="20"/>
            <w:szCs w:val="20"/>
          </w:rPr>
          <w:t xml:space="preserve">The </w:t>
        </w:r>
      </w:ins>
      <w:del w:id="900" w:author="Author">
        <w:r w:rsidRPr="00374F87" w:rsidDel="00857C3B">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$PID$</w:t>
      </w:r>
      <w:r w:rsidRPr="00374F87">
        <w:rPr>
          <w:rFonts w:ascii="Courier New" w:eastAsia="Times New Roman" w:hAnsi="Courier New" w:cs="Courier New"/>
          <w:color w:val="000000"/>
          <w:sz w:val="20"/>
          <w:szCs w:val="20"/>
        </w:rPr>
        <w:t xml:space="preserve">s both in </w:t>
      </w:r>
      <w:ins w:id="901" w:author="Author">
        <w:r w:rsidR="00857C3B"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parameter frame and </w:t>
      </w:r>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 need </w:t>
      </w:r>
      <w:ins w:id="902" w:author="Author">
        <w:r w:rsidR="00857C3B"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one-to-one correspondence.</w:t>
      </w:r>
    </w:p>
    <w:p w14:paraId="14CCC16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{enumerate}</w:t>
      </w:r>
    </w:p>
    <w:p w14:paraId="0E24B20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CDE0E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39C02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{figure}</w:t>
      </w:r>
    </w:p>
    <w:p w14:paraId="738D87E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\centering</w:t>
      </w:r>
    </w:p>
    <w:p w14:paraId="17A2E2A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w:t>
      </w:r>
      <w:proofErr w:type="spellStart"/>
      <w:r w:rsidRPr="00374F87">
        <w:rPr>
          <w:rFonts w:ascii="Courier New" w:eastAsia="Times New Roman" w:hAnsi="Courier New" w:cs="Courier New"/>
          <w:b/>
          <w:bCs/>
          <w:color w:val="0000CC"/>
          <w:sz w:val="20"/>
          <w:szCs w:val="20"/>
        </w:rPr>
        <w:t>includegraphics</w:t>
      </w:r>
      <w:proofErr w:type="spellEnd"/>
      <w:r w:rsidRPr="00374F87">
        <w:rPr>
          <w:rFonts w:ascii="Courier New" w:eastAsia="Times New Roman" w:hAnsi="Courier New" w:cs="Courier New"/>
          <w:color w:val="000000"/>
          <w:sz w:val="20"/>
          <w:szCs w:val="20"/>
        </w:rPr>
        <w:t>[width=</w:t>
      </w:r>
      <w:r w:rsidRPr="00374F87">
        <w:rPr>
          <w:rFonts w:ascii="Courier New" w:eastAsia="Times New Roman" w:hAnsi="Courier New" w:cs="Courier New"/>
          <w:color w:val="000000"/>
          <w:sz w:val="20"/>
          <w:szCs w:val="20"/>
          <w:u w:val="single"/>
        </w:rPr>
        <w:t>3in</w:t>
      </w:r>
      <w:r w:rsidRPr="00374F87">
        <w:rPr>
          <w:rFonts w:ascii="Courier New" w:eastAsia="Times New Roman" w:hAnsi="Courier New" w:cs="Courier New"/>
          <w:color w:val="000000"/>
          <w:sz w:val="20"/>
          <w:szCs w:val="20"/>
        </w:rPr>
        <w:t>]{fig/Protocol.pdf}</w:t>
      </w:r>
    </w:p>
    <w:p w14:paraId="5EDD52AB" w14:textId="77ACF914"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\caption</w:t>
      </w:r>
      <w:r w:rsidRPr="00374F87">
        <w:rPr>
          <w:rFonts w:ascii="Courier New" w:eastAsia="Times New Roman" w:hAnsi="Courier New" w:cs="Courier New"/>
          <w:color w:val="000000"/>
          <w:sz w:val="20"/>
          <w:szCs w:val="20"/>
        </w:rPr>
        <w:t xml:space="preserve">{ (a) </w:t>
      </w:r>
      <w:ins w:id="903" w:author="Author">
        <w:r w:rsidR="00E364CA"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$VCA$</w:t>
      </w:r>
      <w:r w:rsidRPr="00374F87">
        <w:rPr>
          <w:rFonts w:ascii="Courier New" w:eastAsia="Times New Roman" w:hAnsi="Courier New" w:cs="Courier New"/>
          <w:color w:val="000000"/>
          <w:sz w:val="20"/>
          <w:szCs w:val="20"/>
        </w:rPr>
        <w:t xml:space="preserve"> protocol frame contains </w:t>
      </w:r>
      <w:ins w:id="904" w:author="Author">
        <w:r w:rsidR="008430E6"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parameter </w:t>
      </w:r>
      <w:del w:id="905" w:author="Author">
        <w:r w:rsidRPr="00374F87" w:rsidDel="00E364CA">
          <w:rPr>
            <w:rFonts w:ascii="Courier New" w:eastAsia="Times New Roman" w:hAnsi="Courier New" w:cs="Courier New"/>
            <w:color w:val="000000"/>
            <w:sz w:val="20"/>
            <w:szCs w:val="20"/>
          </w:rPr>
          <w:delText xml:space="preserve">frames </w:delText>
        </w:r>
      </w:del>
      <w:r w:rsidRPr="00374F87">
        <w:rPr>
          <w:rFonts w:ascii="Courier New" w:eastAsia="Times New Roman" w:hAnsi="Courier New" w:cs="Courier New"/>
          <w:color w:val="000000"/>
          <w:sz w:val="20"/>
          <w:szCs w:val="20"/>
        </w:rPr>
        <w:t>and algorithm frames in its data field</w:t>
      </w:r>
      <w:ins w:id="906" w:author="Author">
        <w:r w:rsidR="00E364CA"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w:t>
      </w:r>
      <w:del w:id="907" w:author="Author">
        <w:r w:rsidRPr="00374F87" w:rsidDel="00E364CA">
          <w:rPr>
            <w:rFonts w:ascii="Courier New" w:eastAsia="Times New Roman" w:hAnsi="Courier New" w:cs="Courier New"/>
            <w:color w:val="000000"/>
            <w:sz w:val="20"/>
            <w:szCs w:val="20"/>
          </w:rPr>
          <w:delText xml:space="preserve">and the </w:delText>
        </w:r>
      </w:del>
      <w:ins w:id="908" w:author="Author">
        <w:r w:rsidR="00E364CA"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algorithm protocol frame contains several parameter frames. (b) </w:t>
      </w:r>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s interaction between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w:t>
      </w:r>
    </w:p>
    <w:p w14:paraId="6BB9409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\label{</w:t>
      </w:r>
      <w:proofErr w:type="spellStart"/>
      <w:r w:rsidRPr="00374F87">
        <w:rPr>
          <w:rFonts w:ascii="Courier New" w:eastAsia="Times New Roman" w:hAnsi="Courier New" w:cs="Courier New"/>
          <w:b/>
          <w:bCs/>
          <w:color w:val="0000CC"/>
          <w:sz w:val="20"/>
          <w:szCs w:val="20"/>
        </w:rPr>
        <w:t>fig:Protocol</w:t>
      </w:r>
      <w:proofErr w:type="spellEnd"/>
      <w:r w:rsidRPr="00374F87">
        <w:rPr>
          <w:rFonts w:ascii="Courier New" w:eastAsia="Times New Roman" w:hAnsi="Courier New" w:cs="Courier New"/>
          <w:b/>
          <w:bCs/>
          <w:color w:val="0000CC"/>
          <w:sz w:val="20"/>
          <w:szCs w:val="20"/>
        </w:rPr>
        <w:t>}</w:t>
      </w:r>
    </w:p>
    <w:p w14:paraId="3CEFABD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{figure}</w:t>
      </w:r>
    </w:p>
    <w:p w14:paraId="51A0EA0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\subsection{Framing of $PF$}</w:t>
      </w:r>
    </w:p>
    <w:p w14:paraId="253E8627" w14:textId="6524D7E2"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The framing contains three steps: </w:t>
      </w:r>
      <w:r w:rsidRPr="00374F87">
        <w:rPr>
          <w:rFonts w:ascii="Courier New" w:eastAsia="Times New Roman" w:hAnsi="Courier New" w:cs="Courier New"/>
          <w:color w:val="008000"/>
          <w:sz w:val="20"/>
          <w:szCs w:val="20"/>
        </w:rPr>
        <w:t>$VCA$</w:t>
      </w:r>
      <w:r w:rsidRPr="00374F87">
        <w:rPr>
          <w:rFonts w:ascii="Courier New" w:eastAsia="Times New Roman" w:hAnsi="Courier New" w:cs="Courier New"/>
          <w:color w:val="000000"/>
          <w:sz w:val="20"/>
          <w:szCs w:val="20"/>
        </w:rPr>
        <w:t xml:space="preserve"> framing (</w:t>
      </w:r>
      <w:r w:rsidRPr="00374F87">
        <w:rPr>
          <w:rFonts w:ascii="Courier New" w:eastAsia="Times New Roman" w:hAnsi="Courier New" w:cs="Courier New"/>
          <w:color w:val="008000"/>
          <w:sz w:val="20"/>
          <w:szCs w:val="20"/>
        </w:rPr>
        <w:t>$VCAF$</w:t>
      </w:r>
      <w:r w:rsidRPr="00374F87">
        <w:rPr>
          <w:rFonts w:ascii="Courier New" w:eastAsia="Times New Roman" w:hAnsi="Courier New" w:cs="Courier New"/>
          <w:color w:val="000000"/>
          <w:sz w:val="20"/>
          <w:szCs w:val="20"/>
        </w:rPr>
        <w:t>), algorithm framing (</w:t>
      </w:r>
      <w:r w:rsidRPr="00374F87">
        <w:rPr>
          <w:rFonts w:ascii="Courier New" w:eastAsia="Times New Roman" w:hAnsi="Courier New" w:cs="Courier New"/>
          <w:color w:val="008000"/>
          <w:sz w:val="20"/>
          <w:szCs w:val="20"/>
        </w:rPr>
        <w:t>$AMF$</w:t>
      </w:r>
      <w:r w:rsidRPr="00374F87">
        <w:rPr>
          <w:rFonts w:ascii="Courier New" w:eastAsia="Times New Roman" w:hAnsi="Courier New" w:cs="Courier New"/>
          <w:color w:val="000000"/>
          <w:sz w:val="20"/>
          <w:szCs w:val="20"/>
        </w:rPr>
        <w:t>), and parameter framing (</w:t>
      </w:r>
      <w:r w:rsidRPr="00374F87">
        <w:rPr>
          <w:rFonts w:ascii="Courier New" w:eastAsia="Times New Roman" w:hAnsi="Courier New" w:cs="Courier New"/>
          <w:color w:val="008000"/>
          <w:sz w:val="20"/>
          <w:szCs w:val="20"/>
        </w:rPr>
        <w:t>$PRF$</w:t>
      </w:r>
      <w:r w:rsidRPr="00374F87">
        <w:rPr>
          <w:rFonts w:ascii="Courier New" w:eastAsia="Times New Roman" w:hAnsi="Courier New" w:cs="Courier New"/>
          <w:color w:val="000000"/>
          <w:sz w:val="20"/>
          <w:szCs w:val="20"/>
        </w:rPr>
        <w:t xml:space="preserve">). </w:t>
      </w:r>
      <w:ins w:id="909" w:author="Author">
        <w:r w:rsidR="00E364CA" w:rsidRPr="00374F87">
          <w:rPr>
            <w:rFonts w:ascii="Courier New" w:eastAsia="Times New Roman" w:hAnsi="Courier New" w:cs="Courier New"/>
            <w:color w:val="000000"/>
            <w:sz w:val="20"/>
            <w:szCs w:val="20"/>
          </w:rPr>
          <w:t>The t</w:t>
        </w:r>
      </w:ins>
      <w:del w:id="910" w:author="Author">
        <w:r w:rsidRPr="00374F87" w:rsidDel="00E364CA">
          <w:rPr>
            <w:rFonts w:ascii="Courier New" w:eastAsia="Times New Roman" w:hAnsi="Courier New" w:cs="Courier New"/>
            <w:color w:val="000000"/>
            <w:sz w:val="20"/>
            <w:szCs w:val="20"/>
          </w:rPr>
          <w:delText>T</w:delText>
        </w:r>
      </w:del>
      <w:r w:rsidRPr="00374F87">
        <w:rPr>
          <w:rFonts w:ascii="Courier New" w:eastAsia="Times New Roman" w:hAnsi="Courier New" w:cs="Courier New"/>
          <w:color w:val="000000"/>
          <w:sz w:val="20"/>
          <w:szCs w:val="20"/>
        </w:rPr>
        <w:t>ransferring data area (</w:t>
      </w:r>
      <w:r w:rsidRPr="00374F87">
        <w:rPr>
          <w:rFonts w:ascii="Courier New" w:eastAsia="Times New Roman" w:hAnsi="Courier New" w:cs="Courier New"/>
          <w:color w:val="008000"/>
          <w:sz w:val="20"/>
          <w:szCs w:val="20"/>
        </w:rPr>
        <w:t>$TD$</w:t>
      </w:r>
      <w:r w:rsidRPr="00374F87">
        <w:rPr>
          <w:rFonts w:ascii="Courier New" w:eastAsia="Times New Roman" w:hAnsi="Courier New" w:cs="Courier New"/>
          <w:color w:val="000000"/>
          <w:sz w:val="20"/>
          <w:szCs w:val="20"/>
        </w:rPr>
        <w:t>) saves the data to be transferred</w:t>
      </w:r>
      <w:ins w:id="911" w:author="Author">
        <w:r w:rsidR="00E364CA"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and </w:t>
      </w:r>
      <w:ins w:id="912" w:author="Author">
        <w:r w:rsidR="00E364CA" w:rsidRPr="00374F87">
          <w:rPr>
            <w:rFonts w:ascii="Courier New" w:eastAsia="Times New Roman" w:hAnsi="Courier New" w:cs="Courier New"/>
            <w:color w:val="000000"/>
            <w:sz w:val="20"/>
            <w:szCs w:val="20"/>
          </w:rPr>
          <w:t xml:space="preserve">is </w:t>
        </w:r>
      </w:ins>
      <w:del w:id="913" w:author="Author">
        <w:r w:rsidRPr="00374F87" w:rsidDel="00E364CA">
          <w:rPr>
            <w:rFonts w:ascii="Courier New" w:eastAsia="Times New Roman" w:hAnsi="Courier New" w:cs="Courier New"/>
            <w:color w:val="000000"/>
            <w:sz w:val="20"/>
            <w:szCs w:val="20"/>
          </w:rPr>
          <w:delText xml:space="preserve">it is </w:delText>
        </w:r>
      </w:del>
      <w:r w:rsidRPr="00374F87">
        <w:rPr>
          <w:rFonts w:ascii="Courier New" w:eastAsia="Times New Roman" w:hAnsi="Courier New" w:cs="Courier New"/>
          <w:color w:val="000000"/>
          <w:sz w:val="20"/>
          <w:szCs w:val="20"/>
        </w:rPr>
        <w:t xml:space="preserve">indexed by the </w:t>
      </w:r>
      <w:r w:rsidRPr="00374F87">
        <w:rPr>
          <w:rFonts w:ascii="Courier New" w:eastAsia="Times New Roman" w:hAnsi="Courier New" w:cs="Courier New"/>
          <w:color w:val="008000"/>
          <w:sz w:val="20"/>
          <w:szCs w:val="20"/>
        </w:rPr>
        <w:t>$PID$</w:t>
      </w:r>
      <w:r w:rsidRPr="00374F87">
        <w:rPr>
          <w:rFonts w:ascii="Courier New" w:eastAsia="Times New Roman" w:hAnsi="Courier New" w:cs="Courier New"/>
          <w:color w:val="000000"/>
          <w:sz w:val="20"/>
          <w:szCs w:val="20"/>
        </w:rPr>
        <w:t xml:space="preserve">. In </w:t>
      </w:r>
      <w:ins w:id="914" w:author="Author">
        <w:r w:rsidR="008430E6" w:rsidRPr="00374F87">
          <w:rPr>
            <w:rFonts w:ascii="Courier New" w:eastAsia="Times New Roman" w:hAnsi="Courier New" w:cs="Courier New"/>
            <w:color w:val="000000"/>
            <w:sz w:val="20"/>
            <w:szCs w:val="20"/>
          </w:rPr>
          <w:t xml:space="preserve">the </w:t>
        </w:r>
      </w:ins>
      <w:del w:id="915" w:author="Author">
        <w:r w:rsidRPr="00374F87" w:rsidDel="00407427">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it represents the parameters obtained </w:t>
      </w:r>
      <w:del w:id="916" w:author="Author">
        <w:r w:rsidRPr="00374F87" w:rsidDel="00407427">
          <w:rPr>
            <w:rFonts w:ascii="Courier New" w:eastAsia="Times New Roman" w:hAnsi="Courier New" w:cs="Courier New"/>
            <w:color w:val="000000"/>
            <w:sz w:val="20"/>
            <w:szCs w:val="20"/>
          </w:rPr>
          <w:delText xml:space="preserve">form </w:delText>
        </w:r>
      </w:del>
      <w:ins w:id="917" w:author="Author">
        <w:r w:rsidR="00407427" w:rsidRPr="00374F87">
          <w:rPr>
            <w:rFonts w:ascii="Courier New" w:eastAsia="Times New Roman" w:hAnsi="Courier New" w:cs="Courier New"/>
            <w:color w:val="000000"/>
            <w:sz w:val="20"/>
            <w:szCs w:val="20"/>
          </w:rPr>
          <w:t xml:space="preserve">from </w:t>
        </w:r>
      </w:ins>
      <w:r w:rsidRPr="00374F87">
        <w:rPr>
          <w:rFonts w:ascii="Courier New" w:eastAsia="Times New Roman" w:hAnsi="Courier New" w:cs="Courier New"/>
          <w:color w:val="000000"/>
          <w:sz w:val="20"/>
          <w:szCs w:val="20"/>
        </w:rPr>
        <w:t xml:space="preserve">the visual algorithms. In </w:t>
      </w:r>
      <w:ins w:id="918" w:author="Author">
        <w:r w:rsidR="008430E6" w:rsidRPr="00374F87">
          <w:rPr>
            <w:rFonts w:ascii="Courier New" w:eastAsia="Times New Roman" w:hAnsi="Courier New" w:cs="Courier New"/>
            <w:color w:val="000000"/>
            <w:sz w:val="20"/>
            <w:szCs w:val="20"/>
          </w:rPr>
          <w:t xml:space="preserve">the </w:t>
        </w:r>
      </w:ins>
      <w:del w:id="919" w:author="Author">
        <w:r w:rsidRPr="00374F87" w:rsidDel="00407427">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the data come from the </w:t>
      </w:r>
      <w:r w:rsidRPr="00374F87">
        <w:rPr>
          <w:rFonts w:ascii="Courier New" w:eastAsia="Times New Roman" w:hAnsi="Courier New" w:cs="Courier New"/>
          <w:color w:val="008000"/>
          <w:sz w:val="20"/>
          <w:szCs w:val="20"/>
        </w:rPr>
        <w:t>$RAM$</w:t>
      </w:r>
      <w:r w:rsidRPr="00374F87">
        <w:rPr>
          <w:rFonts w:ascii="Courier New" w:eastAsia="Times New Roman" w:hAnsi="Courier New" w:cs="Courier New"/>
          <w:color w:val="000000"/>
          <w:sz w:val="20"/>
          <w:szCs w:val="20"/>
        </w:rPr>
        <w:t xml:space="preserve">.   </w:t>
      </w:r>
    </w:p>
    <w:p w14:paraId="6AAD52D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4F152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EB9BAF" w14:textId="04E4B901"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emph</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VCAF</w:t>
      </w:r>
      <w:r w:rsidRPr="00374F87">
        <w:rPr>
          <w:rFonts w:ascii="Courier New" w:eastAsia="Times New Roman" w:hAnsi="Courier New" w:cs="Courier New"/>
          <w:color w:val="000000"/>
          <w:sz w:val="20"/>
          <w:szCs w:val="20"/>
        </w:rPr>
        <w:t xml:space="preserve">}}: </w:t>
      </w:r>
      <w:del w:id="920" w:author="Author">
        <w:r w:rsidRPr="00374F87" w:rsidDel="00407427">
          <w:rPr>
            <w:rFonts w:ascii="Courier New" w:eastAsia="Times New Roman" w:hAnsi="Courier New" w:cs="Courier New"/>
            <w:color w:val="000000"/>
            <w:sz w:val="20"/>
            <w:szCs w:val="20"/>
          </w:rPr>
          <w:delText xml:space="preserve">the </w:delText>
        </w:r>
      </w:del>
      <w:ins w:id="921" w:author="Author">
        <w:r w:rsidR="00407427"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process is realized as </w:t>
      </w:r>
      <w:del w:id="922" w:author="Author">
        <w:r w:rsidRPr="00374F87" w:rsidDel="00407427">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0000"/>
          <w:sz w:val="20"/>
          <w:szCs w:val="20"/>
        </w:rPr>
        <w:t xml:space="preserve">Algorithm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alg1</w:t>
      </w:r>
      <w:r w:rsidRPr="00374F87">
        <w:rPr>
          <w:rFonts w:ascii="Courier New" w:eastAsia="Times New Roman" w:hAnsi="Courier New" w:cs="Courier New"/>
          <w:color w:val="000000"/>
          <w:sz w:val="20"/>
          <w:szCs w:val="20"/>
        </w:rPr>
        <w:t xml:space="preserve">}. It searches </w:t>
      </w:r>
      <w:ins w:id="923" w:author="Author">
        <w:r w:rsidR="008430E6" w:rsidRPr="00374F87">
          <w:rPr>
            <w:rFonts w:ascii="Courier New" w:eastAsia="Times New Roman" w:hAnsi="Courier New" w:cs="Courier New"/>
            <w:color w:val="000000"/>
            <w:sz w:val="20"/>
            <w:szCs w:val="20"/>
          </w:rPr>
          <w:t xml:space="preserve">for the </w:t>
        </w:r>
      </w:ins>
      <w:del w:id="924" w:author="Author">
        <w:r w:rsidRPr="00374F87" w:rsidDel="00407427">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$PT$</w:t>
      </w:r>
      <w:r w:rsidRPr="00374F87">
        <w:rPr>
          <w:rFonts w:ascii="Courier New" w:eastAsia="Times New Roman" w:hAnsi="Courier New" w:cs="Courier New"/>
          <w:color w:val="000000"/>
          <w:sz w:val="20"/>
          <w:szCs w:val="20"/>
        </w:rPr>
        <w:t xml:space="preserve"> with </w:t>
      </w:r>
      <w:r w:rsidRPr="00374F87">
        <w:rPr>
          <w:rFonts w:ascii="Courier New" w:eastAsia="Times New Roman" w:hAnsi="Courier New" w:cs="Courier New"/>
          <w:color w:val="008000"/>
          <w:sz w:val="20"/>
          <w:szCs w:val="20"/>
        </w:rPr>
        <w:t>$mid$</w:t>
      </w:r>
      <w:r w:rsidRPr="00374F87">
        <w:rPr>
          <w:rFonts w:ascii="Courier New" w:eastAsia="Times New Roman" w:hAnsi="Courier New" w:cs="Courier New"/>
          <w:color w:val="000000"/>
          <w:sz w:val="20"/>
          <w:szCs w:val="20"/>
        </w:rPr>
        <w:t xml:space="preserve"> to find the relevant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vlt_x</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del w:id="925" w:author="Author">
        <w:r w:rsidRPr="00374F87" w:rsidDel="008430E6">
          <w:rPr>
            <w:rFonts w:ascii="Courier New" w:eastAsia="Times New Roman" w:hAnsi="Courier New" w:cs="Courier New"/>
            <w:color w:val="000000"/>
            <w:sz w:val="20"/>
            <w:szCs w:val="20"/>
          </w:rPr>
          <w:delText>Through it, w</w:delText>
        </w:r>
      </w:del>
      <w:ins w:id="926" w:author="Author">
        <w:r w:rsidR="008430E6" w:rsidRPr="00374F87">
          <w:rPr>
            <w:rFonts w:ascii="Courier New" w:eastAsia="Times New Roman" w:hAnsi="Courier New" w:cs="Courier New"/>
            <w:color w:val="000000"/>
            <w:sz w:val="20"/>
            <w:szCs w:val="20"/>
          </w:rPr>
          <w:t>W</w:t>
        </w:r>
      </w:ins>
      <w:r w:rsidRPr="00374F87">
        <w:rPr>
          <w:rFonts w:ascii="Courier New" w:eastAsia="Times New Roman" w:hAnsi="Courier New" w:cs="Courier New"/>
          <w:color w:val="000000"/>
          <w:sz w:val="20"/>
          <w:szCs w:val="20"/>
        </w:rPr>
        <w:t xml:space="preserve">e can obtain </w:t>
      </w:r>
      <w:del w:id="927" w:author="Author">
        <w:r w:rsidRPr="00374F87" w:rsidDel="00407427">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$man$</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mdn</w:t>
      </w:r>
      <w:proofErr w:type="spellEnd"/>
      <w:r w:rsidRPr="00374F87">
        <w:rPr>
          <w:rFonts w:ascii="Courier New" w:eastAsia="Times New Roman" w:hAnsi="Courier New" w:cs="Courier New"/>
          <w:color w:val="008000"/>
          <w:sz w:val="20"/>
          <w:szCs w:val="20"/>
        </w:rPr>
        <w:t>$</w:t>
      </w:r>
      <w:ins w:id="928" w:author="Author">
        <w:r w:rsidR="008430E6" w:rsidRPr="00374F87">
          <w:rPr>
            <w:rFonts w:ascii="Courier New" w:eastAsia="Times New Roman" w:hAnsi="Courier New" w:cs="Courier New"/>
            <w:color w:val="000000"/>
            <w:sz w:val="20"/>
            <w:szCs w:val="20"/>
          </w:rPr>
          <w:t xml:space="preserve"> through it</w:t>
        </w:r>
      </w:ins>
      <w:r w:rsidRPr="00374F87">
        <w:rPr>
          <w:rFonts w:ascii="Courier New" w:eastAsia="Times New Roman" w:hAnsi="Courier New" w:cs="Courier New"/>
          <w:color w:val="000000"/>
          <w:sz w:val="20"/>
          <w:szCs w:val="20"/>
        </w:rPr>
        <w:t xml:space="preserve">. According to </w:t>
      </w:r>
      <w:r w:rsidRPr="00374F87">
        <w:rPr>
          <w:rFonts w:ascii="Courier New" w:eastAsia="Times New Roman" w:hAnsi="Courier New" w:cs="Courier New"/>
          <w:color w:val="008000"/>
          <w:sz w:val="20"/>
          <w:szCs w:val="20"/>
        </w:rPr>
        <w:t>$man$</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mdn</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del w:id="929" w:author="Author">
        <w:r w:rsidRPr="00374F87" w:rsidDel="00407427">
          <w:rPr>
            <w:rFonts w:ascii="Courier New" w:eastAsia="Times New Roman" w:hAnsi="Courier New" w:cs="Courier New"/>
            <w:color w:val="000000"/>
            <w:sz w:val="20"/>
            <w:szCs w:val="20"/>
          </w:rPr>
          <w:delText>the A</w:delText>
        </w:r>
      </w:del>
      <w:ins w:id="930" w:author="Author">
        <w:r w:rsidR="00407427" w:rsidRPr="00374F87">
          <w:rPr>
            <w:rFonts w:ascii="Courier New" w:eastAsia="Times New Roman" w:hAnsi="Courier New" w:cs="Courier New"/>
            <w:color w:val="000000"/>
            <w:sz w:val="20"/>
            <w:szCs w:val="20"/>
          </w:rPr>
          <w:t>algorithms</w:t>
        </w:r>
      </w:ins>
      <w:del w:id="931" w:author="Author">
        <w:r w:rsidRPr="00374F87" w:rsidDel="00407427">
          <w:rPr>
            <w:rFonts w:ascii="Courier New" w:eastAsia="Times New Roman" w:hAnsi="Courier New" w:cs="Courier New"/>
            <w:color w:val="000000"/>
            <w:sz w:val="20"/>
            <w:szCs w:val="20"/>
          </w:rPr>
          <w:delText>lgorithm</w:delText>
        </w:r>
      </w:del>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alg3</w:t>
      </w:r>
      <w:r w:rsidRPr="00374F87">
        <w:rPr>
          <w:rFonts w:ascii="Courier New" w:eastAsia="Times New Roman" w:hAnsi="Courier New" w:cs="Courier New"/>
          <w:color w:val="000000"/>
          <w:sz w:val="20"/>
          <w:szCs w:val="20"/>
        </w:rPr>
        <w:t xml:space="preserve">} and </w:t>
      </w:r>
      <w:del w:id="932" w:author="Author">
        <w:r w:rsidRPr="00374F87" w:rsidDel="00407427">
          <w:rPr>
            <w:rFonts w:ascii="Courier New" w:eastAsia="Times New Roman" w:hAnsi="Courier New" w:cs="Courier New"/>
            <w:color w:val="000000"/>
            <w:sz w:val="20"/>
            <w:szCs w:val="20"/>
          </w:rPr>
          <w:delText xml:space="preserve">Algorithm </w:delText>
        </w:r>
      </w:del>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alg2</w:t>
      </w:r>
      <w:r w:rsidRPr="00374F87">
        <w:rPr>
          <w:rFonts w:ascii="Courier New" w:eastAsia="Times New Roman" w:hAnsi="Courier New" w:cs="Courier New"/>
          <w:color w:val="000000"/>
          <w:sz w:val="20"/>
          <w:szCs w:val="20"/>
        </w:rPr>
        <w:t xml:space="preserve">} are called to gain </w:t>
      </w:r>
      <w:del w:id="933" w:author="Author">
        <w:r w:rsidRPr="00374F87" w:rsidDel="00407427">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pfdata</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afdata</w:t>
      </w:r>
      <w:proofErr w:type="spellEnd"/>
      <w:r w:rsidRPr="00374F87">
        <w:rPr>
          <w:rFonts w:ascii="Courier New" w:eastAsia="Times New Roman" w:hAnsi="Courier New" w:cs="Courier New"/>
          <w:color w:val="008000"/>
          <w:sz w:val="20"/>
          <w:szCs w:val="20"/>
        </w:rPr>
        <w:t>$</w:t>
      </w:r>
      <w:ins w:id="934" w:author="Author">
        <w:r w:rsidR="008430E6" w:rsidRPr="00374F87">
          <w:rPr>
            <w:rFonts w:ascii="Courier New" w:eastAsia="Times New Roman" w:hAnsi="Courier New" w:cs="Courier New"/>
            <w:color w:val="008000"/>
            <w:sz w:val="20"/>
            <w:szCs w:val="20"/>
          </w:rPr>
          <w:t>, respectively</w:t>
        </w:r>
      </w:ins>
      <w:r w:rsidRPr="00374F87">
        <w:rPr>
          <w:rFonts w:ascii="Courier New" w:eastAsia="Times New Roman" w:hAnsi="Courier New" w:cs="Courier New"/>
          <w:color w:val="000000"/>
          <w:sz w:val="20"/>
          <w:szCs w:val="20"/>
        </w:rPr>
        <w:t xml:space="preserve">. </w:t>
      </w:r>
      <w:del w:id="935" w:author="Author">
        <w:r w:rsidRPr="00374F87" w:rsidDel="00407427">
          <w:rPr>
            <w:rFonts w:ascii="Courier New" w:eastAsia="Times New Roman" w:hAnsi="Courier New" w:cs="Courier New"/>
            <w:color w:val="000000"/>
            <w:sz w:val="20"/>
            <w:szCs w:val="20"/>
          </w:rPr>
          <w:delText>Then, i</w:delText>
        </w:r>
      </w:del>
      <w:ins w:id="936" w:author="Author">
        <w:r w:rsidR="008430E6" w:rsidRPr="00374F87">
          <w:rPr>
            <w:rFonts w:ascii="Courier New" w:eastAsia="Times New Roman" w:hAnsi="Courier New" w:cs="Courier New"/>
            <w:color w:val="000000"/>
            <w:sz w:val="20"/>
            <w:szCs w:val="20"/>
          </w:rPr>
          <w:t xml:space="preserve">This </w:t>
        </w:r>
      </w:ins>
      <w:del w:id="937" w:author="Author">
        <w:r w:rsidRPr="00374F87" w:rsidDel="008430E6">
          <w:rPr>
            <w:rFonts w:ascii="Courier New" w:eastAsia="Times New Roman" w:hAnsi="Courier New" w:cs="Courier New"/>
            <w:color w:val="000000"/>
            <w:sz w:val="20"/>
            <w:szCs w:val="20"/>
          </w:rPr>
          <w:delText xml:space="preserve">t </w:delText>
        </w:r>
      </w:del>
      <w:r w:rsidRPr="00374F87">
        <w:rPr>
          <w:rFonts w:ascii="Courier New" w:eastAsia="Times New Roman" w:hAnsi="Courier New" w:cs="Courier New"/>
          <w:color w:val="000000"/>
          <w:sz w:val="20"/>
          <w:szCs w:val="20"/>
        </w:rPr>
        <w:t xml:space="preserve">is </w:t>
      </w:r>
      <w:ins w:id="938" w:author="Author">
        <w:r w:rsidR="00407427" w:rsidRPr="00374F87">
          <w:rPr>
            <w:rFonts w:ascii="Courier New" w:eastAsia="Times New Roman" w:hAnsi="Courier New" w:cs="Courier New"/>
            <w:color w:val="000000"/>
            <w:sz w:val="20"/>
            <w:szCs w:val="20"/>
          </w:rPr>
          <w:t xml:space="preserve">then </w:t>
        </w:r>
      </w:ins>
      <w:r w:rsidRPr="00374F87">
        <w:rPr>
          <w:rFonts w:ascii="Courier New" w:eastAsia="Times New Roman" w:hAnsi="Courier New" w:cs="Courier New"/>
          <w:color w:val="000000"/>
          <w:sz w:val="20"/>
          <w:szCs w:val="20"/>
        </w:rPr>
        <w:t>finished after calculating the length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vfl</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p>
    <w:p w14:paraId="53C087F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2C6D64" w14:textId="17CEDE49"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emph</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AMF</w:t>
      </w:r>
      <w:r w:rsidRPr="00374F87">
        <w:rPr>
          <w:rFonts w:ascii="Courier New" w:eastAsia="Times New Roman" w:hAnsi="Courier New" w:cs="Courier New"/>
          <w:color w:val="000000"/>
          <w:sz w:val="20"/>
          <w:szCs w:val="20"/>
        </w:rPr>
        <w:t xml:space="preserve">}}: Algorithm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alg2</w:t>
      </w:r>
      <w:r w:rsidRPr="00374F87">
        <w:rPr>
          <w:rFonts w:ascii="Courier New" w:eastAsia="Times New Roman" w:hAnsi="Courier New" w:cs="Courier New"/>
          <w:color w:val="000000"/>
          <w:sz w:val="20"/>
          <w:szCs w:val="20"/>
        </w:rPr>
        <w:t>} illustrates the process</w:t>
      </w:r>
      <w:del w:id="939" w:author="Author">
        <w:r w:rsidRPr="00374F87" w:rsidDel="005F0528">
          <w:rPr>
            <w:rFonts w:ascii="Courier New" w:eastAsia="Times New Roman" w:hAnsi="Courier New" w:cs="Courier New"/>
            <w:color w:val="000000"/>
            <w:sz w:val="20"/>
            <w:szCs w:val="20"/>
          </w:rPr>
          <w:delText xml:space="preserve">. It </w:delText>
        </w:r>
      </w:del>
      <w:ins w:id="940" w:author="Author">
        <w:r w:rsidR="005F0528" w:rsidRPr="00374F87">
          <w:rPr>
            <w:rFonts w:ascii="Courier New" w:eastAsia="Times New Roman" w:hAnsi="Courier New" w:cs="Courier New"/>
            <w:color w:val="000000"/>
            <w:sz w:val="20"/>
            <w:szCs w:val="20"/>
          </w:rPr>
          <w:t xml:space="preserve"> and </w:t>
        </w:r>
      </w:ins>
      <w:r w:rsidRPr="00374F87">
        <w:rPr>
          <w:rFonts w:ascii="Courier New" w:eastAsia="Times New Roman" w:hAnsi="Courier New" w:cs="Courier New"/>
          <w:color w:val="000000"/>
          <w:sz w:val="20"/>
          <w:szCs w:val="20"/>
        </w:rPr>
        <w:t xml:space="preserve">seeks </w:t>
      </w:r>
      <w:ins w:id="941" w:author="Author">
        <w:r w:rsidR="005F0528" w:rsidRPr="00374F87">
          <w:rPr>
            <w:rFonts w:ascii="Courier New" w:eastAsia="Times New Roman" w:hAnsi="Courier New" w:cs="Courier New"/>
            <w:color w:val="000000"/>
            <w:sz w:val="20"/>
            <w:szCs w:val="20"/>
          </w:rPr>
          <w:t xml:space="preserve">the </w:t>
        </w:r>
      </w:ins>
      <w:del w:id="942" w:author="Author">
        <w:r w:rsidRPr="00374F87" w:rsidDel="00407427">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$PT$</w:t>
      </w:r>
      <w:r w:rsidRPr="00374F87">
        <w:rPr>
          <w:rFonts w:ascii="Courier New" w:eastAsia="Times New Roman" w:hAnsi="Courier New" w:cs="Courier New"/>
          <w:color w:val="000000"/>
          <w:sz w:val="20"/>
          <w:szCs w:val="20"/>
        </w:rPr>
        <w:t xml:space="preserve"> to gain </w:t>
      </w:r>
      <w:del w:id="943" w:author="Author">
        <w:r w:rsidRPr="00374F87" w:rsidDel="00407427">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alt_y</w:t>
      </w:r>
      <w:proofErr w:type="spellEnd"/>
      <w:r w:rsidRPr="00374F87">
        <w:rPr>
          <w:rFonts w:ascii="Courier New" w:eastAsia="Times New Roman" w:hAnsi="Courier New" w:cs="Courier New"/>
          <w:color w:val="008000"/>
          <w:sz w:val="20"/>
          <w:szCs w:val="20"/>
        </w:rPr>
        <w:t>$</w:t>
      </w:r>
      <w:ins w:id="944" w:author="Author">
        <w:r w:rsidR="00407427" w:rsidRPr="00374F87">
          <w:rPr>
            <w:rFonts w:ascii="Courier New" w:eastAsia="Times New Roman" w:hAnsi="Courier New" w:cs="Courier New"/>
            <w:color w:val="008000"/>
            <w:sz w:val="20"/>
            <w:szCs w:val="20"/>
          </w:rPr>
          <w:t>,</w:t>
        </w:r>
      </w:ins>
      <w:r w:rsidRPr="00374F87">
        <w:rPr>
          <w:rFonts w:ascii="Courier New" w:eastAsia="Times New Roman" w:hAnsi="Courier New" w:cs="Courier New"/>
          <w:color w:val="000000"/>
          <w:sz w:val="20"/>
          <w:szCs w:val="20"/>
        </w:rPr>
        <w:t xml:space="preserve"> which contains </w:t>
      </w:r>
      <w:del w:id="945" w:author="Author">
        <w:r w:rsidRPr="00374F87" w:rsidDel="00407427">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apn</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According to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apn</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call </w:t>
      </w:r>
      <w:del w:id="946" w:author="Author">
        <w:r w:rsidRPr="00374F87" w:rsidDel="00407427">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0000"/>
          <w:sz w:val="20"/>
          <w:szCs w:val="20"/>
        </w:rPr>
        <w:t xml:space="preserve">Algorithm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alg3</w:t>
      </w:r>
      <w:r w:rsidRPr="00374F87">
        <w:rPr>
          <w:rFonts w:ascii="Courier New" w:eastAsia="Times New Roman" w:hAnsi="Courier New" w:cs="Courier New"/>
          <w:color w:val="000000"/>
          <w:sz w:val="20"/>
          <w:szCs w:val="20"/>
        </w:rPr>
        <w:t xml:space="preserve">} to obtain </w:t>
      </w:r>
      <w:del w:id="947" w:author="Author">
        <w:r w:rsidRPr="00374F87" w:rsidDel="00407427">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pfdata</w:t>
      </w:r>
      <w:proofErr w:type="spellEnd"/>
      <w:r w:rsidRPr="00374F87">
        <w:rPr>
          <w:rFonts w:ascii="Courier New" w:eastAsia="Times New Roman" w:hAnsi="Courier New" w:cs="Courier New"/>
          <w:color w:val="008000"/>
          <w:sz w:val="20"/>
          <w:szCs w:val="20"/>
        </w:rPr>
        <w:t>$</w:t>
      </w:r>
      <w:ins w:id="948" w:author="Author">
        <w:r w:rsidR="00407427" w:rsidRPr="00374F87">
          <w:rPr>
            <w:rFonts w:ascii="Courier New" w:eastAsia="Times New Roman" w:hAnsi="Courier New" w:cs="Courier New"/>
            <w:color w:val="008000"/>
            <w:sz w:val="20"/>
            <w:szCs w:val="20"/>
          </w:rPr>
          <w:t>,</w:t>
        </w:r>
      </w:ins>
      <w:del w:id="949" w:author="Author">
        <w:r w:rsidRPr="00374F87" w:rsidDel="00407427">
          <w:rPr>
            <w:rFonts w:ascii="Courier New" w:eastAsia="Times New Roman" w:hAnsi="Courier New" w:cs="Courier New"/>
            <w:color w:val="000000"/>
            <w:sz w:val="20"/>
            <w:szCs w:val="20"/>
          </w:rPr>
          <w:delText xml:space="preserve"> and</w:delText>
        </w:r>
      </w:del>
      <w:r w:rsidRPr="00374F87">
        <w:rPr>
          <w:rFonts w:ascii="Courier New" w:eastAsia="Times New Roman" w:hAnsi="Courier New" w:cs="Courier New"/>
          <w:color w:val="000000"/>
          <w:sz w:val="20"/>
          <w:szCs w:val="20"/>
        </w:rPr>
        <w:t xml:space="preserve"> then calculate the length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cfl</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to finish the </w:t>
      </w:r>
      <w:r w:rsidRPr="00374F87">
        <w:rPr>
          <w:rFonts w:ascii="Courier New" w:eastAsia="Times New Roman" w:hAnsi="Courier New" w:cs="Courier New"/>
          <w:color w:val="008000"/>
          <w:sz w:val="20"/>
          <w:szCs w:val="20"/>
        </w:rPr>
        <w:t>$AL$</w:t>
      </w:r>
      <w:r w:rsidRPr="00374F87">
        <w:rPr>
          <w:rFonts w:ascii="Courier New" w:eastAsia="Times New Roman" w:hAnsi="Courier New" w:cs="Courier New"/>
          <w:color w:val="000000"/>
          <w:sz w:val="20"/>
          <w:szCs w:val="20"/>
        </w:rPr>
        <w:t xml:space="preserve"> framing.  </w:t>
      </w:r>
    </w:p>
    <w:p w14:paraId="6F6D4F5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88ED4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emph</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PRF</w:t>
      </w:r>
      <w:r w:rsidRPr="00374F87">
        <w:rPr>
          <w:rFonts w:ascii="Courier New" w:eastAsia="Times New Roman" w:hAnsi="Courier New" w:cs="Courier New"/>
          <w:color w:val="000000"/>
          <w:sz w:val="20"/>
          <w:szCs w:val="20"/>
        </w:rPr>
        <w:t xml:space="preserve">}}: Algorithm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alg3</w:t>
      </w:r>
      <w:r w:rsidRPr="00374F87">
        <w:rPr>
          <w:rFonts w:ascii="Courier New" w:eastAsia="Times New Roman" w:hAnsi="Courier New" w:cs="Courier New"/>
          <w:color w:val="000000"/>
          <w:sz w:val="20"/>
          <w:szCs w:val="20"/>
        </w:rPr>
        <w:t xml:space="preserve">} shows the process. The </w:t>
      </w:r>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obtains </w:t>
      </w:r>
      <w:del w:id="950" w:author="Author">
        <w:r w:rsidRPr="00374F87" w:rsidDel="001E6BD3">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alt_z</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from </w:t>
      </w:r>
      <w:r w:rsidRPr="00374F87">
        <w:rPr>
          <w:rFonts w:ascii="Courier New" w:eastAsia="Times New Roman" w:hAnsi="Courier New" w:cs="Courier New"/>
          <w:color w:val="008000"/>
          <w:sz w:val="20"/>
          <w:szCs w:val="20"/>
        </w:rPr>
        <w:t>$FT$</w:t>
      </w:r>
      <w:ins w:id="951" w:author="Author">
        <w:r w:rsidR="001E6BD3" w:rsidRPr="00374F87">
          <w:rPr>
            <w:rFonts w:ascii="Courier New" w:eastAsia="Times New Roman" w:hAnsi="Courier New" w:cs="Courier New"/>
            <w:color w:val="008000"/>
            <w:sz w:val="20"/>
            <w:szCs w:val="20"/>
          </w:rPr>
          <w:t>,</w:t>
        </w:r>
      </w:ins>
      <w:del w:id="952" w:author="Author">
        <w:r w:rsidRPr="00374F87" w:rsidDel="001E6BD3">
          <w:rPr>
            <w:rFonts w:ascii="Courier New" w:eastAsia="Times New Roman" w:hAnsi="Courier New" w:cs="Courier New"/>
            <w:color w:val="000000"/>
            <w:sz w:val="20"/>
            <w:szCs w:val="20"/>
          </w:rPr>
          <w:delText xml:space="preserve"> and</w:delText>
        </w:r>
      </w:del>
      <w:r w:rsidRPr="00374F87">
        <w:rPr>
          <w:rFonts w:ascii="Courier New" w:eastAsia="Times New Roman" w:hAnsi="Courier New" w:cs="Courier New"/>
          <w:color w:val="000000"/>
          <w:sz w:val="20"/>
          <w:szCs w:val="20"/>
        </w:rPr>
        <w:t xml:space="preserve"> then combines </w:t>
      </w:r>
      <w:del w:id="953" w:author="Author">
        <w:r w:rsidRPr="00374F87" w:rsidDel="001E6BD3">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pid</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pdata</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p>
    <w:p w14:paraId="5302C92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ECB92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873BE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lastRenderedPageBreak/>
        <w:t>\begin</w:t>
      </w:r>
      <w:r w:rsidRPr="00374F87">
        <w:rPr>
          <w:rFonts w:ascii="Courier New" w:eastAsia="Times New Roman" w:hAnsi="Courier New" w:cs="Courier New"/>
          <w:color w:val="000000"/>
          <w:sz w:val="20"/>
          <w:szCs w:val="20"/>
        </w:rPr>
        <w:t>{algorithm}</w:t>
      </w:r>
    </w:p>
    <w:p w14:paraId="2F10B0C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\label{alg1}</w:t>
      </w:r>
    </w:p>
    <w:p w14:paraId="2E5AA92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\caption</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$VCAF$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606060"/>
          <w:sz w:val="20"/>
          <w:szCs w:val="20"/>
        </w:rPr>
        <w:t>%</w:t>
      </w:r>
      <w:r w:rsidRPr="00374F87">
        <w:rPr>
          <w:rFonts w:ascii="MS Mincho" w:eastAsia="MS Mincho" w:hAnsi="MS Mincho" w:cs="MS Mincho" w:hint="eastAsia"/>
          <w:color w:val="606060"/>
          <w:sz w:val="20"/>
          <w:szCs w:val="20"/>
        </w:rPr>
        <w:t>算法名</w:t>
      </w:r>
      <w:r w:rsidRPr="00374F87">
        <w:rPr>
          <w:rFonts w:ascii="MS Mincho" w:eastAsia="MS Mincho" w:hAnsi="MS Mincho" w:cs="MS Mincho"/>
          <w:color w:val="606060"/>
          <w:sz w:val="20"/>
          <w:szCs w:val="20"/>
        </w:rPr>
        <w:t>字</w:t>
      </w:r>
    </w:p>
    <w:p w14:paraId="6718BF8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LinesNumbered</w:t>
      </w:r>
      <w:proofErr w:type="spellEnd"/>
      <w:r w:rsidRPr="00374F87">
        <w:rPr>
          <w:rFonts w:ascii="Courier New" w:eastAsia="Times New Roman" w:hAnsi="Courier New" w:cs="Courier New"/>
          <w:color w:val="606060"/>
          <w:sz w:val="20"/>
          <w:szCs w:val="20"/>
        </w:rPr>
        <w:t xml:space="preserve"> %</w:t>
      </w:r>
      <w:r w:rsidRPr="00374F87">
        <w:rPr>
          <w:rFonts w:ascii="MS Mincho" w:eastAsia="MS Mincho" w:hAnsi="MS Mincho" w:cs="MS Mincho" w:hint="eastAsia"/>
          <w:color w:val="606060"/>
          <w:sz w:val="20"/>
          <w:szCs w:val="20"/>
        </w:rPr>
        <w:t>要求</w:t>
      </w:r>
      <w:r w:rsidRPr="00374F87">
        <w:rPr>
          <w:rFonts w:ascii="SimSun" w:eastAsia="SimSun" w:hAnsi="SimSun" w:cs="SimSun" w:hint="eastAsia"/>
          <w:color w:val="606060"/>
          <w:sz w:val="20"/>
          <w:szCs w:val="20"/>
        </w:rPr>
        <w:t>显示行</w:t>
      </w:r>
      <w:r w:rsidRPr="00374F87">
        <w:rPr>
          <w:rFonts w:ascii="MS Mincho" w:eastAsia="MS Mincho" w:hAnsi="MS Mincho" w:cs="MS Mincho"/>
          <w:color w:val="606060"/>
          <w:sz w:val="20"/>
          <w:szCs w:val="20"/>
        </w:rPr>
        <w:t>号</w:t>
      </w:r>
    </w:p>
    <w:p w14:paraId="3B78368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KwIn</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$mid$</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$TD$</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606060"/>
          <w:sz w:val="20"/>
          <w:szCs w:val="20"/>
        </w:rPr>
        <w:t>%</w:t>
      </w:r>
      <w:r w:rsidRPr="00374F87">
        <w:rPr>
          <w:rFonts w:ascii="SimSun" w:eastAsia="SimSun" w:hAnsi="SimSun" w:cs="SimSun" w:hint="eastAsia"/>
          <w:color w:val="606060"/>
          <w:sz w:val="20"/>
          <w:szCs w:val="20"/>
        </w:rPr>
        <w:t>输入参</w:t>
      </w:r>
      <w:r w:rsidRPr="00374F87">
        <w:rPr>
          <w:rFonts w:ascii="MS Mincho" w:eastAsia="MS Mincho" w:hAnsi="MS Mincho" w:cs="MS Mincho"/>
          <w:color w:val="606060"/>
          <w:sz w:val="20"/>
          <w:szCs w:val="20"/>
        </w:rPr>
        <w:t>数</w:t>
      </w:r>
    </w:p>
    <w:p w14:paraId="0DD15B8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KwOut</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606060"/>
          <w:sz w:val="20"/>
          <w:szCs w:val="20"/>
        </w:rPr>
        <w:t>%</w:t>
      </w:r>
      <w:r w:rsidRPr="00374F87">
        <w:rPr>
          <w:rFonts w:ascii="SimSun" w:eastAsia="SimSun" w:hAnsi="SimSun" w:cs="SimSun" w:hint="eastAsia"/>
          <w:color w:val="606060"/>
          <w:sz w:val="20"/>
          <w:szCs w:val="20"/>
        </w:rPr>
        <w:t>输</w:t>
      </w:r>
      <w:r w:rsidRPr="00374F87">
        <w:rPr>
          <w:rFonts w:ascii="MS Mincho" w:eastAsia="MS Mincho" w:hAnsi="MS Mincho" w:cs="MS Mincho"/>
          <w:color w:val="606060"/>
          <w:sz w:val="20"/>
          <w:szCs w:val="20"/>
        </w:rPr>
        <w:t>出</w:t>
      </w:r>
    </w:p>
    <w:p w14:paraId="33B1D6A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proofErr w:type="spellStart"/>
      <w:r w:rsidRPr="00374F87">
        <w:rPr>
          <w:rFonts w:ascii="Courier New" w:eastAsia="Times New Roman" w:hAnsi="Courier New" w:cs="Courier New"/>
          <w:color w:val="000000"/>
          <w:sz w:val="20"/>
          <w:szCs w:val="20"/>
          <w:u w:val="single"/>
        </w:rPr>
        <w:t>SearchPT</w:t>
      </w:r>
      <w:proofErr w:type="spellEnd"/>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$mid$</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vpt_x</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800000"/>
          <w:sz w:val="20"/>
          <w:szCs w:val="20"/>
        </w:rPr>
        <w:t>\;</w:t>
      </w:r>
    </w:p>
    <w:p w14:paraId="4884F23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8000"/>
          <w:sz w:val="20"/>
          <w:szCs w:val="20"/>
        </w:rPr>
        <w:t>$PF.mid\</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 xml:space="preserve"> mid$</w:t>
      </w:r>
      <w:r w:rsidRPr="00374F87">
        <w:rPr>
          <w:rFonts w:ascii="Courier New" w:eastAsia="Times New Roman" w:hAnsi="Courier New" w:cs="Courier New"/>
          <w:color w:val="800000"/>
          <w:sz w:val="20"/>
          <w:szCs w:val="20"/>
        </w:rPr>
        <w:t>\;</w:t>
      </w:r>
      <w:r w:rsidRPr="00374F87">
        <w:rPr>
          <w:rFonts w:ascii="Courier New" w:eastAsia="Times New Roman" w:hAnsi="Courier New" w:cs="Courier New"/>
          <w:color w:val="000000"/>
          <w:sz w:val="20"/>
          <w:szCs w:val="20"/>
        </w:rPr>
        <w:t xml:space="preserve"> </w:t>
      </w:r>
    </w:p>
    <w:p w14:paraId="2F4C827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\For</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i</w:t>
      </w:r>
      <w:proofErr w:type="spellEnd"/>
      <w:r w:rsidRPr="00374F87">
        <w:rPr>
          <w:rFonts w:ascii="Courier New" w:eastAsia="Times New Roman" w:hAnsi="Courier New" w:cs="Courier New"/>
          <w:color w:val="008000"/>
          <w:sz w:val="20"/>
          <w:szCs w:val="20"/>
        </w:rPr>
        <w:t>=0$</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i</w:t>
      </w:r>
      <w:proofErr w:type="spellEnd"/>
      <w:r w:rsidRPr="00374F87">
        <w:rPr>
          <w:rFonts w:ascii="Courier New" w:eastAsia="Times New Roman" w:hAnsi="Courier New" w:cs="Courier New"/>
          <w:color w:val="008000"/>
          <w:sz w:val="20"/>
          <w:szCs w:val="20"/>
        </w:rPr>
        <w:t>&lt;vpt_x.mdn$</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p>
    <w:p w14:paraId="253502D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0000"/>
          <w:sz w:val="20"/>
          <w:szCs w:val="20"/>
          <w:u w:val="single"/>
        </w:rPr>
        <w:t>PRF</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vpt_x</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$cps$</w:t>
      </w:r>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rPr>
        <w:t>i</w:t>
      </w:r>
      <w:proofErr w:type="spellEnd"/>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$TD$</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pfdata</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800000"/>
          <w:sz w:val="20"/>
          <w:szCs w:val="20"/>
        </w:rPr>
        <w:t>\;</w:t>
      </w:r>
    </w:p>
    <w:p w14:paraId="7DB9D6A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t>}</w:t>
      </w:r>
    </w:p>
    <w:p w14:paraId="5D6BBBF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\For</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i</w:t>
      </w:r>
      <w:proofErr w:type="spellEnd"/>
      <w:r w:rsidRPr="00374F87">
        <w:rPr>
          <w:rFonts w:ascii="Courier New" w:eastAsia="Times New Roman" w:hAnsi="Courier New" w:cs="Courier New"/>
          <w:color w:val="008000"/>
          <w:sz w:val="20"/>
          <w:szCs w:val="20"/>
        </w:rPr>
        <w:t>=0$</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i</w:t>
      </w:r>
      <w:proofErr w:type="spellEnd"/>
      <w:r w:rsidRPr="00374F87">
        <w:rPr>
          <w:rFonts w:ascii="Courier New" w:eastAsia="Times New Roman" w:hAnsi="Courier New" w:cs="Courier New"/>
          <w:color w:val="008000"/>
          <w:sz w:val="20"/>
          <w:szCs w:val="20"/>
        </w:rPr>
        <w:t>&lt;</w:t>
      </w:r>
      <w:proofErr w:type="spellStart"/>
      <w:r w:rsidRPr="00374F87">
        <w:rPr>
          <w:rFonts w:ascii="Courier New" w:eastAsia="Times New Roman" w:hAnsi="Courier New" w:cs="Courier New"/>
          <w:color w:val="008000"/>
          <w:sz w:val="20"/>
          <w:szCs w:val="20"/>
        </w:rPr>
        <w:t>vpt_x.man</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p>
    <w:p w14:paraId="091819D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0000"/>
          <w:sz w:val="20"/>
          <w:szCs w:val="20"/>
          <w:u w:val="single"/>
        </w:rPr>
        <w:t>AMF</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vpt_x</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$mas$</w:t>
      </w:r>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rPr>
        <w:t>i</w:t>
      </w:r>
      <w:proofErr w:type="spellEnd"/>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$TD$</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afdata</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800000"/>
          <w:sz w:val="20"/>
          <w:szCs w:val="20"/>
        </w:rPr>
        <w:t>\;</w:t>
      </w:r>
    </w:p>
    <w:p w14:paraId="7CA48F7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t>}</w:t>
      </w:r>
    </w:p>
    <w:p w14:paraId="5020CF2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PF.pfdata</w:t>
      </w:r>
      <w:proofErr w:type="spellEnd"/>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pfdata</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800000"/>
          <w:sz w:val="20"/>
          <w:szCs w:val="20"/>
        </w:rPr>
        <w:t>\;</w:t>
      </w:r>
      <w:r w:rsidRPr="00374F87">
        <w:rPr>
          <w:rFonts w:ascii="Courier New" w:eastAsia="Times New Roman" w:hAnsi="Courier New" w:cs="Courier New"/>
          <w:color w:val="000000"/>
          <w:sz w:val="20"/>
          <w:szCs w:val="20"/>
        </w:rPr>
        <w:t xml:space="preserve"> </w:t>
      </w:r>
    </w:p>
    <w:p w14:paraId="15B8D06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PF.afdata</w:t>
      </w:r>
      <w:proofErr w:type="spellEnd"/>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afdata</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800000"/>
          <w:sz w:val="20"/>
          <w:szCs w:val="20"/>
        </w:rPr>
        <w:t>\;</w:t>
      </w:r>
      <w:r w:rsidRPr="00374F87">
        <w:rPr>
          <w:rFonts w:ascii="Courier New" w:eastAsia="Times New Roman" w:hAnsi="Courier New" w:cs="Courier New"/>
          <w:color w:val="000000"/>
          <w:sz w:val="20"/>
          <w:szCs w:val="20"/>
        </w:rPr>
        <w:t xml:space="preserve"> </w:t>
      </w:r>
    </w:p>
    <w:p w14:paraId="6E20F90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PF.vfl</w:t>
      </w:r>
      <w:proofErr w:type="spellEnd"/>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vpt_x.mdn+vpt_x.man</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$\times$</w:t>
      </w:r>
      <w:r w:rsidRPr="00374F87">
        <w:rPr>
          <w:rFonts w:ascii="Courier New" w:eastAsia="Times New Roman" w:hAnsi="Courier New" w:cs="Courier New"/>
          <w:color w:val="000000"/>
          <w:sz w:val="20"/>
          <w:szCs w:val="20"/>
        </w:rPr>
        <w:t xml:space="preserve"> 4 + 8</w:t>
      </w:r>
      <w:r w:rsidRPr="00374F87">
        <w:rPr>
          <w:rFonts w:ascii="Courier New" w:eastAsia="Times New Roman" w:hAnsi="Courier New" w:cs="Courier New"/>
          <w:color w:val="800000"/>
          <w:sz w:val="20"/>
          <w:szCs w:val="20"/>
        </w:rPr>
        <w:t>\;</w:t>
      </w:r>
    </w:p>
    <w:p w14:paraId="01FF79E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{algorithm}</w:t>
      </w:r>
    </w:p>
    <w:p w14:paraId="40F4A1C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F0449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{algorithm}</w:t>
      </w:r>
    </w:p>
    <w:p w14:paraId="33841CC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\label{alg2}</w:t>
      </w:r>
    </w:p>
    <w:p w14:paraId="6E51333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\caption</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$AMF$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606060"/>
          <w:sz w:val="20"/>
          <w:szCs w:val="20"/>
        </w:rPr>
        <w:t>%</w:t>
      </w:r>
      <w:r w:rsidRPr="00374F87">
        <w:rPr>
          <w:rFonts w:ascii="MS Mincho" w:eastAsia="MS Mincho" w:hAnsi="MS Mincho" w:cs="MS Mincho" w:hint="eastAsia"/>
          <w:color w:val="606060"/>
          <w:sz w:val="20"/>
          <w:szCs w:val="20"/>
        </w:rPr>
        <w:t>算法名</w:t>
      </w:r>
      <w:r w:rsidRPr="00374F87">
        <w:rPr>
          <w:rFonts w:ascii="MS Mincho" w:eastAsia="MS Mincho" w:hAnsi="MS Mincho" w:cs="MS Mincho"/>
          <w:color w:val="606060"/>
          <w:sz w:val="20"/>
          <w:szCs w:val="20"/>
        </w:rPr>
        <w:t>字</w:t>
      </w:r>
    </w:p>
    <w:p w14:paraId="3C27C4C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LinesNumbered</w:t>
      </w:r>
      <w:proofErr w:type="spellEnd"/>
      <w:r w:rsidRPr="00374F87">
        <w:rPr>
          <w:rFonts w:ascii="Courier New" w:eastAsia="Times New Roman" w:hAnsi="Courier New" w:cs="Courier New"/>
          <w:color w:val="606060"/>
          <w:sz w:val="20"/>
          <w:szCs w:val="20"/>
        </w:rPr>
        <w:t xml:space="preserve"> %</w:t>
      </w:r>
      <w:r w:rsidRPr="00374F87">
        <w:rPr>
          <w:rFonts w:ascii="MS Mincho" w:eastAsia="MS Mincho" w:hAnsi="MS Mincho" w:cs="MS Mincho" w:hint="eastAsia"/>
          <w:color w:val="606060"/>
          <w:sz w:val="20"/>
          <w:szCs w:val="20"/>
        </w:rPr>
        <w:t>要求</w:t>
      </w:r>
      <w:r w:rsidRPr="00374F87">
        <w:rPr>
          <w:rFonts w:ascii="SimSun" w:eastAsia="SimSun" w:hAnsi="SimSun" w:cs="SimSun" w:hint="eastAsia"/>
          <w:color w:val="606060"/>
          <w:sz w:val="20"/>
          <w:szCs w:val="20"/>
        </w:rPr>
        <w:t>显示行</w:t>
      </w:r>
      <w:r w:rsidRPr="00374F87">
        <w:rPr>
          <w:rFonts w:ascii="MS Mincho" w:eastAsia="MS Mincho" w:hAnsi="MS Mincho" w:cs="MS Mincho"/>
          <w:color w:val="606060"/>
          <w:sz w:val="20"/>
          <w:szCs w:val="20"/>
        </w:rPr>
        <w:t>号</w:t>
      </w:r>
    </w:p>
    <w:p w14:paraId="5CB454C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KwIn</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$aid$</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$TD$</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afdata</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606060"/>
          <w:sz w:val="20"/>
          <w:szCs w:val="20"/>
        </w:rPr>
        <w:t>%</w:t>
      </w:r>
      <w:r w:rsidRPr="00374F87">
        <w:rPr>
          <w:rFonts w:ascii="SimSun" w:eastAsia="SimSun" w:hAnsi="SimSun" w:cs="SimSun" w:hint="eastAsia"/>
          <w:color w:val="606060"/>
          <w:sz w:val="20"/>
          <w:szCs w:val="20"/>
        </w:rPr>
        <w:t>输入参</w:t>
      </w:r>
      <w:r w:rsidRPr="00374F87">
        <w:rPr>
          <w:rFonts w:ascii="MS Mincho" w:eastAsia="MS Mincho" w:hAnsi="MS Mincho" w:cs="MS Mincho"/>
          <w:color w:val="606060"/>
          <w:sz w:val="20"/>
          <w:szCs w:val="20"/>
        </w:rPr>
        <w:t>数</w:t>
      </w:r>
    </w:p>
    <w:p w14:paraId="0D24BA9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KwOut</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afdata</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606060"/>
          <w:sz w:val="20"/>
          <w:szCs w:val="20"/>
        </w:rPr>
        <w:t>%</w:t>
      </w:r>
      <w:r w:rsidRPr="00374F87">
        <w:rPr>
          <w:rFonts w:ascii="SimSun" w:eastAsia="SimSun" w:hAnsi="SimSun" w:cs="SimSun" w:hint="eastAsia"/>
          <w:color w:val="606060"/>
          <w:sz w:val="20"/>
          <w:szCs w:val="20"/>
        </w:rPr>
        <w:t>输</w:t>
      </w:r>
      <w:r w:rsidRPr="00374F87">
        <w:rPr>
          <w:rFonts w:ascii="MS Mincho" w:eastAsia="MS Mincho" w:hAnsi="MS Mincho" w:cs="MS Mincho"/>
          <w:color w:val="606060"/>
          <w:sz w:val="20"/>
          <w:szCs w:val="20"/>
        </w:rPr>
        <w:t>出</w:t>
      </w:r>
    </w:p>
    <w:p w14:paraId="551644E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proofErr w:type="spellStart"/>
      <w:r w:rsidRPr="00374F87">
        <w:rPr>
          <w:rFonts w:ascii="Courier New" w:eastAsia="Times New Roman" w:hAnsi="Courier New" w:cs="Courier New"/>
          <w:color w:val="000000"/>
          <w:sz w:val="20"/>
          <w:szCs w:val="20"/>
          <w:u w:val="single"/>
        </w:rPr>
        <w:t>SearchPT</w:t>
      </w:r>
      <w:proofErr w:type="spellEnd"/>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$aid$</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apt_y</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800000"/>
          <w:sz w:val="20"/>
          <w:szCs w:val="20"/>
        </w:rPr>
        <w:t>\;</w:t>
      </w:r>
    </w:p>
    <w:p w14:paraId="525F731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t xml:space="preserve">Create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clf</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800000"/>
          <w:sz w:val="20"/>
          <w:szCs w:val="20"/>
        </w:rPr>
        <w:t>\;</w:t>
      </w:r>
    </w:p>
    <w:p w14:paraId="32D02E2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af.aid</w:t>
      </w:r>
      <w:proofErr w:type="spellEnd"/>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$aid$</w:t>
      </w:r>
      <w:r w:rsidRPr="00374F87">
        <w:rPr>
          <w:rFonts w:ascii="Courier New" w:eastAsia="Times New Roman" w:hAnsi="Courier New" w:cs="Courier New"/>
          <w:color w:val="800000"/>
          <w:sz w:val="20"/>
          <w:szCs w:val="20"/>
        </w:rPr>
        <w:t>\;</w:t>
      </w:r>
    </w:p>
    <w:p w14:paraId="77864E8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\For</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i</w:t>
      </w:r>
      <w:proofErr w:type="spellEnd"/>
      <w:r w:rsidRPr="00374F87">
        <w:rPr>
          <w:rFonts w:ascii="Courier New" w:eastAsia="Times New Roman" w:hAnsi="Courier New" w:cs="Courier New"/>
          <w:color w:val="008000"/>
          <w:sz w:val="20"/>
          <w:szCs w:val="20"/>
        </w:rPr>
        <w:t>=0$</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i</w:t>
      </w:r>
      <w:proofErr w:type="spellEnd"/>
      <w:r w:rsidRPr="00374F87">
        <w:rPr>
          <w:rFonts w:ascii="Courier New" w:eastAsia="Times New Roman" w:hAnsi="Courier New" w:cs="Courier New"/>
          <w:color w:val="008000"/>
          <w:sz w:val="20"/>
          <w:szCs w:val="20"/>
        </w:rPr>
        <w:t>&lt;</w:t>
      </w:r>
      <w:proofErr w:type="spellStart"/>
      <w:r w:rsidRPr="00374F87">
        <w:rPr>
          <w:rFonts w:ascii="Courier New" w:eastAsia="Times New Roman" w:hAnsi="Courier New" w:cs="Courier New"/>
          <w:color w:val="008000"/>
          <w:sz w:val="20"/>
          <w:szCs w:val="20"/>
        </w:rPr>
        <w:t>apt_y.apn</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p>
    <w:p w14:paraId="767E6C4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0000"/>
          <w:sz w:val="20"/>
          <w:szCs w:val="20"/>
          <w:u w:val="single"/>
        </w:rPr>
        <w:t>PRF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apt_y</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$aps$</w:t>
      </w:r>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rPr>
        <w:t>i</w:t>
      </w:r>
      <w:proofErr w:type="spellEnd"/>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$TD$</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pfdata</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800000"/>
          <w:sz w:val="20"/>
          <w:szCs w:val="20"/>
        </w:rPr>
        <w:t>\;</w:t>
      </w:r>
    </w:p>
    <w:p w14:paraId="6B0CA94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t>}</w:t>
      </w:r>
    </w:p>
    <w:p w14:paraId="5FC7A9C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af.cfl</w:t>
      </w:r>
      <w:proofErr w:type="spellEnd"/>
      <w:r w:rsidRPr="00374F87">
        <w:rPr>
          <w:rFonts w:ascii="Courier New" w:eastAsia="Times New Roman" w:hAnsi="Courier New" w:cs="Courier New"/>
          <w:color w:val="008000"/>
          <w:sz w:val="20"/>
          <w:szCs w:val="20"/>
        </w:rPr>
        <w:t xml:space="preserve"> \</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apt_y.apn</w:t>
      </w:r>
      <w:proofErr w:type="spellEnd"/>
      <w:r w:rsidRPr="00374F87">
        <w:rPr>
          <w:rFonts w:ascii="Courier New" w:eastAsia="Times New Roman" w:hAnsi="Courier New" w:cs="Courier New"/>
          <w:color w:val="008000"/>
          <w:sz w:val="20"/>
          <w:szCs w:val="20"/>
        </w:rPr>
        <w:t xml:space="preserve"> \times 4$</w:t>
      </w:r>
      <w:r w:rsidRPr="00374F87">
        <w:rPr>
          <w:rFonts w:ascii="Courier New" w:eastAsia="Times New Roman" w:hAnsi="Courier New" w:cs="Courier New"/>
          <w:color w:val="000000"/>
          <w:sz w:val="20"/>
          <w:szCs w:val="20"/>
        </w:rPr>
        <w:t xml:space="preserve"> + 8</w:t>
      </w:r>
      <w:r w:rsidRPr="00374F87">
        <w:rPr>
          <w:rFonts w:ascii="Courier New" w:eastAsia="Times New Roman" w:hAnsi="Courier New" w:cs="Courier New"/>
          <w:color w:val="800000"/>
          <w:sz w:val="20"/>
          <w:szCs w:val="20"/>
        </w:rPr>
        <w:t>\;</w:t>
      </w:r>
    </w:p>
    <w:p w14:paraId="09C99AD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af.pfdata</w:t>
      </w:r>
      <w:proofErr w:type="spellEnd"/>
      <w:r w:rsidRPr="00374F87">
        <w:rPr>
          <w:rFonts w:ascii="Courier New" w:eastAsia="Times New Roman" w:hAnsi="Courier New" w:cs="Courier New"/>
          <w:color w:val="008000"/>
          <w:sz w:val="20"/>
          <w:szCs w:val="20"/>
        </w:rPr>
        <w:t xml:space="preserve"> \</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pfdata</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800000"/>
          <w:sz w:val="20"/>
          <w:szCs w:val="20"/>
        </w:rPr>
        <w:t>\;</w:t>
      </w:r>
      <w:r w:rsidRPr="00374F87">
        <w:rPr>
          <w:rFonts w:ascii="Courier New" w:eastAsia="Times New Roman" w:hAnsi="Courier New" w:cs="Courier New"/>
          <w:color w:val="000000"/>
          <w:sz w:val="20"/>
          <w:szCs w:val="20"/>
        </w:rPr>
        <w:tab/>
      </w:r>
    </w:p>
    <w:p w14:paraId="1646695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afdata</w:t>
      </w:r>
      <w:proofErr w:type="spellEnd"/>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afdata</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clf</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800000"/>
          <w:sz w:val="20"/>
          <w:szCs w:val="20"/>
        </w:rPr>
        <w:t>\;</w:t>
      </w:r>
      <w:r w:rsidRPr="00374F87">
        <w:rPr>
          <w:rFonts w:ascii="Courier New" w:eastAsia="Times New Roman" w:hAnsi="Courier New" w:cs="Courier New"/>
          <w:color w:val="000000"/>
          <w:sz w:val="20"/>
          <w:szCs w:val="20"/>
        </w:rPr>
        <w:tab/>
        <w:t xml:space="preserve"> </w:t>
      </w:r>
    </w:p>
    <w:p w14:paraId="26435D9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{algorithm}</w:t>
      </w:r>
    </w:p>
    <w:p w14:paraId="016AF5F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{algorithm}</w:t>
      </w:r>
    </w:p>
    <w:p w14:paraId="7F6A41A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\label{alg3}</w:t>
      </w:r>
    </w:p>
    <w:p w14:paraId="2A66278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\caption</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$PRF$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606060"/>
          <w:sz w:val="20"/>
          <w:szCs w:val="20"/>
        </w:rPr>
        <w:t>%</w:t>
      </w:r>
      <w:r w:rsidRPr="00374F87">
        <w:rPr>
          <w:rFonts w:ascii="MS Mincho" w:eastAsia="MS Mincho" w:hAnsi="MS Mincho" w:cs="MS Mincho" w:hint="eastAsia"/>
          <w:color w:val="606060"/>
          <w:sz w:val="20"/>
          <w:szCs w:val="20"/>
        </w:rPr>
        <w:t>算法名</w:t>
      </w:r>
      <w:r w:rsidRPr="00374F87">
        <w:rPr>
          <w:rFonts w:ascii="MS Mincho" w:eastAsia="MS Mincho" w:hAnsi="MS Mincho" w:cs="MS Mincho"/>
          <w:color w:val="606060"/>
          <w:sz w:val="20"/>
          <w:szCs w:val="20"/>
        </w:rPr>
        <w:t>字</w:t>
      </w:r>
    </w:p>
    <w:p w14:paraId="2C06FC0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LinesNumbered</w:t>
      </w:r>
      <w:proofErr w:type="spellEnd"/>
      <w:r w:rsidRPr="00374F87">
        <w:rPr>
          <w:rFonts w:ascii="Courier New" w:eastAsia="Times New Roman" w:hAnsi="Courier New" w:cs="Courier New"/>
          <w:color w:val="606060"/>
          <w:sz w:val="20"/>
          <w:szCs w:val="20"/>
        </w:rPr>
        <w:t xml:space="preserve"> %</w:t>
      </w:r>
      <w:r w:rsidRPr="00374F87">
        <w:rPr>
          <w:rFonts w:ascii="MS Mincho" w:eastAsia="MS Mincho" w:hAnsi="MS Mincho" w:cs="MS Mincho" w:hint="eastAsia"/>
          <w:color w:val="606060"/>
          <w:sz w:val="20"/>
          <w:szCs w:val="20"/>
        </w:rPr>
        <w:t>要求</w:t>
      </w:r>
      <w:r w:rsidRPr="00374F87">
        <w:rPr>
          <w:rFonts w:ascii="SimSun" w:eastAsia="SimSun" w:hAnsi="SimSun" w:cs="SimSun" w:hint="eastAsia"/>
          <w:color w:val="606060"/>
          <w:sz w:val="20"/>
          <w:szCs w:val="20"/>
        </w:rPr>
        <w:t>显示行</w:t>
      </w:r>
      <w:r w:rsidRPr="00374F87">
        <w:rPr>
          <w:rFonts w:ascii="MS Mincho" w:eastAsia="MS Mincho" w:hAnsi="MS Mincho" w:cs="MS Mincho"/>
          <w:color w:val="606060"/>
          <w:sz w:val="20"/>
          <w:szCs w:val="20"/>
        </w:rPr>
        <w:t>号</w:t>
      </w:r>
    </w:p>
    <w:p w14:paraId="22FE47F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KwIn</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pid</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$TD$</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pfdata</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606060"/>
          <w:sz w:val="20"/>
          <w:szCs w:val="20"/>
        </w:rPr>
        <w:t>%</w:t>
      </w:r>
      <w:r w:rsidRPr="00374F87">
        <w:rPr>
          <w:rFonts w:ascii="SimSun" w:eastAsia="SimSun" w:hAnsi="SimSun" w:cs="SimSun" w:hint="eastAsia"/>
          <w:color w:val="606060"/>
          <w:sz w:val="20"/>
          <w:szCs w:val="20"/>
        </w:rPr>
        <w:t>输入参</w:t>
      </w:r>
      <w:r w:rsidRPr="00374F87">
        <w:rPr>
          <w:rFonts w:ascii="MS Mincho" w:eastAsia="MS Mincho" w:hAnsi="MS Mincho" w:cs="MS Mincho"/>
          <w:color w:val="606060"/>
          <w:sz w:val="20"/>
          <w:szCs w:val="20"/>
        </w:rPr>
        <w:t>数</w:t>
      </w:r>
    </w:p>
    <w:p w14:paraId="101ACE6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KwOut</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pfdata</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606060"/>
          <w:sz w:val="20"/>
          <w:szCs w:val="20"/>
        </w:rPr>
        <w:t>%</w:t>
      </w:r>
      <w:r w:rsidRPr="00374F87">
        <w:rPr>
          <w:rFonts w:ascii="SimSun" w:eastAsia="SimSun" w:hAnsi="SimSun" w:cs="SimSun" w:hint="eastAsia"/>
          <w:color w:val="606060"/>
          <w:sz w:val="20"/>
          <w:szCs w:val="20"/>
        </w:rPr>
        <w:t>输</w:t>
      </w:r>
      <w:r w:rsidRPr="00374F87">
        <w:rPr>
          <w:rFonts w:ascii="MS Mincho" w:eastAsia="MS Mincho" w:hAnsi="MS Mincho" w:cs="MS Mincho"/>
          <w:color w:val="606060"/>
          <w:sz w:val="20"/>
          <w:szCs w:val="20"/>
        </w:rPr>
        <w:t>出</w:t>
      </w:r>
    </w:p>
    <w:p w14:paraId="6F6C334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proofErr w:type="spellStart"/>
      <w:r w:rsidRPr="00374F87">
        <w:rPr>
          <w:rFonts w:ascii="Courier New" w:eastAsia="Times New Roman" w:hAnsi="Courier New" w:cs="Courier New"/>
          <w:color w:val="000000"/>
          <w:sz w:val="20"/>
          <w:szCs w:val="20"/>
          <w:u w:val="single"/>
        </w:rPr>
        <w:t>SearchPT</w:t>
      </w:r>
      <w:proofErr w:type="spellEnd"/>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pid</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ppt_z</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800000"/>
          <w:sz w:val="20"/>
          <w:szCs w:val="20"/>
        </w:rPr>
        <w:t>\;</w:t>
      </w:r>
    </w:p>
    <w:p w14:paraId="24F92FE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t xml:space="preserve">Create </w:t>
      </w:r>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800000"/>
          <w:sz w:val="20"/>
          <w:szCs w:val="20"/>
        </w:rPr>
        <w:t>\;</w:t>
      </w:r>
    </w:p>
    <w:p w14:paraId="06AF481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pf.pid</w:t>
      </w:r>
      <w:proofErr w:type="spellEnd"/>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pid</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800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606060"/>
          <w:sz w:val="20"/>
          <w:szCs w:val="20"/>
        </w:rPr>
        <w:t>%How to address the problem of id is same with address.</w:t>
      </w:r>
    </w:p>
    <w:p w14:paraId="0D6CB94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pf.pdata</w:t>
      </w:r>
      <w:proofErr w:type="spellEnd"/>
      <w:r w:rsidRPr="00374F87">
        <w:rPr>
          <w:rFonts w:ascii="Courier New" w:eastAsia="Times New Roman" w:hAnsi="Courier New" w:cs="Courier New"/>
          <w:color w:val="008000"/>
          <w:sz w:val="20"/>
          <w:szCs w:val="20"/>
        </w:rPr>
        <w:t xml:space="preserve"> \</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$TD[</w:t>
      </w:r>
      <w:proofErr w:type="spellStart"/>
      <w:r w:rsidRPr="00374F87">
        <w:rPr>
          <w:rFonts w:ascii="Courier New" w:eastAsia="Times New Roman" w:hAnsi="Courier New" w:cs="Courier New"/>
          <w:color w:val="008000"/>
          <w:sz w:val="20"/>
          <w:szCs w:val="20"/>
        </w:rPr>
        <w:t>pid</w:t>
      </w:r>
      <w:proofErr w:type="spellEnd"/>
      <w:r w:rsidRPr="00374F87">
        <w:rPr>
          <w:rFonts w:ascii="Courier New" w:eastAsia="Times New Roman" w:hAnsi="Courier New" w:cs="Courier New"/>
          <w:color w:val="008000"/>
          <w:sz w:val="20"/>
          <w:szCs w:val="20"/>
        </w:rPr>
        <w:t xml:space="preserve">]\times </w:t>
      </w:r>
      <w:proofErr w:type="spellStart"/>
      <w:r w:rsidRPr="00374F87">
        <w:rPr>
          <w:rFonts w:ascii="Courier New" w:eastAsia="Times New Roman" w:hAnsi="Courier New" w:cs="Courier New"/>
          <w:color w:val="008000"/>
          <w:sz w:val="20"/>
          <w:szCs w:val="20"/>
        </w:rPr>
        <w:t>ppt_z.var</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800000"/>
          <w:sz w:val="20"/>
          <w:szCs w:val="20"/>
        </w:rPr>
        <w:t>\;</w:t>
      </w:r>
    </w:p>
    <w:p w14:paraId="1F0B968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pfdata</w:t>
      </w:r>
      <w:proofErr w:type="spellEnd"/>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pfdata</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alf</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800000"/>
          <w:sz w:val="20"/>
          <w:szCs w:val="20"/>
        </w:rPr>
        <w:t>\;</w:t>
      </w:r>
      <w:r w:rsidRPr="00374F87">
        <w:rPr>
          <w:rFonts w:ascii="Courier New" w:eastAsia="Times New Roman" w:hAnsi="Courier New" w:cs="Courier New"/>
          <w:color w:val="000000"/>
          <w:sz w:val="20"/>
          <w:szCs w:val="20"/>
        </w:rPr>
        <w:tab/>
        <w:t xml:space="preserve"> </w:t>
      </w:r>
    </w:p>
    <w:p w14:paraId="1A99ACE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{algorithm}</w:t>
      </w:r>
    </w:p>
    <w:p w14:paraId="148BE6A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1D47D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\subsection{</w:t>
      </w:r>
      <w:proofErr w:type="spellStart"/>
      <w:r w:rsidRPr="00374F87">
        <w:rPr>
          <w:rFonts w:ascii="Courier New" w:eastAsia="Times New Roman" w:hAnsi="Courier New" w:cs="Courier New"/>
          <w:b/>
          <w:bCs/>
          <w:color w:val="0000CC"/>
          <w:sz w:val="20"/>
          <w:szCs w:val="20"/>
          <w:u w:val="single"/>
        </w:rPr>
        <w:t>Deframing</w:t>
      </w:r>
      <w:proofErr w:type="spellEnd"/>
      <w:r w:rsidRPr="00374F87">
        <w:rPr>
          <w:rFonts w:ascii="Courier New" w:eastAsia="Times New Roman" w:hAnsi="Courier New" w:cs="Courier New"/>
          <w:b/>
          <w:bCs/>
          <w:color w:val="0000CC"/>
          <w:sz w:val="20"/>
          <w:szCs w:val="20"/>
        </w:rPr>
        <w:t xml:space="preserve"> of $PF$}</w:t>
      </w:r>
    </w:p>
    <w:p w14:paraId="3C5B2BBA" w14:textId="4F6B637C"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lastRenderedPageBreak/>
        <w:t xml:space="preserve"> The process of </w:t>
      </w:r>
      <w:del w:id="954" w:author="Author">
        <w:r w:rsidRPr="00374F87" w:rsidDel="00F60D78">
          <w:rPr>
            <w:rFonts w:ascii="Courier New" w:eastAsia="Times New Roman" w:hAnsi="Courier New" w:cs="Courier New"/>
            <w:color w:val="000000"/>
            <w:sz w:val="20"/>
            <w:szCs w:val="20"/>
            <w:u w:val="single"/>
          </w:rPr>
          <w:delText>deframing</w:delText>
        </w:r>
        <w:r w:rsidRPr="00374F87" w:rsidDel="00F60D78">
          <w:rPr>
            <w:rFonts w:ascii="Courier New" w:eastAsia="Times New Roman" w:hAnsi="Courier New" w:cs="Courier New"/>
            <w:color w:val="000000"/>
            <w:sz w:val="20"/>
            <w:szCs w:val="20"/>
          </w:rPr>
          <w:delText xml:space="preserve"> of </w:delText>
        </w:r>
      </w:del>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 </w:t>
      </w:r>
      <w:proofErr w:type="spellStart"/>
      <w:ins w:id="955" w:author="Author">
        <w:r w:rsidR="00F60D78" w:rsidRPr="00374F87">
          <w:rPr>
            <w:rFonts w:ascii="Courier New" w:eastAsia="Times New Roman" w:hAnsi="Courier New" w:cs="Courier New"/>
            <w:color w:val="000000"/>
            <w:sz w:val="20"/>
            <w:szCs w:val="20"/>
            <w:u w:val="single"/>
          </w:rPr>
          <w:t>deframing</w:t>
        </w:r>
        <w:proofErr w:type="spellEnd"/>
        <w:r w:rsidR="00F60D78"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0000"/>
          <w:sz w:val="20"/>
          <w:szCs w:val="20"/>
        </w:rPr>
        <w:t xml:space="preserve">is divided into </w:t>
      </w:r>
      <w:r w:rsidRPr="00374F87">
        <w:rPr>
          <w:rFonts w:ascii="Courier New" w:eastAsia="Times New Roman" w:hAnsi="Courier New" w:cs="Courier New"/>
          <w:color w:val="008000"/>
          <w:sz w:val="20"/>
          <w:szCs w:val="20"/>
        </w:rPr>
        <w:t>$VCA$</w:t>
      </w:r>
      <w:r w:rsidRPr="00374F87">
        <w:rPr>
          <w:rFonts w:ascii="Courier New" w:eastAsia="Times New Roman" w:hAnsi="Courier New" w:cs="Courier New"/>
          <w:color w:val="000000"/>
          <w:sz w:val="20"/>
          <w:szCs w:val="20"/>
        </w:rPr>
        <w:t xml:space="preserve"> </w:t>
      </w:r>
      <w:proofErr w:type="spellStart"/>
      <w:r w:rsidRPr="00374F87">
        <w:rPr>
          <w:rFonts w:ascii="Courier New" w:eastAsia="Times New Roman" w:hAnsi="Courier New" w:cs="Courier New"/>
          <w:color w:val="000000"/>
          <w:sz w:val="20"/>
          <w:szCs w:val="20"/>
          <w:u w:val="single"/>
        </w:rPr>
        <w:t>deframing</w:t>
      </w:r>
      <w:proofErr w:type="spellEnd"/>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$VCAD$</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$CL$</w:t>
      </w:r>
      <w:r w:rsidRPr="00374F87">
        <w:rPr>
          <w:rFonts w:ascii="Courier New" w:eastAsia="Times New Roman" w:hAnsi="Courier New" w:cs="Courier New"/>
          <w:color w:val="000000"/>
          <w:sz w:val="20"/>
          <w:szCs w:val="20"/>
        </w:rPr>
        <w:t xml:space="preserve"> </w:t>
      </w:r>
      <w:proofErr w:type="spellStart"/>
      <w:r w:rsidRPr="00374F87">
        <w:rPr>
          <w:rFonts w:ascii="Courier New" w:eastAsia="Times New Roman" w:hAnsi="Courier New" w:cs="Courier New"/>
          <w:color w:val="000000"/>
          <w:sz w:val="20"/>
          <w:szCs w:val="20"/>
          <w:u w:val="single"/>
        </w:rPr>
        <w:t>deframing</w:t>
      </w:r>
      <w:proofErr w:type="spellEnd"/>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$AMD$</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$AL$</w:t>
      </w:r>
      <w:r w:rsidRPr="00374F87">
        <w:rPr>
          <w:rFonts w:ascii="Courier New" w:eastAsia="Times New Roman" w:hAnsi="Courier New" w:cs="Courier New"/>
          <w:color w:val="000000"/>
          <w:sz w:val="20"/>
          <w:szCs w:val="20"/>
        </w:rPr>
        <w:t xml:space="preserve"> </w:t>
      </w:r>
      <w:proofErr w:type="spellStart"/>
      <w:r w:rsidRPr="00374F87">
        <w:rPr>
          <w:rFonts w:ascii="Courier New" w:eastAsia="Times New Roman" w:hAnsi="Courier New" w:cs="Courier New"/>
          <w:color w:val="000000"/>
          <w:sz w:val="20"/>
          <w:szCs w:val="20"/>
          <w:u w:val="single"/>
        </w:rPr>
        <w:t>deframing</w:t>
      </w:r>
      <w:proofErr w:type="spellEnd"/>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$PRD$</w:t>
      </w:r>
      <w:r w:rsidRPr="00374F87">
        <w:rPr>
          <w:rFonts w:ascii="Courier New" w:eastAsia="Times New Roman" w:hAnsi="Courier New" w:cs="Courier New"/>
          <w:color w:val="000000"/>
          <w:sz w:val="20"/>
          <w:szCs w:val="20"/>
        </w:rPr>
        <w:t xml:space="preserve">). </w:t>
      </w:r>
      <w:ins w:id="956" w:author="Author">
        <w:r w:rsidR="00F60D78" w:rsidRPr="00374F87">
          <w:rPr>
            <w:rFonts w:ascii="Courier New" w:eastAsia="Times New Roman" w:hAnsi="Courier New" w:cs="Courier New"/>
            <w:color w:val="000000"/>
            <w:sz w:val="20"/>
            <w:szCs w:val="20"/>
          </w:rPr>
          <w:t>The r</w:t>
        </w:r>
      </w:ins>
      <w:del w:id="957" w:author="Author">
        <w:r w:rsidRPr="00374F87" w:rsidDel="00F60D78">
          <w:rPr>
            <w:rFonts w:ascii="Courier New" w:eastAsia="Times New Roman" w:hAnsi="Courier New" w:cs="Courier New"/>
            <w:color w:val="000000"/>
            <w:sz w:val="20"/>
            <w:szCs w:val="20"/>
          </w:rPr>
          <w:delText>R</w:delText>
        </w:r>
      </w:del>
      <w:r w:rsidRPr="00374F87">
        <w:rPr>
          <w:rFonts w:ascii="Courier New" w:eastAsia="Times New Roman" w:hAnsi="Courier New" w:cs="Courier New"/>
          <w:color w:val="000000"/>
          <w:sz w:val="20"/>
          <w:szCs w:val="20"/>
        </w:rPr>
        <w:t xml:space="preserve">eceiving </w:t>
      </w:r>
      <w:ins w:id="958" w:author="Author">
        <w:r w:rsidR="00F60D78" w:rsidRPr="00374F87">
          <w:rPr>
            <w:rFonts w:ascii="Courier New" w:eastAsia="Times New Roman" w:hAnsi="Courier New" w:cs="Courier New"/>
            <w:color w:val="000000"/>
            <w:sz w:val="20"/>
            <w:szCs w:val="20"/>
          </w:rPr>
          <w:t>d</w:t>
        </w:r>
      </w:ins>
      <w:del w:id="959" w:author="Author">
        <w:r w:rsidRPr="00374F87" w:rsidDel="00F60D78">
          <w:rPr>
            <w:rFonts w:ascii="Courier New" w:eastAsia="Times New Roman" w:hAnsi="Courier New" w:cs="Courier New"/>
            <w:color w:val="000000"/>
            <w:sz w:val="20"/>
            <w:szCs w:val="20"/>
          </w:rPr>
          <w:delText>D</w:delText>
        </w:r>
      </w:del>
      <w:r w:rsidRPr="00374F87">
        <w:rPr>
          <w:rFonts w:ascii="Courier New" w:eastAsia="Times New Roman" w:hAnsi="Courier New" w:cs="Courier New"/>
          <w:color w:val="000000"/>
          <w:sz w:val="20"/>
          <w:szCs w:val="20"/>
        </w:rPr>
        <w:t>ata (</w:t>
      </w:r>
      <w:r w:rsidRPr="00374F87">
        <w:rPr>
          <w:rFonts w:ascii="Courier New" w:eastAsia="Times New Roman" w:hAnsi="Courier New" w:cs="Courier New"/>
          <w:color w:val="008000"/>
          <w:sz w:val="20"/>
          <w:szCs w:val="20"/>
        </w:rPr>
        <w:t>$RD$</w:t>
      </w:r>
      <w:r w:rsidRPr="00374F87">
        <w:rPr>
          <w:rFonts w:ascii="Courier New" w:eastAsia="Times New Roman" w:hAnsi="Courier New" w:cs="Courier New"/>
          <w:color w:val="000000"/>
          <w:sz w:val="20"/>
          <w:szCs w:val="20"/>
        </w:rPr>
        <w:t xml:space="preserve">) area is used to save the </w:t>
      </w:r>
      <w:proofErr w:type="spellStart"/>
      <w:r w:rsidRPr="00374F87">
        <w:rPr>
          <w:rFonts w:ascii="Courier New" w:eastAsia="Times New Roman" w:hAnsi="Courier New" w:cs="Courier New"/>
          <w:color w:val="000000"/>
          <w:sz w:val="20"/>
          <w:szCs w:val="20"/>
          <w:u w:val="single"/>
        </w:rPr>
        <w:t>deframing</w:t>
      </w:r>
      <w:proofErr w:type="spellEnd"/>
      <w:r w:rsidRPr="00374F87">
        <w:rPr>
          <w:rFonts w:ascii="Courier New" w:eastAsia="Times New Roman" w:hAnsi="Courier New" w:cs="Courier New"/>
          <w:color w:val="000000"/>
          <w:sz w:val="20"/>
          <w:szCs w:val="20"/>
        </w:rPr>
        <w:t xml:space="preserve"> parameters. </w:t>
      </w:r>
      <w:del w:id="960" w:author="Author">
        <w:r w:rsidRPr="00374F87" w:rsidDel="00F60D78">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$RD1$</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$RD2$</w:t>
      </w:r>
      <w:ins w:id="961" w:author="Author">
        <w:r w:rsidR="00F60D78" w:rsidRPr="00374F87">
          <w:rPr>
            <w:rFonts w:ascii="Courier New" w:eastAsia="Times New Roman" w:hAnsi="Courier New" w:cs="Courier New"/>
            <w:color w:val="008000"/>
            <w:sz w:val="20"/>
            <w:szCs w:val="20"/>
          </w:rPr>
          <w:t>,</w:t>
        </w:r>
      </w:ins>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$RD3$</w:t>
      </w:r>
      <w:r w:rsidRPr="00374F87">
        <w:rPr>
          <w:rFonts w:ascii="Courier New" w:eastAsia="Times New Roman" w:hAnsi="Courier New" w:cs="Courier New"/>
          <w:color w:val="000000"/>
          <w:sz w:val="20"/>
          <w:szCs w:val="20"/>
        </w:rPr>
        <w:t xml:space="preserve"> are </w:t>
      </w:r>
      <w:ins w:id="962" w:author="Author">
        <w:r w:rsidR="00F60D78"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different temporarily </w:t>
      </w:r>
      <w:del w:id="963" w:author="Author">
        <w:r w:rsidRPr="00374F87" w:rsidDel="00BE23D0">
          <w:rPr>
            <w:rFonts w:ascii="Courier New" w:eastAsia="Times New Roman" w:hAnsi="Courier New" w:cs="Courier New"/>
            <w:color w:val="000000"/>
            <w:sz w:val="20"/>
            <w:szCs w:val="20"/>
          </w:rPr>
          <w:delText xml:space="preserve">data </w:delText>
        </w:r>
      </w:del>
      <w:r w:rsidRPr="00374F87">
        <w:rPr>
          <w:rFonts w:ascii="Courier New" w:eastAsia="Times New Roman" w:hAnsi="Courier New" w:cs="Courier New"/>
          <w:color w:val="000000"/>
          <w:sz w:val="20"/>
          <w:szCs w:val="20"/>
        </w:rPr>
        <w:t xml:space="preserve">stored </w:t>
      </w:r>
      <w:ins w:id="964" w:author="Author">
        <w:r w:rsidR="00BE23D0" w:rsidRPr="00374F87">
          <w:rPr>
            <w:rFonts w:ascii="Courier New" w:eastAsia="Times New Roman" w:hAnsi="Courier New" w:cs="Courier New"/>
            <w:color w:val="000000"/>
            <w:sz w:val="20"/>
            <w:szCs w:val="20"/>
          </w:rPr>
          <w:t xml:space="preserve">data </w:t>
        </w:r>
      </w:ins>
      <w:r w:rsidRPr="00374F87">
        <w:rPr>
          <w:rFonts w:ascii="Courier New" w:eastAsia="Times New Roman" w:hAnsi="Courier New" w:cs="Courier New"/>
          <w:color w:val="000000"/>
          <w:sz w:val="20"/>
          <w:szCs w:val="20"/>
        </w:rPr>
        <w:t xml:space="preserve">area. In </w:t>
      </w:r>
      <w:del w:id="965" w:author="Author">
        <w:r w:rsidRPr="00374F87" w:rsidDel="00F60D78">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$RD3$</w:t>
      </w:r>
      <w:r w:rsidRPr="00374F87">
        <w:rPr>
          <w:rFonts w:ascii="Courier New" w:eastAsia="Times New Roman" w:hAnsi="Courier New" w:cs="Courier New"/>
          <w:color w:val="000000"/>
          <w:sz w:val="20"/>
          <w:szCs w:val="20"/>
        </w:rPr>
        <w:t xml:space="preserve"> is the data fed back to </w:t>
      </w:r>
      <w:ins w:id="966" w:author="Author">
        <w:r w:rsidR="00F60D78"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visual algorithms. In the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del w:id="967" w:author="Author">
        <w:r w:rsidRPr="00374F87" w:rsidDel="00631A1C">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$RD1$</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$RD2$</w:t>
      </w:r>
      <w:ins w:id="968" w:author="Author">
        <w:r w:rsidR="00631A1C" w:rsidRPr="00374F87">
          <w:rPr>
            <w:rFonts w:ascii="Courier New" w:eastAsia="Times New Roman" w:hAnsi="Courier New" w:cs="Courier New"/>
            <w:color w:val="008000"/>
            <w:sz w:val="20"/>
            <w:szCs w:val="20"/>
          </w:rPr>
          <w:t>,</w:t>
        </w:r>
      </w:ins>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$RD3$</w:t>
      </w:r>
      <w:r w:rsidRPr="00374F87">
        <w:rPr>
          <w:rFonts w:ascii="Courier New" w:eastAsia="Times New Roman" w:hAnsi="Courier New" w:cs="Courier New"/>
          <w:color w:val="000000"/>
          <w:sz w:val="20"/>
          <w:szCs w:val="20"/>
        </w:rPr>
        <w:t xml:space="preserve"> </w:t>
      </w:r>
      <w:del w:id="969" w:author="Author">
        <w:r w:rsidRPr="00374F87" w:rsidDel="00913CFB">
          <w:rPr>
            <w:rFonts w:ascii="Courier New" w:eastAsia="Times New Roman" w:hAnsi="Courier New" w:cs="Courier New"/>
            <w:color w:val="000000"/>
            <w:sz w:val="20"/>
            <w:szCs w:val="20"/>
          </w:rPr>
          <w:delText xml:space="preserve">donate </w:delText>
        </w:r>
      </w:del>
      <w:ins w:id="970" w:author="Author">
        <w:r w:rsidR="00913CFB" w:rsidRPr="00374F87">
          <w:rPr>
            <w:rFonts w:ascii="Courier New" w:eastAsia="Times New Roman" w:hAnsi="Courier New" w:cs="Courier New"/>
            <w:color w:val="000000"/>
            <w:sz w:val="20"/>
            <w:szCs w:val="20"/>
          </w:rPr>
          <w:t xml:space="preserve">denote </w:t>
        </w:r>
      </w:ins>
      <w:r w:rsidRPr="00374F87">
        <w:rPr>
          <w:rFonts w:ascii="Courier New" w:eastAsia="Times New Roman" w:hAnsi="Courier New" w:cs="Courier New"/>
          <w:color w:val="008000"/>
          <w:sz w:val="20"/>
          <w:szCs w:val="20"/>
        </w:rPr>
        <w:t>$LCD$</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$MSD$</w:t>
      </w:r>
      <w:ins w:id="971" w:author="Author">
        <w:r w:rsidR="00631A1C" w:rsidRPr="00374F87">
          <w:rPr>
            <w:rFonts w:ascii="Courier New" w:eastAsia="Times New Roman" w:hAnsi="Courier New" w:cs="Courier New"/>
            <w:color w:val="008000"/>
            <w:sz w:val="20"/>
            <w:szCs w:val="20"/>
          </w:rPr>
          <w:t>,</w:t>
        </w:r>
      </w:ins>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$AD$</w:t>
      </w:r>
      <w:r w:rsidRPr="00374F87">
        <w:rPr>
          <w:rFonts w:ascii="Courier New" w:eastAsia="Times New Roman" w:hAnsi="Courier New" w:cs="Courier New"/>
          <w:color w:val="000000"/>
          <w:sz w:val="20"/>
          <w:szCs w:val="20"/>
        </w:rPr>
        <w:t>, respectively.</w:t>
      </w:r>
    </w:p>
    <w:p w14:paraId="10A93FC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FFD05D" w14:textId="126DFF2B"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emph</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VCAD</w:t>
      </w:r>
      <w:r w:rsidRPr="00374F87">
        <w:rPr>
          <w:rFonts w:ascii="Courier New" w:eastAsia="Times New Roman" w:hAnsi="Courier New" w:cs="Courier New"/>
          <w:color w:val="000000"/>
          <w:sz w:val="20"/>
          <w:szCs w:val="20"/>
        </w:rPr>
        <w:t xml:space="preserve">}}: As illustrated in Algorithm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alg4</w:t>
      </w:r>
      <w:r w:rsidRPr="00374F87">
        <w:rPr>
          <w:rFonts w:ascii="Courier New" w:eastAsia="Times New Roman" w:hAnsi="Courier New" w:cs="Courier New"/>
          <w:color w:val="000000"/>
          <w:sz w:val="20"/>
          <w:szCs w:val="20"/>
        </w:rPr>
        <w:t xml:space="preserve">}, obtain </w:t>
      </w:r>
      <w:del w:id="972" w:author="Author">
        <w:r w:rsidRPr="00374F87" w:rsidDel="003C6260">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$mid$</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pfl</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del w:id="973" w:author="Author">
        <w:r w:rsidRPr="00374F87" w:rsidDel="003C6260">
          <w:rPr>
            <w:rFonts w:ascii="Courier New" w:eastAsia="Times New Roman" w:hAnsi="Courier New" w:cs="Courier New"/>
            <w:color w:val="000000"/>
            <w:sz w:val="20"/>
            <w:szCs w:val="20"/>
          </w:rPr>
          <w:delText xml:space="preserve">form </w:delText>
        </w:r>
      </w:del>
      <w:ins w:id="974" w:author="Author">
        <w:r w:rsidR="003C6260" w:rsidRPr="00374F87">
          <w:rPr>
            <w:rFonts w:ascii="Courier New" w:eastAsia="Times New Roman" w:hAnsi="Courier New" w:cs="Courier New"/>
            <w:color w:val="000000"/>
            <w:sz w:val="20"/>
            <w:szCs w:val="20"/>
          </w:rPr>
          <w:t xml:space="preserve">from </w:t>
        </w:r>
      </w:ins>
      <w:r w:rsidRPr="00374F87">
        <w:rPr>
          <w:rFonts w:ascii="Courier New" w:eastAsia="Times New Roman" w:hAnsi="Courier New" w:cs="Courier New"/>
          <w:color w:val="000000"/>
          <w:sz w:val="20"/>
          <w:szCs w:val="20"/>
        </w:rPr>
        <w:t xml:space="preserve">the </w:t>
      </w:r>
      <w:del w:id="975" w:author="Author">
        <w:r w:rsidRPr="00374F87" w:rsidDel="000D4D27">
          <w:rPr>
            <w:rFonts w:ascii="Courier New" w:eastAsia="Times New Roman" w:hAnsi="Courier New" w:cs="Courier New"/>
            <w:color w:val="000000"/>
            <w:sz w:val="20"/>
            <w:szCs w:val="20"/>
          </w:rPr>
          <w:delText xml:space="preserve">start </w:delText>
        </w:r>
      </w:del>
      <w:ins w:id="976" w:author="Author">
        <w:r w:rsidR="000D4D27" w:rsidRPr="00374F87">
          <w:rPr>
            <w:rFonts w:ascii="Courier New" w:eastAsia="Times New Roman" w:hAnsi="Courier New" w:cs="Courier New"/>
            <w:color w:val="000000"/>
            <w:sz w:val="20"/>
            <w:szCs w:val="20"/>
          </w:rPr>
          <w:t xml:space="preserve">starting </w:t>
        </w:r>
      </w:ins>
      <w:r w:rsidRPr="00374F87">
        <w:rPr>
          <w:rFonts w:ascii="Courier New" w:eastAsia="Times New Roman" w:hAnsi="Courier New" w:cs="Courier New"/>
          <w:color w:val="000000"/>
          <w:sz w:val="20"/>
          <w:szCs w:val="20"/>
        </w:rPr>
        <w:t xml:space="preserve">four and following four bytes </w:t>
      </w:r>
      <w:ins w:id="977" w:author="Author">
        <w:r w:rsidR="003C6260" w:rsidRPr="00374F87">
          <w:rPr>
            <w:rFonts w:ascii="Courier New" w:eastAsia="Times New Roman" w:hAnsi="Courier New" w:cs="Courier New"/>
            <w:color w:val="000000"/>
            <w:sz w:val="20"/>
            <w:szCs w:val="20"/>
          </w:rPr>
          <w:t xml:space="preserve">of </w:t>
        </w:r>
      </w:ins>
      <w:r w:rsidRPr="00374F87">
        <w:rPr>
          <w:rFonts w:ascii="Courier New" w:eastAsia="Times New Roman" w:hAnsi="Courier New" w:cs="Courier New"/>
          <w:color w:val="000000"/>
          <w:sz w:val="20"/>
          <w:szCs w:val="20"/>
        </w:rPr>
        <w:t xml:space="preserve">data of </w:t>
      </w:r>
      <w:r w:rsidRPr="00374F87">
        <w:rPr>
          <w:rFonts w:ascii="Courier New" w:eastAsia="Times New Roman" w:hAnsi="Courier New" w:cs="Courier New"/>
          <w:color w:val="008000"/>
          <w:sz w:val="20"/>
          <w:szCs w:val="20"/>
        </w:rPr>
        <w:t>$PDF$</w:t>
      </w:r>
      <w:r w:rsidRPr="00374F87">
        <w:rPr>
          <w:rFonts w:ascii="Courier New" w:eastAsia="Times New Roman" w:hAnsi="Courier New" w:cs="Courier New"/>
          <w:color w:val="000000"/>
          <w:sz w:val="20"/>
          <w:szCs w:val="20"/>
        </w:rPr>
        <w:t xml:space="preserve">, respectively. Search </w:t>
      </w:r>
      <w:del w:id="978" w:author="Author">
        <w:r w:rsidRPr="00374F87" w:rsidDel="00CF2166">
          <w:rPr>
            <w:rFonts w:ascii="Courier New" w:eastAsia="Times New Roman" w:hAnsi="Courier New" w:cs="Courier New"/>
            <w:color w:val="000000"/>
            <w:sz w:val="20"/>
            <w:szCs w:val="20"/>
          </w:rPr>
          <w:delText xml:space="preserve">the </w:delText>
        </w:r>
      </w:del>
      <w:ins w:id="979" w:author="Author">
        <w:r w:rsidR="00CF2166" w:rsidRPr="00374F87">
          <w:rPr>
            <w:rFonts w:ascii="Courier New" w:eastAsia="Times New Roman" w:hAnsi="Courier New" w:cs="Courier New"/>
            <w:color w:val="000000"/>
            <w:sz w:val="20"/>
            <w:szCs w:val="20"/>
          </w:rPr>
          <w:t xml:space="preserve">for </w:t>
        </w:r>
      </w:ins>
      <w:r w:rsidRPr="00374F87">
        <w:rPr>
          <w:rFonts w:ascii="Courier New" w:eastAsia="Times New Roman" w:hAnsi="Courier New" w:cs="Courier New"/>
          <w:color w:val="008000"/>
          <w:sz w:val="20"/>
          <w:szCs w:val="20"/>
        </w:rPr>
        <w:t>$PT$</w:t>
      </w:r>
      <w:r w:rsidRPr="00374F87">
        <w:rPr>
          <w:rFonts w:ascii="Courier New" w:eastAsia="Times New Roman" w:hAnsi="Courier New" w:cs="Courier New"/>
          <w:color w:val="000000"/>
          <w:sz w:val="20"/>
          <w:szCs w:val="20"/>
        </w:rPr>
        <w:t xml:space="preserve"> to gain the relevant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vpt_x</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Send the </w:t>
      </w:r>
      <w:r w:rsidRPr="00374F87">
        <w:rPr>
          <w:rFonts w:ascii="Courier New" w:eastAsia="Times New Roman" w:hAnsi="Courier New" w:cs="Courier New"/>
          <w:color w:val="008000"/>
          <w:sz w:val="20"/>
          <w:szCs w:val="20"/>
        </w:rPr>
        <w:t>$pfl-8$</w:t>
      </w:r>
      <w:r w:rsidRPr="00374F87">
        <w:rPr>
          <w:rFonts w:ascii="Courier New" w:eastAsia="Times New Roman" w:hAnsi="Courier New" w:cs="Courier New"/>
          <w:color w:val="000000"/>
          <w:sz w:val="20"/>
          <w:szCs w:val="20"/>
        </w:rPr>
        <w:t xml:space="preserve"> bytes </w:t>
      </w:r>
      <w:del w:id="980" w:author="Author">
        <w:r w:rsidRPr="00374F87" w:rsidDel="000D4D27">
          <w:rPr>
            <w:rFonts w:ascii="Courier New" w:eastAsia="Times New Roman" w:hAnsi="Courier New" w:cs="Courier New"/>
            <w:color w:val="000000"/>
            <w:sz w:val="20"/>
            <w:szCs w:val="20"/>
          </w:rPr>
          <w:delText xml:space="preserve">start </w:delText>
        </w:r>
      </w:del>
      <w:ins w:id="981" w:author="Author">
        <w:r w:rsidR="000D4D27" w:rsidRPr="00374F87">
          <w:rPr>
            <w:rFonts w:ascii="Courier New" w:eastAsia="Times New Roman" w:hAnsi="Courier New" w:cs="Courier New"/>
            <w:color w:val="000000"/>
            <w:sz w:val="20"/>
            <w:szCs w:val="20"/>
          </w:rPr>
          <w:t xml:space="preserve">starting </w:t>
        </w:r>
      </w:ins>
      <w:del w:id="982" w:author="Author">
        <w:r w:rsidRPr="00374F87" w:rsidDel="00CF2166">
          <w:rPr>
            <w:rFonts w:ascii="Courier New" w:eastAsia="Times New Roman" w:hAnsi="Courier New" w:cs="Courier New"/>
            <w:color w:val="000000"/>
            <w:sz w:val="20"/>
            <w:szCs w:val="20"/>
          </w:rPr>
          <w:delText xml:space="preserve">form </w:delText>
        </w:r>
      </w:del>
      <w:ins w:id="983" w:author="Author">
        <w:r w:rsidR="00CF2166" w:rsidRPr="00374F87">
          <w:rPr>
            <w:rFonts w:ascii="Courier New" w:eastAsia="Times New Roman" w:hAnsi="Courier New" w:cs="Courier New"/>
            <w:color w:val="000000"/>
            <w:sz w:val="20"/>
            <w:szCs w:val="20"/>
          </w:rPr>
          <w:t xml:space="preserve">from </w:t>
        </w:r>
      </w:ins>
      <w:r w:rsidRPr="00374F87">
        <w:rPr>
          <w:rFonts w:ascii="Courier New" w:eastAsia="Times New Roman" w:hAnsi="Courier New" w:cs="Courier New"/>
          <w:color w:val="000000"/>
          <w:sz w:val="20"/>
          <w:szCs w:val="20"/>
        </w:rPr>
        <w:t xml:space="preserve">the eighth byte of </w:t>
      </w:r>
      <w:r w:rsidRPr="00374F87">
        <w:rPr>
          <w:rFonts w:ascii="Courier New" w:eastAsia="Times New Roman" w:hAnsi="Courier New" w:cs="Courier New"/>
          <w:color w:val="008000"/>
          <w:sz w:val="20"/>
          <w:szCs w:val="20"/>
        </w:rPr>
        <w:t>$PDF+8$</w:t>
      </w:r>
      <w:r w:rsidRPr="00374F87">
        <w:rPr>
          <w:rFonts w:ascii="Courier New" w:eastAsia="Times New Roman" w:hAnsi="Courier New" w:cs="Courier New"/>
          <w:color w:val="000000"/>
          <w:sz w:val="20"/>
          <w:szCs w:val="20"/>
        </w:rPr>
        <w:t xml:space="preserve"> to the address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mda</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of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vlt_x</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p>
    <w:p w14:paraId="3BE9664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05EAF2" w14:textId="7A6C7B0B"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emph</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AMD</w:t>
      </w:r>
      <w:r w:rsidRPr="00374F87">
        <w:rPr>
          <w:rFonts w:ascii="Courier New" w:eastAsia="Times New Roman" w:hAnsi="Courier New" w:cs="Courier New"/>
          <w:color w:val="000000"/>
          <w:sz w:val="20"/>
          <w:szCs w:val="20"/>
        </w:rPr>
        <w:t xml:space="preserve">}}: According to </w:t>
      </w:r>
      <w:r w:rsidRPr="00374F87">
        <w:rPr>
          <w:rFonts w:ascii="Courier New" w:eastAsia="Times New Roman" w:hAnsi="Courier New" w:cs="Courier New"/>
          <w:color w:val="008000"/>
          <w:sz w:val="20"/>
          <w:szCs w:val="20"/>
        </w:rPr>
        <w:t>$mid$</w:t>
      </w:r>
      <w:r w:rsidRPr="00374F87">
        <w:rPr>
          <w:rFonts w:ascii="Courier New" w:eastAsia="Times New Roman" w:hAnsi="Courier New" w:cs="Courier New"/>
          <w:color w:val="000000"/>
          <w:sz w:val="20"/>
          <w:szCs w:val="20"/>
        </w:rPr>
        <w:t xml:space="preserve">, search </w:t>
      </w:r>
      <w:ins w:id="984" w:author="Author">
        <w:r w:rsidR="00BA53B5" w:rsidRPr="00374F87">
          <w:rPr>
            <w:rFonts w:ascii="Courier New" w:eastAsia="Times New Roman" w:hAnsi="Courier New" w:cs="Courier New"/>
            <w:color w:val="000000"/>
            <w:sz w:val="20"/>
            <w:szCs w:val="20"/>
          </w:rPr>
          <w:t>for</w:t>
        </w:r>
        <w:r w:rsidR="000D4D27" w:rsidRPr="00374F87">
          <w:rPr>
            <w:rFonts w:ascii="Courier New" w:eastAsia="Times New Roman" w:hAnsi="Courier New" w:cs="Courier New"/>
            <w:color w:val="000000"/>
            <w:sz w:val="20"/>
            <w:szCs w:val="20"/>
          </w:rPr>
          <w:t xml:space="preserve"> the </w:t>
        </w:r>
      </w:ins>
      <w:r w:rsidRPr="00374F87">
        <w:rPr>
          <w:rFonts w:ascii="Courier New" w:eastAsia="Times New Roman" w:hAnsi="Courier New" w:cs="Courier New"/>
          <w:color w:val="008000"/>
          <w:sz w:val="20"/>
          <w:szCs w:val="20"/>
        </w:rPr>
        <w:t>$PT$</w:t>
      </w:r>
      <w:r w:rsidRPr="00374F87">
        <w:rPr>
          <w:rFonts w:ascii="Courier New" w:eastAsia="Times New Roman" w:hAnsi="Courier New" w:cs="Courier New"/>
          <w:color w:val="000000"/>
          <w:sz w:val="20"/>
          <w:szCs w:val="20"/>
        </w:rPr>
        <w:t xml:space="preserve"> to find the relevant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vpt_x</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Loop deal with the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mda</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times of the parameter frame. In each loop, the data are sent to </w:t>
      </w:r>
      <w:r w:rsidRPr="00374F87">
        <w:rPr>
          <w:rFonts w:ascii="Courier New" w:eastAsia="Times New Roman" w:hAnsi="Courier New" w:cs="Courier New"/>
          <w:color w:val="008000"/>
          <w:sz w:val="20"/>
          <w:szCs w:val="20"/>
        </w:rPr>
        <w:t>$RD3$</w:t>
      </w:r>
      <w:r w:rsidRPr="00374F87">
        <w:rPr>
          <w:rFonts w:ascii="Courier New" w:eastAsia="Times New Roman" w:hAnsi="Courier New" w:cs="Courier New"/>
          <w:color w:val="000000"/>
          <w:sz w:val="20"/>
          <w:szCs w:val="20"/>
        </w:rPr>
        <w:t xml:space="preserve"> with the relevant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pid</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Loop deal with the </w:t>
      </w:r>
      <w:r w:rsidRPr="00374F87">
        <w:rPr>
          <w:rFonts w:ascii="Courier New" w:eastAsia="Times New Roman" w:hAnsi="Courier New" w:cs="Courier New"/>
          <w:color w:val="008000"/>
          <w:sz w:val="20"/>
          <w:szCs w:val="20"/>
        </w:rPr>
        <w:t>$man$</w:t>
      </w:r>
      <w:r w:rsidRPr="00374F87">
        <w:rPr>
          <w:rFonts w:ascii="Courier New" w:eastAsia="Times New Roman" w:hAnsi="Courier New" w:cs="Courier New"/>
          <w:color w:val="000000"/>
          <w:sz w:val="20"/>
          <w:szCs w:val="20"/>
        </w:rPr>
        <w:t xml:space="preserve"> times of the algorithm frame. In each loop, use </w:t>
      </w:r>
      <w:del w:id="985" w:author="Author">
        <w:r w:rsidRPr="00374F87" w:rsidDel="00DA4D23">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$aid$</w:t>
      </w:r>
      <w:r w:rsidRPr="00374F87">
        <w:rPr>
          <w:rFonts w:ascii="Courier New" w:eastAsia="Times New Roman" w:hAnsi="Courier New" w:cs="Courier New"/>
          <w:color w:val="000000"/>
          <w:sz w:val="20"/>
          <w:szCs w:val="20"/>
        </w:rPr>
        <w:t xml:space="preserve"> to find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apt_y</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and </w:t>
      </w:r>
      <w:del w:id="986" w:author="Author">
        <w:r w:rsidRPr="00374F87" w:rsidDel="00DA4D23">
          <w:rPr>
            <w:rFonts w:ascii="Courier New" w:eastAsia="Times New Roman" w:hAnsi="Courier New" w:cs="Courier New"/>
            <w:color w:val="000000"/>
            <w:sz w:val="20"/>
            <w:szCs w:val="20"/>
          </w:rPr>
          <w:delText xml:space="preserve">then </w:delText>
        </w:r>
      </w:del>
      <w:r w:rsidRPr="00374F87">
        <w:rPr>
          <w:rFonts w:ascii="Courier New" w:eastAsia="Times New Roman" w:hAnsi="Courier New" w:cs="Courier New"/>
          <w:color w:val="000000"/>
          <w:sz w:val="20"/>
          <w:szCs w:val="20"/>
        </w:rPr>
        <w:t xml:space="preserve">send the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afdata</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to </w:t>
      </w:r>
      <w:ins w:id="987" w:author="Author">
        <w:r w:rsidR="00DA4D2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correlative address of </w:t>
      </w:r>
      <w:r w:rsidRPr="00374F87">
        <w:rPr>
          <w:rFonts w:ascii="Courier New" w:eastAsia="Times New Roman" w:hAnsi="Courier New" w:cs="Courier New"/>
          <w:color w:val="008000"/>
          <w:sz w:val="20"/>
          <w:szCs w:val="20"/>
        </w:rPr>
        <w:t>$RD2$</w:t>
      </w:r>
      <w:r w:rsidRPr="00374F87">
        <w:rPr>
          <w:rFonts w:ascii="Courier New" w:eastAsia="Times New Roman" w:hAnsi="Courier New" w:cs="Courier New"/>
          <w:color w:val="000000"/>
          <w:sz w:val="20"/>
          <w:szCs w:val="20"/>
        </w:rPr>
        <w:t xml:space="preserve">. Algorithm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alg5</w:t>
      </w:r>
      <w:r w:rsidRPr="00374F87">
        <w:rPr>
          <w:rFonts w:ascii="Courier New" w:eastAsia="Times New Roman" w:hAnsi="Courier New" w:cs="Courier New"/>
          <w:color w:val="000000"/>
          <w:sz w:val="20"/>
          <w:szCs w:val="20"/>
        </w:rPr>
        <w:t xml:space="preserve">} </w:t>
      </w:r>
      <w:del w:id="988" w:author="Author">
        <w:r w:rsidRPr="00374F87" w:rsidDel="00DA4D23">
          <w:rPr>
            <w:rFonts w:ascii="Courier New" w:eastAsia="Times New Roman" w:hAnsi="Courier New" w:cs="Courier New"/>
            <w:color w:val="000000"/>
            <w:sz w:val="20"/>
            <w:szCs w:val="20"/>
          </w:rPr>
          <w:delText xml:space="preserve">is </w:delText>
        </w:r>
      </w:del>
      <w:ins w:id="989" w:author="Author">
        <w:r w:rsidR="00DA4D23" w:rsidRPr="00374F87">
          <w:rPr>
            <w:rFonts w:ascii="Courier New" w:eastAsia="Times New Roman" w:hAnsi="Courier New" w:cs="Courier New"/>
            <w:color w:val="000000"/>
            <w:sz w:val="20"/>
            <w:szCs w:val="20"/>
          </w:rPr>
          <w:t>describes</w:t>
        </w:r>
      </w:ins>
      <w:del w:id="990" w:author="Author">
        <w:r w:rsidRPr="00374F87" w:rsidDel="00DA4D23">
          <w:rPr>
            <w:rFonts w:ascii="Courier New" w:eastAsia="Times New Roman" w:hAnsi="Courier New" w:cs="Courier New"/>
            <w:color w:val="000000"/>
            <w:sz w:val="20"/>
            <w:szCs w:val="20"/>
          </w:rPr>
          <w:delText>described</w:delText>
        </w:r>
      </w:del>
      <w:r w:rsidRPr="00374F87">
        <w:rPr>
          <w:rFonts w:ascii="Courier New" w:eastAsia="Times New Roman" w:hAnsi="Courier New" w:cs="Courier New"/>
          <w:color w:val="000000"/>
          <w:sz w:val="20"/>
          <w:szCs w:val="20"/>
        </w:rPr>
        <w:t xml:space="preserve"> the process.</w:t>
      </w:r>
    </w:p>
    <w:p w14:paraId="7212F30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01EDF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emph</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PRD</w:t>
      </w:r>
      <w:r w:rsidRPr="00374F87">
        <w:rPr>
          <w:rFonts w:ascii="Courier New" w:eastAsia="Times New Roman" w:hAnsi="Courier New" w:cs="Courier New"/>
          <w:color w:val="000000"/>
          <w:sz w:val="20"/>
          <w:szCs w:val="20"/>
        </w:rPr>
        <w:t xml:space="preserve">}}: Use </w:t>
      </w:r>
      <w:r w:rsidRPr="00374F87">
        <w:rPr>
          <w:rFonts w:ascii="Courier New" w:eastAsia="Times New Roman" w:hAnsi="Courier New" w:cs="Courier New"/>
          <w:color w:val="008000"/>
          <w:sz w:val="20"/>
          <w:szCs w:val="20"/>
        </w:rPr>
        <w:t>$aid$</w:t>
      </w:r>
      <w:r w:rsidRPr="00374F87">
        <w:rPr>
          <w:rFonts w:ascii="Courier New" w:eastAsia="Times New Roman" w:hAnsi="Courier New" w:cs="Courier New"/>
          <w:color w:val="000000"/>
          <w:sz w:val="20"/>
          <w:szCs w:val="20"/>
        </w:rPr>
        <w:t xml:space="preserve"> to </w:t>
      </w:r>
      <w:del w:id="991" w:author="Author">
        <w:r w:rsidRPr="00374F87" w:rsidDel="00DA4D23">
          <w:rPr>
            <w:rFonts w:ascii="Courier New" w:eastAsia="Times New Roman" w:hAnsi="Courier New" w:cs="Courier New"/>
            <w:color w:val="000000"/>
            <w:sz w:val="20"/>
            <w:szCs w:val="20"/>
          </w:rPr>
          <w:delText xml:space="preserve">get </w:delText>
        </w:r>
      </w:del>
      <w:ins w:id="992" w:author="Author">
        <w:r w:rsidR="00DA4D23" w:rsidRPr="00374F87">
          <w:rPr>
            <w:rFonts w:ascii="Courier New" w:eastAsia="Times New Roman" w:hAnsi="Courier New" w:cs="Courier New"/>
            <w:color w:val="000000"/>
            <w:sz w:val="20"/>
            <w:szCs w:val="20"/>
          </w:rPr>
          <w:t xml:space="preserve">obtain </w:t>
        </w:r>
      </w:ins>
      <w:r w:rsidRPr="00374F87">
        <w:rPr>
          <w:rFonts w:ascii="Courier New" w:eastAsia="Times New Roman" w:hAnsi="Courier New" w:cs="Courier New"/>
          <w:color w:val="000000"/>
          <w:sz w:val="20"/>
          <w:szCs w:val="20"/>
        </w:rPr>
        <w:t xml:space="preserve">its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apt_y</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Loop cope with the algorithm frame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apn</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times. Send the parameters to </w:t>
      </w:r>
      <w:r w:rsidRPr="00374F87">
        <w:rPr>
          <w:rFonts w:ascii="Courier New" w:eastAsia="Times New Roman" w:hAnsi="Courier New" w:cs="Courier New"/>
          <w:color w:val="008000"/>
          <w:sz w:val="20"/>
          <w:szCs w:val="20"/>
        </w:rPr>
        <w:t>$RD3$</w:t>
      </w:r>
      <w:r w:rsidRPr="00374F87">
        <w:rPr>
          <w:rFonts w:ascii="Courier New" w:eastAsia="Times New Roman" w:hAnsi="Courier New" w:cs="Courier New"/>
          <w:color w:val="000000"/>
          <w:sz w:val="20"/>
          <w:szCs w:val="20"/>
        </w:rPr>
        <w:t xml:space="preserve"> with the correlative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pid</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del w:id="993" w:author="Author">
        <w:r w:rsidRPr="00374F87" w:rsidDel="00DA4D23">
          <w:rPr>
            <w:rFonts w:ascii="Courier New" w:eastAsia="Times New Roman" w:hAnsi="Courier New" w:cs="Courier New"/>
            <w:color w:val="000000"/>
            <w:sz w:val="20"/>
            <w:szCs w:val="20"/>
          </w:rPr>
          <w:delText xml:space="preserve">The process is shown in </w:delText>
        </w:r>
      </w:del>
      <w:r w:rsidRPr="00374F87">
        <w:rPr>
          <w:rFonts w:ascii="Courier New" w:eastAsia="Times New Roman" w:hAnsi="Courier New" w:cs="Courier New"/>
          <w:color w:val="000000"/>
          <w:sz w:val="20"/>
          <w:szCs w:val="20"/>
        </w:rPr>
        <w:t xml:space="preserve">Algorithm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alg6</w:t>
      </w:r>
      <w:r w:rsidRPr="00374F87">
        <w:rPr>
          <w:rFonts w:ascii="Courier New" w:eastAsia="Times New Roman" w:hAnsi="Courier New" w:cs="Courier New"/>
          <w:color w:val="000000"/>
          <w:sz w:val="20"/>
          <w:szCs w:val="20"/>
        </w:rPr>
        <w:t>}</w:t>
      </w:r>
      <w:ins w:id="994" w:author="Author">
        <w:r w:rsidR="00DA4D23" w:rsidRPr="00374F87">
          <w:rPr>
            <w:rFonts w:ascii="Courier New" w:eastAsia="Times New Roman" w:hAnsi="Courier New" w:cs="Courier New"/>
            <w:color w:val="000000"/>
            <w:sz w:val="20"/>
            <w:szCs w:val="20"/>
          </w:rPr>
          <w:t xml:space="preserve"> shows the process</w:t>
        </w:r>
      </w:ins>
      <w:r w:rsidRPr="00374F87">
        <w:rPr>
          <w:rFonts w:ascii="Courier New" w:eastAsia="Times New Roman" w:hAnsi="Courier New" w:cs="Courier New"/>
          <w:color w:val="000000"/>
          <w:sz w:val="20"/>
          <w:szCs w:val="20"/>
        </w:rPr>
        <w:t>.</w:t>
      </w:r>
    </w:p>
    <w:p w14:paraId="511407C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7A793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%\begin{figure}</w:t>
      </w:r>
    </w:p>
    <w:p w14:paraId="5D880CD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\centering</w:t>
      </w:r>
    </w:p>
    <w:p w14:paraId="47625FB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includegraphics</w:t>
      </w:r>
      <w:proofErr w:type="spellEnd"/>
      <w:r w:rsidRPr="00374F87">
        <w:rPr>
          <w:rFonts w:ascii="Courier New" w:eastAsia="Times New Roman" w:hAnsi="Courier New" w:cs="Courier New"/>
          <w:color w:val="606060"/>
          <w:sz w:val="20"/>
          <w:szCs w:val="20"/>
        </w:rPr>
        <w:t>[width=3in]{fig/FlexibleLayer.pdf}</w:t>
      </w:r>
    </w:p>
    <w:p w14:paraId="23FFAD4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\caption{ $PF$ interaction between PLC interface and visual interface using the agreed communication protocol which is defined as $CID$ in $HPT$ of $PT$. Here, $0x1$ is the $CID$.}</w:t>
      </w:r>
    </w:p>
    <w:p w14:paraId="22A6570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\label{</w:t>
      </w:r>
      <w:proofErr w:type="spellStart"/>
      <w:r w:rsidRPr="00374F87">
        <w:rPr>
          <w:rFonts w:ascii="Courier New" w:eastAsia="Times New Roman" w:hAnsi="Courier New" w:cs="Courier New"/>
          <w:color w:val="606060"/>
          <w:sz w:val="20"/>
          <w:szCs w:val="20"/>
        </w:rPr>
        <w:t>fig:FlexibleLayer</w:t>
      </w:r>
      <w:proofErr w:type="spellEnd"/>
      <w:r w:rsidRPr="00374F87">
        <w:rPr>
          <w:rFonts w:ascii="Courier New" w:eastAsia="Times New Roman" w:hAnsi="Courier New" w:cs="Courier New"/>
          <w:color w:val="606060"/>
          <w:sz w:val="20"/>
          <w:szCs w:val="20"/>
        </w:rPr>
        <w:t>}</w:t>
      </w:r>
    </w:p>
    <w:p w14:paraId="62666FA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%\end{figure}</w:t>
      </w:r>
    </w:p>
    <w:p w14:paraId="0ED6430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{algorithm}</w:t>
      </w:r>
    </w:p>
    <w:p w14:paraId="4CD5D92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\label{alg4}</w:t>
      </w:r>
    </w:p>
    <w:p w14:paraId="42F7975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\caption</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$VCAD$</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606060"/>
          <w:sz w:val="20"/>
          <w:szCs w:val="20"/>
        </w:rPr>
        <w:t>%</w:t>
      </w:r>
      <w:r w:rsidRPr="00374F87">
        <w:rPr>
          <w:rFonts w:ascii="MS Mincho" w:eastAsia="MS Mincho" w:hAnsi="MS Mincho" w:cs="MS Mincho" w:hint="eastAsia"/>
          <w:color w:val="606060"/>
          <w:sz w:val="20"/>
          <w:szCs w:val="20"/>
        </w:rPr>
        <w:t>算法名</w:t>
      </w:r>
      <w:r w:rsidRPr="00374F87">
        <w:rPr>
          <w:rFonts w:ascii="MS Mincho" w:eastAsia="MS Mincho" w:hAnsi="MS Mincho" w:cs="MS Mincho"/>
          <w:color w:val="606060"/>
          <w:sz w:val="20"/>
          <w:szCs w:val="20"/>
        </w:rPr>
        <w:t>字</w:t>
      </w:r>
    </w:p>
    <w:p w14:paraId="2F74A71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LinesNumbered</w:t>
      </w:r>
      <w:proofErr w:type="spellEnd"/>
      <w:r w:rsidRPr="00374F87">
        <w:rPr>
          <w:rFonts w:ascii="Courier New" w:eastAsia="Times New Roman" w:hAnsi="Courier New" w:cs="Courier New"/>
          <w:color w:val="606060"/>
          <w:sz w:val="20"/>
          <w:szCs w:val="20"/>
        </w:rPr>
        <w:t xml:space="preserve"> %</w:t>
      </w:r>
      <w:r w:rsidRPr="00374F87">
        <w:rPr>
          <w:rFonts w:ascii="MS Mincho" w:eastAsia="MS Mincho" w:hAnsi="MS Mincho" w:cs="MS Mincho" w:hint="eastAsia"/>
          <w:color w:val="606060"/>
          <w:sz w:val="20"/>
          <w:szCs w:val="20"/>
        </w:rPr>
        <w:t>要求</w:t>
      </w:r>
      <w:r w:rsidRPr="00374F87">
        <w:rPr>
          <w:rFonts w:ascii="SimSun" w:eastAsia="SimSun" w:hAnsi="SimSun" w:cs="SimSun" w:hint="eastAsia"/>
          <w:color w:val="606060"/>
          <w:sz w:val="20"/>
          <w:szCs w:val="20"/>
        </w:rPr>
        <w:t>显示行</w:t>
      </w:r>
      <w:r w:rsidRPr="00374F87">
        <w:rPr>
          <w:rFonts w:ascii="MS Mincho" w:eastAsia="MS Mincho" w:hAnsi="MS Mincho" w:cs="MS Mincho"/>
          <w:color w:val="606060"/>
          <w:sz w:val="20"/>
          <w:szCs w:val="20"/>
        </w:rPr>
        <w:t>号</w:t>
      </w:r>
    </w:p>
    <w:p w14:paraId="293BCF3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KwIn</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$PDF$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606060"/>
          <w:sz w:val="20"/>
          <w:szCs w:val="20"/>
        </w:rPr>
        <w:t>%</w:t>
      </w:r>
      <w:r w:rsidRPr="00374F87">
        <w:rPr>
          <w:rFonts w:ascii="SimSun" w:eastAsia="SimSun" w:hAnsi="SimSun" w:cs="SimSun" w:hint="eastAsia"/>
          <w:color w:val="606060"/>
          <w:sz w:val="20"/>
          <w:szCs w:val="20"/>
        </w:rPr>
        <w:t>输入参</w:t>
      </w:r>
      <w:r w:rsidRPr="00374F87">
        <w:rPr>
          <w:rFonts w:ascii="MS Mincho" w:eastAsia="MS Mincho" w:hAnsi="MS Mincho" w:cs="MS Mincho"/>
          <w:color w:val="606060"/>
          <w:sz w:val="20"/>
          <w:szCs w:val="20"/>
        </w:rPr>
        <w:t>数</w:t>
      </w:r>
    </w:p>
    <w:p w14:paraId="768935FD" w14:textId="7D3ED2B1"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$mid \</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four bytes </w:t>
      </w:r>
      <w:commentRangeStart w:id="995"/>
      <w:commentRangeStart w:id="996"/>
      <w:del w:id="997" w:author="dsu" w:date="2018-10-01T20:34:00Z">
        <w:r w:rsidRPr="00374F87" w:rsidDel="00E2255A">
          <w:rPr>
            <w:rFonts w:ascii="Courier New" w:eastAsia="Times New Roman" w:hAnsi="Courier New" w:cs="Courier New"/>
            <w:color w:val="000000"/>
            <w:sz w:val="20"/>
            <w:szCs w:val="20"/>
          </w:rPr>
          <w:delText xml:space="preserve">form </w:delText>
        </w:r>
      </w:del>
      <w:commentRangeEnd w:id="995"/>
      <w:commentRangeEnd w:id="996"/>
      <w:ins w:id="998" w:author="dsu" w:date="2018-10-01T20:34:00Z">
        <w:r w:rsidR="00E2255A">
          <w:rPr>
            <w:rFonts w:ascii="Courier New" w:eastAsia="Times New Roman" w:hAnsi="Courier New" w:cs="Courier New"/>
            <w:color w:val="000000"/>
            <w:sz w:val="20"/>
            <w:szCs w:val="20"/>
          </w:rPr>
          <w:t>from</w:t>
        </w:r>
        <w:r w:rsidR="00E2255A" w:rsidRPr="00374F87">
          <w:rPr>
            <w:rFonts w:ascii="Courier New" w:eastAsia="Times New Roman" w:hAnsi="Courier New" w:cs="Courier New"/>
            <w:color w:val="000000"/>
            <w:sz w:val="20"/>
            <w:szCs w:val="20"/>
          </w:rPr>
          <w:t xml:space="preserve"> </w:t>
        </w:r>
      </w:ins>
      <w:r w:rsidR="001254D4" w:rsidRPr="00374F87">
        <w:rPr>
          <w:rStyle w:val="CommentReference"/>
        </w:rPr>
        <w:commentReference w:id="995"/>
      </w:r>
      <w:r w:rsidR="00E2255A">
        <w:rPr>
          <w:rStyle w:val="CommentReference"/>
        </w:rPr>
        <w:commentReference w:id="996"/>
      </w:r>
      <w:r w:rsidRPr="00374F87">
        <w:rPr>
          <w:rFonts w:ascii="Courier New" w:eastAsia="Times New Roman" w:hAnsi="Courier New" w:cs="Courier New"/>
          <w:color w:val="008000"/>
          <w:sz w:val="20"/>
          <w:szCs w:val="20"/>
        </w:rPr>
        <w:t>$PDF$</w:t>
      </w:r>
      <w:r w:rsidRPr="00374F87">
        <w:rPr>
          <w:rFonts w:ascii="Courier New" w:eastAsia="Times New Roman" w:hAnsi="Courier New" w:cs="Courier New"/>
          <w:color w:val="800000"/>
          <w:sz w:val="20"/>
          <w:szCs w:val="20"/>
        </w:rPr>
        <w:t>\;</w:t>
      </w:r>
    </w:p>
    <w:p w14:paraId="08E90FE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proofErr w:type="spellStart"/>
      <w:r w:rsidRPr="00374F87">
        <w:rPr>
          <w:rFonts w:ascii="Courier New" w:eastAsia="Times New Roman" w:hAnsi="Courier New" w:cs="Courier New"/>
          <w:color w:val="000000"/>
          <w:sz w:val="20"/>
          <w:szCs w:val="20"/>
          <w:u w:val="single"/>
        </w:rPr>
        <w:t>searchPT</w:t>
      </w:r>
      <w:proofErr w:type="spellEnd"/>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$mid$</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vpt_x</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800000"/>
          <w:sz w:val="20"/>
          <w:szCs w:val="20"/>
        </w:rPr>
        <w:t>\;</w:t>
      </w:r>
    </w:p>
    <w:p w14:paraId="70145826" w14:textId="431A473B"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pfl</w:t>
      </w:r>
      <w:proofErr w:type="spellEnd"/>
      <w:r w:rsidRPr="00374F87">
        <w:rPr>
          <w:rFonts w:ascii="Courier New" w:eastAsia="Times New Roman" w:hAnsi="Courier New" w:cs="Courier New"/>
          <w:color w:val="008000"/>
          <w:sz w:val="20"/>
          <w:szCs w:val="20"/>
        </w:rPr>
        <w:t xml:space="preserve"> \</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four bytes </w:t>
      </w:r>
      <w:del w:id="999" w:author="dsu" w:date="2018-10-01T20:34:00Z">
        <w:r w:rsidRPr="00374F87" w:rsidDel="00E2255A">
          <w:rPr>
            <w:rFonts w:ascii="Courier New" w:eastAsia="Times New Roman" w:hAnsi="Courier New" w:cs="Courier New"/>
            <w:color w:val="000000"/>
            <w:sz w:val="20"/>
            <w:szCs w:val="20"/>
          </w:rPr>
          <w:delText xml:space="preserve">form </w:delText>
        </w:r>
      </w:del>
      <w:ins w:id="1000" w:author="dsu" w:date="2018-10-01T20:34:00Z">
        <w:r w:rsidR="00E2255A">
          <w:rPr>
            <w:rFonts w:ascii="Courier New" w:eastAsia="Times New Roman" w:hAnsi="Courier New" w:cs="Courier New"/>
            <w:color w:val="000000"/>
            <w:sz w:val="20"/>
            <w:szCs w:val="20"/>
          </w:rPr>
          <w:t>from</w:t>
        </w:r>
        <w:r w:rsidR="00E2255A"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8000"/>
          <w:sz w:val="20"/>
          <w:szCs w:val="20"/>
        </w:rPr>
        <w:t>$PDF+4$</w:t>
      </w:r>
      <w:r w:rsidRPr="00374F87">
        <w:rPr>
          <w:rFonts w:ascii="Courier New" w:eastAsia="Times New Roman" w:hAnsi="Courier New" w:cs="Courier New"/>
          <w:color w:val="800000"/>
          <w:sz w:val="20"/>
          <w:szCs w:val="20"/>
        </w:rPr>
        <w:t>\;</w:t>
      </w:r>
      <w:r w:rsidRPr="00374F87">
        <w:rPr>
          <w:rFonts w:ascii="Courier New" w:eastAsia="Times New Roman" w:hAnsi="Courier New" w:cs="Courier New"/>
          <w:color w:val="000000"/>
          <w:sz w:val="20"/>
          <w:szCs w:val="20"/>
        </w:rPr>
        <w:t xml:space="preserve"> </w:t>
      </w:r>
    </w:p>
    <w:p w14:paraId="5786A955" w14:textId="3B89DC0C"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$RD1[</w:t>
      </w:r>
      <w:proofErr w:type="spellStart"/>
      <w:r w:rsidRPr="00374F87">
        <w:rPr>
          <w:rFonts w:ascii="Courier New" w:eastAsia="Times New Roman" w:hAnsi="Courier New" w:cs="Courier New"/>
          <w:color w:val="008000"/>
          <w:sz w:val="20"/>
          <w:szCs w:val="20"/>
        </w:rPr>
        <w:t>vpt_x.mda</w:t>
      </w:r>
      <w:proofErr w:type="spellEnd"/>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$pfl-8$</w:t>
      </w:r>
      <w:r w:rsidRPr="00374F87">
        <w:rPr>
          <w:rFonts w:ascii="Courier New" w:eastAsia="Times New Roman" w:hAnsi="Courier New" w:cs="Courier New"/>
          <w:color w:val="000000"/>
          <w:sz w:val="20"/>
          <w:szCs w:val="20"/>
        </w:rPr>
        <w:t xml:space="preserve"> bytes </w:t>
      </w:r>
      <w:del w:id="1001" w:author="dsu" w:date="2018-10-01T20:34:00Z">
        <w:r w:rsidRPr="00374F87" w:rsidDel="00E2255A">
          <w:rPr>
            <w:rFonts w:ascii="Courier New" w:eastAsia="Times New Roman" w:hAnsi="Courier New" w:cs="Courier New"/>
            <w:color w:val="000000"/>
            <w:sz w:val="20"/>
            <w:szCs w:val="20"/>
          </w:rPr>
          <w:delText xml:space="preserve">form </w:delText>
        </w:r>
      </w:del>
      <w:ins w:id="1002" w:author="dsu" w:date="2018-10-01T20:34:00Z">
        <w:r w:rsidR="00E2255A">
          <w:rPr>
            <w:rFonts w:ascii="Courier New" w:eastAsia="Times New Roman" w:hAnsi="Courier New" w:cs="Courier New"/>
            <w:color w:val="000000"/>
            <w:sz w:val="20"/>
            <w:szCs w:val="20"/>
          </w:rPr>
          <w:t>from</w:t>
        </w:r>
        <w:r w:rsidR="00E2255A"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8000"/>
          <w:sz w:val="20"/>
          <w:szCs w:val="20"/>
        </w:rPr>
        <w:t>$PDF+8$</w:t>
      </w:r>
      <w:r w:rsidRPr="00374F87">
        <w:rPr>
          <w:rFonts w:ascii="Courier New" w:eastAsia="Times New Roman" w:hAnsi="Courier New" w:cs="Courier New"/>
          <w:color w:val="800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0000"/>
          <w:sz w:val="20"/>
          <w:szCs w:val="20"/>
        </w:rPr>
        <w:tab/>
      </w:r>
    </w:p>
    <w:p w14:paraId="641B01B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8000"/>
          <w:sz w:val="20"/>
          <w:szCs w:val="20"/>
        </w:rPr>
        <w:t>$PDF\</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PDF+pfl</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800000"/>
          <w:sz w:val="20"/>
          <w:szCs w:val="20"/>
        </w:rPr>
        <w:t>\;</w:t>
      </w:r>
    </w:p>
    <w:p w14:paraId="7B1D892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t xml:space="preserve">value of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vpt_x.mdf</w:t>
      </w:r>
      <w:proofErr w:type="spellEnd"/>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 xml:space="preserve"> 1$</w:t>
      </w:r>
      <w:r w:rsidRPr="00374F87">
        <w:rPr>
          <w:rFonts w:ascii="Courier New" w:eastAsia="Times New Roman" w:hAnsi="Courier New" w:cs="Courier New"/>
          <w:color w:val="800000"/>
          <w:sz w:val="20"/>
          <w:szCs w:val="20"/>
        </w:rPr>
        <w:t>\;</w:t>
      </w:r>
    </w:p>
    <w:p w14:paraId="37241F9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{algorithm}</w:t>
      </w:r>
    </w:p>
    <w:p w14:paraId="7FDCF67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E9054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{algorithm}</w:t>
      </w:r>
    </w:p>
    <w:p w14:paraId="387D70C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\label{alg5}</w:t>
      </w:r>
    </w:p>
    <w:p w14:paraId="3F5B79C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\caption</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$AMD$</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606060"/>
          <w:sz w:val="20"/>
          <w:szCs w:val="20"/>
        </w:rPr>
        <w:t>%</w:t>
      </w:r>
      <w:r w:rsidRPr="00374F87">
        <w:rPr>
          <w:rFonts w:ascii="MS Mincho" w:eastAsia="MS Mincho" w:hAnsi="MS Mincho" w:cs="MS Mincho" w:hint="eastAsia"/>
          <w:color w:val="606060"/>
          <w:sz w:val="20"/>
          <w:szCs w:val="20"/>
        </w:rPr>
        <w:t>算法名</w:t>
      </w:r>
      <w:r w:rsidRPr="00374F87">
        <w:rPr>
          <w:rFonts w:ascii="MS Mincho" w:eastAsia="MS Mincho" w:hAnsi="MS Mincho" w:cs="MS Mincho"/>
          <w:color w:val="606060"/>
          <w:sz w:val="20"/>
          <w:szCs w:val="20"/>
        </w:rPr>
        <w:t>字</w:t>
      </w:r>
    </w:p>
    <w:p w14:paraId="335B7CB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LinesNumbered</w:t>
      </w:r>
      <w:proofErr w:type="spellEnd"/>
      <w:r w:rsidRPr="00374F87">
        <w:rPr>
          <w:rFonts w:ascii="Courier New" w:eastAsia="Times New Roman" w:hAnsi="Courier New" w:cs="Courier New"/>
          <w:color w:val="606060"/>
          <w:sz w:val="20"/>
          <w:szCs w:val="20"/>
        </w:rPr>
        <w:t xml:space="preserve"> %</w:t>
      </w:r>
      <w:r w:rsidRPr="00374F87">
        <w:rPr>
          <w:rFonts w:ascii="MS Mincho" w:eastAsia="MS Mincho" w:hAnsi="MS Mincho" w:cs="MS Mincho" w:hint="eastAsia"/>
          <w:color w:val="606060"/>
          <w:sz w:val="20"/>
          <w:szCs w:val="20"/>
        </w:rPr>
        <w:t>要求</w:t>
      </w:r>
      <w:r w:rsidRPr="00374F87">
        <w:rPr>
          <w:rFonts w:ascii="SimSun" w:eastAsia="SimSun" w:hAnsi="SimSun" w:cs="SimSun" w:hint="eastAsia"/>
          <w:color w:val="606060"/>
          <w:sz w:val="20"/>
          <w:szCs w:val="20"/>
        </w:rPr>
        <w:t>显示行</w:t>
      </w:r>
      <w:r w:rsidRPr="00374F87">
        <w:rPr>
          <w:rFonts w:ascii="MS Mincho" w:eastAsia="MS Mincho" w:hAnsi="MS Mincho" w:cs="MS Mincho"/>
          <w:color w:val="606060"/>
          <w:sz w:val="20"/>
          <w:szCs w:val="20"/>
        </w:rPr>
        <w:t>号</w:t>
      </w:r>
    </w:p>
    <w:p w14:paraId="57CC65E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KwIn</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$mid$</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606060"/>
          <w:sz w:val="20"/>
          <w:szCs w:val="20"/>
        </w:rPr>
        <w:t>%</w:t>
      </w:r>
      <w:r w:rsidRPr="00374F87">
        <w:rPr>
          <w:rFonts w:ascii="SimSun" w:eastAsia="SimSun" w:hAnsi="SimSun" w:cs="SimSun" w:hint="eastAsia"/>
          <w:color w:val="606060"/>
          <w:sz w:val="20"/>
          <w:szCs w:val="20"/>
        </w:rPr>
        <w:t>输入参</w:t>
      </w:r>
      <w:r w:rsidRPr="00374F87">
        <w:rPr>
          <w:rFonts w:ascii="MS Mincho" w:eastAsia="MS Mincho" w:hAnsi="MS Mincho" w:cs="MS Mincho"/>
          <w:color w:val="606060"/>
          <w:sz w:val="20"/>
          <w:szCs w:val="20"/>
        </w:rPr>
        <w:t>数</w:t>
      </w:r>
    </w:p>
    <w:p w14:paraId="576D23B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proofErr w:type="spellStart"/>
      <w:r w:rsidRPr="00374F87">
        <w:rPr>
          <w:rFonts w:ascii="Courier New" w:eastAsia="Times New Roman" w:hAnsi="Courier New" w:cs="Courier New"/>
          <w:color w:val="000000"/>
          <w:sz w:val="20"/>
          <w:szCs w:val="20"/>
          <w:u w:val="single"/>
        </w:rPr>
        <w:t>searchPT</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$mid$</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vpt_x</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800000"/>
          <w:sz w:val="20"/>
          <w:szCs w:val="20"/>
        </w:rPr>
        <w:t>\;</w:t>
      </w:r>
    </w:p>
    <w:p w14:paraId="10FFAEB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mda</w:t>
      </w:r>
      <w:proofErr w:type="spellEnd"/>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vpt_x.mda</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800000"/>
          <w:sz w:val="20"/>
          <w:szCs w:val="20"/>
        </w:rPr>
        <w:t>\;</w:t>
      </w:r>
      <w:r w:rsidRPr="00374F87">
        <w:rPr>
          <w:rFonts w:ascii="Courier New" w:eastAsia="Times New Roman" w:hAnsi="Courier New" w:cs="Courier New"/>
          <w:color w:val="000000"/>
          <w:sz w:val="20"/>
          <w:szCs w:val="20"/>
        </w:rPr>
        <w:tab/>
      </w:r>
    </w:p>
    <w:p w14:paraId="3BDEAC2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\For</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i</w:t>
      </w:r>
      <w:proofErr w:type="spellEnd"/>
      <w:r w:rsidRPr="00374F87">
        <w:rPr>
          <w:rFonts w:ascii="Courier New" w:eastAsia="Times New Roman" w:hAnsi="Courier New" w:cs="Courier New"/>
          <w:color w:val="008000"/>
          <w:sz w:val="20"/>
          <w:szCs w:val="20"/>
        </w:rPr>
        <w:t>=0$</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i</w:t>
      </w:r>
      <w:proofErr w:type="spellEnd"/>
      <w:r w:rsidRPr="00374F87">
        <w:rPr>
          <w:rFonts w:ascii="Courier New" w:eastAsia="Times New Roman" w:hAnsi="Courier New" w:cs="Courier New"/>
          <w:color w:val="008000"/>
          <w:sz w:val="20"/>
          <w:szCs w:val="20"/>
        </w:rPr>
        <w:t>&lt;vpt_x.mdn$</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p>
    <w:p w14:paraId="687E14F3" w14:textId="1CD7467C"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lastRenderedPageBreak/>
        <w:tab/>
      </w: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8000"/>
          <w:sz w:val="20"/>
          <w:szCs w:val="20"/>
        </w:rPr>
        <w:t>$RD3[RD1[</w:t>
      </w:r>
      <w:proofErr w:type="spellStart"/>
      <w:r w:rsidRPr="00374F87">
        <w:rPr>
          <w:rFonts w:ascii="Courier New" w:eastAsia="Times New Roman" w:hAnsi="Courier New" w:cs="Courier New"/>
          <w:color w:val="008000"/>
          <w:sz w:val="20"/>
          <w:szCs w:val="20"/>
        </w:rPr>
        <w:t>mda</w:t>
      </w:r>
      <w:proofErr w:type="spellEnd"/>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4 bytes </w:t>
      </w:r>
      <w:del w:id="1003" w:author="dsu" w:date="2018-10-01T20:34:00Z">
        <w:r w:rsidRPr="00374F87" w:rsidDel="00E2255A">
          <w:rPr>
            <w:rFonts w:ascii="Courier New" w:eastAsia="Times New Roman" w:hAnsi="Courier New" w:cs="Courier New"/>
            <w:color w:val="000000"/>
            <w:sz w:val="20"/>
            <w:szCs w:val="20"/>
          </w:rPr>
          <w:delText xml:space="preserve">form </w:delText>
        </w:r>
      </w:del>
      <w:ins w:id="1004" w:author="dsu" w:date="2018-10-01T20:34:00Z">
        <w:r w:rsidR="00E2255A">
          <w:rPr>
            <w:rFonts w:ascii="Courier New" w:eastAsia="Times New Roman" w:hAnsi="Courier New" w:cs="Courier New"/>
            <w:color w:val="000000"/>
            <w:sz w:val="20"/>
            <w:szCs w:val="20"/>
          </w:rPr>
          <w:t>from</w:t>
        </w:r>
        <w:r w:rsidR="00E2255A"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8000"/>
          <w:sz w:val="20"/>
          <w:szCs w:val="20"/>
        </w:rPr>
        <w:t>$mda+4$</w:t>
      </w:r>
      <w:r w:rsidRPr="00374F87">
        <w:rPr>
          <w:rFonts w:ascii="Courier New" w:eastAsia="Times New Roman" w:hAnsi="Courier New" w:cs="Courier New"/>
          <w:color w:val="800000"/>
          <w:sz w:val="20"/>
          <w:szCs w:val="20"/>
        </w:rPr>
        <w:t>\;</w:t>
      </w:r>
    </w:p>
    <w:p w14:paraId="47F6998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mda</w:t>
      </w:r>
      <w:proofErr w:type="spellEnd"/>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 xml:space="preserve"> mda+8$</w:t>
      </w:r>
      <w:r w:rsidRPr="00374F87">
        <w:rPr>
          <w:rFonts w:ascii="Courier New" w:eastAsia="Times New Roman" w:hAnsi="Courier New" w:cs="Courier New"/>
          <w:color w:val="800000"/>
          <w:sz w:val="20"/>
          <w:szCs w:val="20"/>
        </w:rPr>
        <w:t>\;</w:t>
      </w:r>
    </w:p>
    <w:p w14:paraId="5A6B9A9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t>}</w:t>
      </w:r>
    </w:p>
    <w:p w14:paraId="6D15890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\For</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i</w:t>
      </w:r>
      <w:proofErr w:type="spellEnd"/>
      <w:r w:rsidRPr="00374F87">
        <w:rPr>
          <w:rFonts w:ascii="Courier New" w:eastAsia="Times New Roman" w:hAnsi="Courier New" w:cs="Courier New"/>
          <w:color w:val="008000"/>
          <w:sz w:val="20"/>
          <w:szCs w:val="20"/>
        </w:rPr>
        <w:t>=0$</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i</w:t>
      </w:r>
      <w:proofErr w:type="spellEnd"/>
      <w:r w:rsidRPr="00374F87">
        <w:rPr>
          <w:rFonts w:ascii="Courier New" w:eastAsia="Times New Roman" w:hAnsi="Courier New" w:cs="Courier New"/>
          <w:color w:val="008000"/>
          <w:sz w:val="20"/>
          <w:szCs w:val="20"/>
        </w:rPr>
        <w:t>&lt;</w:t>
      </w:r>
      <w:proofErr w:type="spellStart"/>
      <w:r w:rsidRPr="00374F87">
        <w:rPr>
          <w:rFonts w:ascii="Courier New" w:eastAsia="Times New Roman" w:hAnsi="Courier New" w:cs="Courier New"/>
          <w:color w:val="008000"/>
          <w:sz w:val="20"/>
          <w:szCs w:val="20"/>
        </w:rPr>
        <w:t>vpt_x.man</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p>
    <w:p w14:paraId="6E38033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0000"/>
          <w:sz w:val="20"/>
          <w:szCs w:val="20"/>
        </w:rPr>
        <w:tab/>
      </w:r>
      <w:proofErr w:type="spellStart"/>
      <w:r w:rsidRPr="00374F87">
        <w:rPr>
          <w:rFonts w:ascii="Courier New" w:eastAsia="Times New Roman" w:hAnsi="Courier New" w:cs="Courier New"/>
          <w:color w:val="000000"/>
          <w:sz w:val="20"/>
          <w:szCs w:val="20"/>
          <w:u w:val="single"/>
        </w:rPr>
        <w:t>searchPT</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vpt_x.mas</w:t>
      </w:r>
      <w:proofErr w:type="spellEnd"/>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apt_y</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800000"/>
          <w:sz w:val="20"/>
          <w:szCs w:val="20"/>
        </w:rPr>
        <w:t>\;</w:t>
      </w:r>
    </w:p>
    <w:p w14:paraId="75E0AECB" w14:textId="394900C2"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cfl</w:t>
      </w:r>
      <w:proofErr w:type="spellEnd"/>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4 bytes </w:t>
      </w:r>
      <w:del w:id="1005" w:author="dsu" w:date="2018-10-01T20:34:00Z">
        <w:r w:rsidRPr="00374F87" w:rsidDel="00E2255A">
          <w:rPr>
            <w:rFonts w:ascii="Courier New" w:eastAsia="Times New Roman" w:hAnsi="Courier New" w:cs="Courier New"/>
            <w:color w:val="000000"/>
            <w:sz w:val="20"/>
            <w:szCs w:val="20"/>
          </w:rPr>
          <w:delText xml:space="preserve">form </w:delText>
        </w:r>
      </w:del>
      <w:ins w:id="1006" w:author="dsu" w:date="2018-10-01T20:34:00Z">
        <w:r w:rsidR="00E2255A">
          <w:rPr>
            <w:rFonts w:ascii="Courier New" w:eastAsia="Times New Roman" w:hAnsi="Courier New" w:cs="Courier New"/>
            <w:color w:val="000000"/>
            <w:sz w:val="20"/>
            <w:szCs w:val="20"/>
          </w:rPr>
          <w:t>from</w:t>
        </w:r>
        <w:r w:rsidR="00E2255A"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8000"/>
          <w:sz w:val="20"/>
          <w:szCs w:val="20"/>
        </w:rPr>
        <w:t>$mda+4$</w:t>
      </w:r>
      <w:r w:rsidRPr="00374F87">
        <w:rPr>
          <w:rFonts w:ascii="Courier New" w:eastAsia="Times New Roman" w:hAnsi="Courier New" w:cs="Courier New"/>
          <w:color w:val="800000"/>
          <w:sz w:val="20"/>
          <w:szCs w:val="20"/>
        </w:rPr>
        <w:t>\;</w:t>
      </w:r>
    </w:p>
    <w:p w14:paraId="479EA326" w14:textId="0091CDE5"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8000"/>
          <w:sz w:val="20"/>
          <w:szCs w:val="20"/>
        </w:rPr>
        <w:t>$RD2[</w:t>
      </w:r>
      <w:proofErr w:type="spellStart"/>
      <w:r w:rsidRPr="00374F87">
        <w:rPr>
          <w:rFonts w:ascii="Courier New" w:eastAsia="Times New Roman" w:hAnsi="Courier New" w:cs="Courier New"/>
          <w:color w:val="008000"/>
          <w:sz w:val="20"/>
          <w:szCs w:val="20"/>
        </w:rPr>
        <w:t>apt_y.apa</w:t>
      </w:r>
      <w:proofErr w:type="spellEnd"/>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cfl</w:t>
      </w:r>
      <w:proofErr w:type="spellEnd"/>
      <w:r w:rsidRPr="00374F87">
        <w:rPr>
          <w:rFonts w:ascii="Courier New" w:eastAsia="Times New Roman" w:hAnsi="Courier New" w:cs="Courier New"/>
          <w:color w:val="008000"/>
          <w:sz w:val="20"/>
          <w:szCs w:val="20"/>
        </w:rPr>
        <w:t xml:space="preserve"> - 8$</w:t>
      </w:r>
      <w:r w:rsidRPr="00374F87">
        <w:rPr>
          <w:rFonts w:ascii="Courier New" w:eastAsia="Times New Roman" w:hAnsi="Courier New" w:cs="Courier New"/>
          <w:color w:val="000000"/>
          <w:sz w:val="20"/>
          <w:szCs w:val="20"/>
        </w:rPr>
        <w:t xml:space="preserve"> bytes </w:t>
      </w:r>
      <w:del w:id="1007" w:author="dsu" w:date="2018-10-01T20:34:00Z">
        <w:r w:rsidRPr="00374F87" w:rsidDel="00E2255A">
          <w:rPr>
            <w:rFonts w:ascii="Courier New" w:eastAsia="Times New Roman" w:hAnsi="Courier New" w:cs="Courier New"/>
            <w:color w:val="000000"/>
            <w:sz w:val="20"/>
            <w:szCs w:val="20"/>
          </w:rPr>
          <w:delText xml:space="preserve">form </w:delText>
        </w:r>
      </w:del>
      <w:ins w:id="1008" w:author="dsu" w:date="2018-10-01T20:34:00Z">
        <w:r w:rsidR="00E2255A">
          <w:rPr>
            <w:rFonts w:ascii="Courier New" w:eastAsia="Times New Roman" w:hAnsi="Courier New" w:cs="Courier New"/>
            <w:color w:val="000000"/>
            <w:sz w:val="20"/>
            <w:szCs w:val="20"/>
          </w:rPr>
          <w:t>from</w:t>
        </w:r>
        <w:r w:rsidR="00E2255A"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8000"/>
          <w:sz w:val="20"/>
          <w:szCs w:val="20"/>
        </w:rPr>
        <w:t>$mda+8$</w:t>
      </w:r>
      <w:r w:rsidRPr="00374F87">
        <w:rPr>
          <w:rFonts w:ascii="Courier New" w:eastAsia="Times New Roman" w:hAnsi="Courier New" w:cs="Courier New"/>
          <w:color w:val="800000"/>
          <w:sz w:val="20"/>
          <w:szCs w:val="20"/>
        </w:rPr>
        <w:t>\;</w:t>
      </w:r>
      <w:r w:rsidRPr="00374F87">
        <w:rPr>
          <w:rFonts w:ascii="Courier New" w:eastAsia="Times New Roman" w:hAnsi="Courier New" w:cs="Courier New"/>
          <w:color w:val="000000"/>
          <w:sz w:val="20"/>
          <w:szCs w:val="20"/>
        </w:rPr>
        <w:t xml:space="preserve"> </w:t>
      </w:r>
    </w:p>
    <w:p w14:paraId="2BE5B6F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mda</w:t>
      </w:r>
      <w:proofErr w:type="spellEnd"/>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mda+cfl</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800000"/>
          <w:sz w:val="20"/>
          <w:szCs w:val="20"/>
        </w:rPr>
        <w:t>\;</w:t>
      </w:r>
    </w:p>
    <w:p w14:paraId="26A899C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value of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apt_y.adf</w:t>
      </w:r>
      <w:proofErr w:type="spellEnd"/>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1</w:t>
      </w:r>
      <w:r w:rsidRPr="00374F87">
        <w:rPr>
          <w:rFonts w:ascii="Courier New" w:eastAsia="Times New Roman" w:hAnsi="Courier New" w:cs="Courier New"/>
          <w:color w:val="800000"/>
          <w:sz w:val="20"/>
          <w:szCs w:val="20"/>
        </w:rPr>
        <w:t>\;</w:t>
      </w:r>
      <w:r w:rsidRPr="00374F87">
        <w:rPr>
          <w:rFonts w:ascii="Courier New" w:eastAsia="Times New Roman" w:hAnsi="Courier New" w:cs="Courier New"/>
          <w:color w:val="000000"/>
          <w:sz w:val="20"/>
          <w:szCs w:val="20"/>
        </w:rPr>
        <w:t xml:space="preserve"> </w:t>
      </w:r>
    </w:p>
    <w:p w14:paraId="2D20AA7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t>}</w:t>
      </w:r>
    </w:p>
    <w:p w14:paraId="5939113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{algorithm}</w:t>
      </w:r>
    </w:p>
    <w:p w14:paraId="7D555CD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D78E5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{algorithm}</w:t>
      </w:r>
    </w:p>
    <w:p w14:paraId="3E7D026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\label{alg6}</w:t>
      </w:r>
    </w:p>
    <w:p w14:paraId="5CD26FA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\caption</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$PRD$</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606060"/>
          <w:sz w:val="20"/>
          <w:szCs w:val="20"/>
        </w:rPr>
        <w:t>%</w:t>
      </w:r>
      <w:r w:rsidRPr="00374F87">
        <w:rPr>
          <w:rFonts w:ascii="MS Mincho" w:eastAsia="MS Mincho" w:hAnsi="MS Mincho" w:cs="MS Mincho" w:hint="eastAsia"/>
          <w:color w:val="606060"/>
          <w:sz w:val="20"/>
          <w:szCs w:val="20"/>
        </w:rPr>
        <w:t>算法名</w:t>
      </w:r>
      <w:r w:rsidRPr="00374F87">
        <w:rPr>
          <w:rFonts w:ascii="MS Mincho" w:eastAsia="MS Mincho" w:hAnsi="MS Mincho" w:cs="MS Mincho"/>
          <w:color w:val="606060"/>
          <w:sz w:val="20"/>
          <w:szCs w:val="20"/>
        </w:rPr>
        <w:t>字</w:t>
      </w:r>
    </w:p>
    <w:p w14:paraId="1013318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LinesNumbered</w:t>
      </w:r>
      <w:proofErr w:type="spellEnd"/>
      <w:r w:rsidRPr="00374F87">
        <w:rPr>
          <w:rFonts w:ascii="Courier New" w:eastAsia="Times New Roman" w:hAnsi="Courier New" w:cs="Courier New"/>
          <w:color w:val="606060"/>
          <w:sz w:val="20"/>
          <w:szCs w:val="20"/>
        </w:rPr>
        <w:t xml:space="preserve"> %</w:t>
      </w:r>
      <w:r w:rsidRPr="00374F87">
        <w:rPr>
          <w:rFonts w:ascii="MS Mincho" w:eastAsia="MS Mincho" w:hAnsi="MS Mincho" w:cs="MS Mincho" w:hint="eastAsia"/>
          <w:color w:val="606060"/>
          <w:sz w:val="20"/>
          <w:szCs w:val="20"/>
        </w:rPr>
        <w:t>要求</w:t>
      </w:r>
      <w:r w:rsidRPr="00374F87">
        <w:rPr>
          <w:rFonts w:ascii="SimSun" w:eastAsia="SimSun" w:hAnsi="SimSun" w:cs="SimSun" w:hint="eastAsia"/>
          <w:color w:val="606060"/>
          <w:sz w:val="20"/>
          <w:szCs w:val="20"/>
        </w:rPr>
        <w:t>显示行</w:t>
      </w:r>
      <w:r w:rsidRPr="00374F87">
        <w:rPr>
          <w:rFonts w:ascii="MS Mincho" w:eastAsia="MS Mincho" w:hAnsi="MS Mincho" w:cs="MS Mincho"/>
          <w:color w:val="606060"/>
          <w:sz w:val="20"/>
          <w:szCs w:val="20"/>
        </w:rPr>
        <w:t>号</w:t>
      </w:r>
    </w:p>
    <w:p w14:paraId="4B5F5D7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KwIn</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$aid$</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606060"/>
          <w:sz w:val="20"/>
          <w:szCs w:val="20"/>
        </w:rPr>
        <w:t>%</w:t>
      </w:r>
      <w:r w:rsidRPr="00374F87">
        <w:rPr>
          <w:rFonts w:ascii="SimSun" w:eastAsia="SimSun" w:hAnsi="SimSun" w:cs="SimSun" w:hint="eastAsia"/>
          <w:color w:val="606060"/>
          <w:sz w:val="20"/>
          <w:szCs w:val="20"/>
        </w:rPr>
        <w:t>输入参</w:t>
      </w:r>
      <w:r w:rsidRPr="00374F87">
        <w:rPr>
          <w:rFonts w:ascii="MS Mincho" w:eastAsia="MS Mincho" w:hAnsi="MS Mincho" w:cs="MS Mincho"/>
          <w:color w:val="606060"/>
          <w:sz w:val="20"/>
          <w:szCs w:val="20"/>
        </w:rPr>
        <w:t>数</w:t>
      </w:r>
    </w:p>
    <w:p w14:paraId="2492314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proofErr w:type="spellStart"/>
      <w:r w:rsidRPr="00374F87">
        <w:rPr>
          <w:rFonts w:ascii="Courier New" w:eastAsia="Times New Roman" w:hAnsi="Courier New" w:cs="Courier New"/>
          <w:color w:val="000000"/>
          <w:sz w:val="20"/>
          <w:szCs w:val="20"/>
          <w:u w:val="single"/>
        </w:rPr>
        <w:t>searchPT</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$aid$</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apt_y</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800000"/>
          <w:sz w:val="20"/>
          <w:szCs w:val="20"/>
        </w:rPr>
        <w:t>\;</w:t>
      </w:r>
    </w:p>
    <w:p w14:paraId="1779DC8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ada</w:t>
      </w:r>
      <w:proofErr w:type="spellEnd"/>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apt_y.ada</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800000"/>
          <w:sz w:val="20"/>
          <w:szCs w:val="20"/>
        </w:rPr>
        <w:t>\;</w:t>
      </w:r>
    </w:p>
    <w:p w14:paraId="390D9EB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\For</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i</w:t>
      </w:r>
      <w:proofErr w:type="spellEnd"/>
      <w:r w:rsidRPr="00374F87">
        <w:rPr>
          <w:rFonts w:ascii="Courier New" w:eastAsia="Times New Roman" w:hAnsi="Courier New" w:cs="Courier New"/>
          <w:color w:val="008000"/>
          <w:sz w:val="20"/>
          <w:szCs w:val="20"/>
        </w:rPr>
        <w:t>=0$</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i</w:t>
      </w:r>
      <w:proofErr w:type="spellEnd"/>
      <w:r w:rsidRPr="00374F87">
        <w:rPr>
          <w:rFonts w:ascii="Courier New" w:eastAsia="Times New Roman" w:hAnsi="Courier New" w:cs="Courier New"/>
          <w:color w:val="008000"/>
          <w:sz w:val="20"/>
          <w:szCs w:val="20"/>
        </w:rPr>
        <w:t>&lt;</w:t>
      </w:r>
      <w:proofErr w:type="spellStart"/>
      <w:r w:rsidRPr="00374F87">
        <w:rPr>
          <w:rFonts w:ascii="Courier New" w:eastAsia="Times New Roman" w:hAnsi="Courier New" w:cs="Courier New"/>
          <w:color w:val="008000"/>
          <w:sz w:val="20"/>
          <w:szCs w:val="20"/>
        </w:rPr>
        <w:t>apt_y.apn</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p>
    <w:p w14:paraId="5A8F1930" w14:textId="2E750246"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8000"/>
          <w:sz w:val="20"/>
          <w:szCs w:val="20"/>
        </w:rPr>
        <w:t>$RD3[RD2[</w:t>
      </w:r>
      <w:proofErr w:type="spellStart"/>
      <w:r w:rsidRPr="00374F87">
        <w:rPr>
          <w:rFonts w:ascii="Courier New" w:eastAsia="Times New Roman" w:hAnsi="Courier New" w:cs="Courier New"/>
          <w:color w:val="008000"/>
          <w:sz w:val="20"/>
          <w:szCs w:val="20"/>
        </w:rPr>
        <w:t>ada</w:t>
      </w:r>
      <w:proofErr w:type="spellEnd"/>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4 bytes </w:t>
      </w:r>
      <w:del w:id="1009" w:author="dsu" w:date="2018-10-01T20:34:00Z">
        <w:r w:rsidRPr="00374F87" w:rsidDel="00E2255A">
          <w:rPr>
            <w:rFonts w:ascii="Courier New" w:eastAsia="Times New Roman" w:hAnsi="Courier New" w:cs="Courier New"/>
            <w:color w:val="000000"/>
            <w:sz w:val="20"/>
            <w:szCs w:val="20"/>
          </w:rPr>
          <w:delText xml:space="preserve">form </w:delText>
        </w:r>
      </w:del>
      <w:ins w:id="1010" w:author="dsu" w:date="2018-10-01T20:34:00Z">
        <w:r w:rsidR="00E2255A">
          <w:rPr>
            <w:rFonts w:ascii="Courier New" w:eastAsia="Times New Roman" w:hAnsi="Courier New" w:cs="Courier New"/>
            <w:color w:val="000000"/>
            <w:sz w:val="20"/>
            <w:szCs w:val="20"/>
          </w:rPr>
          <w:t>from</w:t>
        </w:r>
        <w:r w:rsidR="00E2255A"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8000"/>
          <w:sz w:val="20"/>
          <w:szCs w:val="20"/>
        </w:rPr>
        <w:t>$ada+4$</w:t>
      </w:r>
      <w:r w:rsidRPr="00374F87">
        <w:rPr>
          <w:rFonts w:ascii="Courier New" w:eastAsia="Times New Roman" w:hAnsi="Courier New" w:cs="Courier New"/>
          <w:color w:val="800000"/>
          <w:sz w:val="20"/>
          <w:szCs w:val="20"/>
        </w:rPr>
        <w:t>\;</w:t>
      </w:r>
    </w:p>
    <w:p w14:paraId="3EC63B8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ada</w:t>
      </w:r>
      <w:proofErr w:type="spellEnd"/>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leftarrow</w:t>
      </w:r>
      <w:proofErr w:type="spellEnd"/>
      <w:r w:rsidRPr="00374F87">
        <w:rPr>
          <w:rFonts w:ascii="Courier New" w:eastAsia="Times New Roman" w:hAnsi="Courier New" w:cs="Courier New"/>
          <w:color w:val="008000"/>
          <w:sz w:val="20"/>
          <w:szCs w:val="20"/>
        </w:rPr>
        <w:t xml:space="preserve"> ada+8$</w:t>
      </w:r>
      <w:r w:rsidRPr="00374F87">
        <w:rPr>
          <w:rFonts w:ascii="Courier New" w:eastAsia="Times New Roman" w:hAnsi="Courier New" w:cs="Courier New"/>
          <w:color w:val="800000"/>
          <w:sz w:val="20"/>
          <w:szCs w:val="20"/>
        </w:rPr>
        <w:t>\;</w:t>
      </w:r>
    </w:p>
    <w:p w14:paraId="55E7666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t>}</w:t>
      </w:r>
    </w:p>
    <w:p w14:paraId="294FDFD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{algorithm}</w:t>
      </w:r>
    </w:p>
    <w:p w14:paraId="784A5EC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\subsection{Process of the Algorithms}</w:t>
      </w:r>
    </w:p>
    <w:p w14:paraId="582373F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251CC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The execution sequence of the six algorithms is </w:t>
      </w:r>
      <w:r w:rsidRPr="00374F87">
        <w:rPr>
          <w:rFonts w:ascii="Courier New" w:eastAsia="Times New Roman" w:hAnsi="Courier New" w:cs="Courier New"/>
          <w:color w:val="008000"/>
          <w:sz w:val="20"/>
          <w:szCs w:val="20"/>
        </w:rPr>
        <w:t>$PRF$</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$AMF$</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$VCAF$</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$VCAD$</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$AMD$</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$PRD$</w:t>
      </w:r>
      <w:ins w:id="1011" w:author="Author">
        <w:r w:rsidR="00DA4D23" w:rsidRPr="00374F87">
          <w:rPr>
            <w:rFonts w:ascii="Courier New" w:eastAsia="Times New Roman" w:hAnsi="Courier New" w:cs="Courier New"/>
            <w:color w:val="008000"/>
            <w:sz w:val="20"/>
            <w:szCs w:val="20"/>
          </w:rPr>
          <w:t>.</w:t>
        </w:r>
      </w:ins>
      <w:del w:id="1012" w:author="Author">
        <w:r w:rsidRPr="00374F87" w:rsidDel="00DA4D23">
          <w:rPr>
            <w:rFonts w:ascii="Courier New" w:eastAsia="Times New Roman" w:hAnsi="Courier New" w:cs="Courier New"/>
            <w:color w:val="000000"/>
            <w:sz w:val="20"/>
            <w:szCs w:val="20"/>
          </w:rPr>
          <w:delText>;</w:delText>
        </w:r>
      </w:del>
      <w:r w:rsidRPr="00374F87">
        <w:rPr>
          <w:rFonts w:ascii="Courier New" w:eastAsia="Times New Roman" w:hAnsi="Courier New" w:cs="Courier New"/>
          <w:color w:val="000000"/>
          <w:sz w:val="20"/>
          <w:szCs w:val="20"/>
        </w:rPr>
        <w:t xml:space="preserve"> </w:t>
      </w:r>
      <w:del w:id="1013" w:author="Author">
        <w:r w:rsidRPr="00374F87" w:rsidDel="00DA4D23">
          <w:rPr>
            <w:rFonts w:ascii="Courier New" w:eastAsia="Times New Roman" w:hAnsi="Courier New" w:cs="Courier New"/>
            <w:color w:val="000000"/>
            <w:sz w:val="20"/>
            <w:szCs w:val="20"/>
          </w:rPr>
          <w:delText xml:space="preserve">and the </w:delText>
        </w:r>
      </w:del>
      <w:r w:rsidRPr="00374F87">
        <w:rPr>
          <w:rFonts w:ascii="Courier New" w:eastAsia="Times New Roman" w:hAnsi="Courier New" w:cs="Courier New"/>
          <w:color w:val="008000"/>
          <w:sz w:val="20"/>
          <w:szCs w:val="20"/>
        </w:rPr>
        <w:t>$VCAF$</w:t>
      </w:r>
      <w:r w:rsidRPr="00374F87">
        <w:rPr>
          <w:rFonts w:ascii="Courier New" w:eastAsia="Times New Roman" w:hAnsi="Courier New" w:cs="Courier New"/>
          <w:color w:val="000000"/>
          <w:sz w:val="20"/>
          <w:szCs w:val="20"/>
        </w:rPr>
        <w:t xml:space="preserve"> will particularly call the </w:t>
      </w:r>
      <w:r w:rsidRPr="00374F87">
        <w:rPr>
          <w:rFonts w:ascii="Courier New" w:eastAsia="Times New Roman" w:hAnsi="Courier New" w:cs="Courier New"/>
          <w:color w:val="008000"/>
          <w:sz w:val="20"/>
          <w:szCs w:val="20"/>
        </w:rPr>
        <w:t>$PRF$</w:t>
      </w:r>
      <w:r w:rsidRPr="00374F87">
        <w:rPr>
          <w:rFonts w:ascii="Courier New" w:eastAsia="Times New Roman" w:hAnsi="Courier New" w:cs="Courier New"/>
          <w:color w:val="000000"/>
          <w:sz w:val="20"/>
          <w:szCs w:val="20"/>
        </w:rPr>
        <w:t xml:space="preserve"> to frame the control relevant parameters. The direction of transfer </w:t>
      </w:r>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s could be </w:t>
      </w:r>
      <w:del w:id="1014" w:author="Author">
        <w:r w:rsidRPr="00374F87" w:rsidDel="00DA4D23">
          <w:rPr>
            <w:rFonts w:ascii="Courier New" w:eastAsia="Times New Roman" w:hAnsi="Courier New" w:cs="Courier New"/>
            <w:color w:val="000000"/>
            <w:sz w:val="20"/>
            <w:szCs w:val="20"/>
          </w:rPr>
          <w:delText xml:space="preserve">form </w:delText>
        </w:r>
      </w:del>
      <w:ins w:id="1015" w:author="Author">
        <w:r w:rsidR="00DA4D23" w:rsidRPr="00374F87">
          <w:rPr>
            <w:rFonts w:ascii="Courier New" w:eastAsia="Times New Roman" w:hAnsi="Courier New" w:cs="Courier New"/>
            <w:color w:val="000000"/>
            <w:sz w:val="20"/>
            <w:szCs w:val="20"/>
          </w:rPr>
          <w:t xml:space="preserve">from </w:t>
        </w:r>
      </w:ins>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to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or </w:t>
      </w:r>
      <w:del w:id="1016" w:author="Author">
        <w:r w:rsidRPr="00374F87" w:rsidDel="00DA4D23">
          <w:rPr>
            <w:rFonts w:ascii="Courier New" w:eastAsia="Times New Roman" w:hAnsi="Courier New" w:cs="Courier New"/>
            <w:color w:val="000000"/>
            <w:sz w:val="20"/>
            <w:szCs w:val="20"/>
          </w:rPr>
          <w:delText xml:space="preserve">form </w:delText>
        </w:r>
      </w:del>
      <w:ins w:id="1017" w:author="Author">
        <w:r w:rsidR="00DA4D23" w:rsidRPr="00374F87">
          <w:rPr>
            <w:rFonts w:ascii="Courier New" w:eastAsia="Times New Roman" w:hAnsi="Courier New" w:cs="Courier New"/>
            <w:color w:val="000000"/>
            <w:sz w:val="20"/>
            <w:szCs w:val="20"/>
          </w:rPr>
          <w:t xml:space="preserve">from </w:t>
        </w:r>
      </w:ins>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to </w:t>
      </w:r>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w:t>
      </w:r>
      <w:del w:id="1018" w:author="Author">
        <w:r w:rsidRPr="00374F87" w:rsidDel="00DA4D23">
          <w:rPr>
            <w:rFonts w:ascii="Courier New" w:eastAsia="Times New Roman" w:hAnsi="Courier New" w:cs="Courier New"/>
            <w:color w:val="000000"/>
            <w:sz w:val="20"/>
            <w:szCs w:val="20"/>
          </w:rPr>
          <w:delText xml:space="preserve">Form </w:delText>
        </w:r>
      </w:del>
      <w:ins w:id="1019" w:author="Author">
        <w:r w:rsidR="00DA4D23" w:rsidRPr="00374F87">
          <w:rPr>
            <w:rFonts w:ascii="Courier New" w:eastAsia="Times New Roman" w:hAnsi="Courier New" w:cs="Courier New"/>
            <w:color w:val="000000"/>
            <w:sz w:val="20"/>
            <w:szCs w:val="20"/>
          </w:rPr>
          <w:t xml:space="preserve">From </w:t>
        </w:r>
      </w:ins>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to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$PRF$</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$AMF$</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$VCAF$</w:t>
      </w:r>
      <w:r w:rsidRPr="00374F87">
        <w:rPr>
          <w:rFonts w:ascii="Courier New" w:eastAsia="Times New Roman" w:hAnsi="Courier New" w:cs="Courier New"/>
          <w:color w:val="000000"/>
          <w:sz w:val="20"/>
          <w:szCs w:val="20"/>
        </w:rPr>
        <w:t xml:space="preserve"> are running in </w:t>
      </w:r>
      <w:r w:rsidRPr="00374F87">
        <w:rPr>
          <w:rFonts w:ascii="Courier New" w:eastAsia="Times New Roman" w:hAnsi="Courier New" w:cs="Courier New"/>
          <w:color w:val="008000"/>
          <w:sz w:val="20"/>
          <w:szCs w:val="20"/>
        </w:rPr>
        <w:t>$VS$</w:t>
      </w:r>
      <w:ins w:id="1020" w:author="Author">
        <w:r w:rsidR="00DA4D23" w:rsidRPr="00374F87">
          <w:rPr>
            <w:rFonts w:ascii="Courier New" w:eastAsia="Times New Roman" w:hAnsi="Courier New" w:cs="Courier New"/>
            <w:color w:val="008000"/>
            <w:sz w:val="20"/>
            <w:szCs w:val="20"/>
          </w:rPr>
          <w:t>,</w:t>
        </w:r>
      </w:ins>
      <w:del w:id="1021" w:author="Author">
        <w:r w:rsidRPr="00374F87" w:rsidDel="00DA4D23">
          <w:rPr>
            <w:rFonts w:ascii="Courier New" w:eastAsia="Times New Roman" w:hAnsi="Courier New" w:cs="Courier New"/>
            <w:color w:val="000000"/>
            <w:sz w:val="20"/>
            <w:szCs w:val="20"/>
          </w:rPr>
          <w:delText>;</w:delText>
        </w:r>
      </w:del>
      <w:r w:rsidRPr="00374F87">
        <w:rPr>
          <w:rFonts w:ascii="Courier New" w:eastAsia="Times New Roman" w:hAnsi="Courier New" w:cs="Courier New"/>
          <w:color w:val="000000"/>
          <w:sz w:val="20"/>
          <w:szCs w:val="20"/>
        </w:rPr>
        <w:t xml:space="preserve"> and the remaining algorithms are running in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del w:id="1022" w:author="Author">
        <w:r w:rsidRPr="00374F87" w:rsidDel="00DA4D23">
          <w:rPr>
            <w:rFonts w:ascii="Courier New" w:eastAsia="Times New Roman" w:hAnsi="Courier New" w:cs="Courier New"/>
            <w:color w:val="000000"/>
            <w:sz w:val="20"/>
            <w:szCs w:val="20"/>
          </w:rPr>
          <w:delText xml:space="preserve">Form </w:delText>
        </w:r>
      </w:del>
      <w:ins w:id="1023" w:author="Author">
        <w:r w:rsidR="00DA4D23" w:rsidRPr="00374F87">
          <w:rPr>
            <w:rFonts w:ascii="Courier New" w:eastAsia="Times New Roman" w:hAnsi="Courier New" w:cs="Courier New"/>
            <w:color w:val="000000"/>
            <w:sz w:val="20"/>
            <w:szCs w:val="20"/>
          </w:rPr>
          <w:t xml:space="preserve">From </w:t>
        </w:r>
      </w:ins>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to </w:t>
      </w:r>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$PRF$</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$AMF$</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$VCAF$</w:t>
      </w:r>
      <w:r w:rsidRPr="00374F87">
        <w:rPr>
          <w:rFonts w:ascii="Courier New" w:eastAsia="Times New Roman" w:hAnsi="Courier New" w:cs="Courier New"/>
          <w:color w:val="000000"/>
          <w:sz w:val="20"/>
          <w:szCs w:val="20"/>
        </w:rPr>
        <w:t xml:space="preserve"> are running in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ins w:id="1024" w:author="Author">
        <w:r w:rsidR="005776B8" w:rsidRPr="00374F87">
          <w:rPr>
            <w:rFonts w:ascii="Courier New" w:eastAsia="Times New Roman" w:hAnsi="Courier New" w:cs="Courier New"/>
            <w:color w:val="008000"/>
            <w:sz w:val="20"/>
            <w:szCs w:val="20"/>
          </w:rPr>
          <w:t>,</w:t>
        </w:r>
      </w:ins>
      <w:del w:id="1025" w:author="Author">
        <w:r w:rsidRPr="00374F87" w:rsidDel="005776B8">
          <w:rPr>
            <w:rFonts w:ascii="Courier New" w:eastAsia="Times New Roman" w:hAnsi="Courier New" w:cs="Courier New"/>
            <w:color w:val="000000"/>
            <w:sz w:val="20"/>
            <w:szCs w:val="20"/>
          </w:rPr>
          <w:delText>;</w:delText>
        </w:r>
      </w:del>
      <w:r w:rsidRPr="00374F87">
        <w:rPr>
          <w:rFonts w:ascii="Courier New" w:eastAsia="Times New Roman" w:hAnsi="Courier New" w:cs="Courier New"/>
          <w:color w:val="000000"/>
          <w:sz w:val="20"/>
          <w:szCs w:val="20"/>
        </w:rPr>
        <w:t xml:space="preserve"> and the remaining algorithms are running in </w:t>
      </w:r>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w:t>
      </w:r>
    </w:p>
    <w:p w14:paraId="21CCF74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p>
    <w:p w14:paraId="4F37062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%\begin{figure}</w:t>
      </w:r>
    </w:p>
    <w:p w14:paraId="0CF307B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\centering</w:t>
      </w:r>
    </w:p>
    <w:p w14:paraId="627AD3C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includegraphics</w:t>
      </w:r>
      <w:proofErr w:type="spellEnd"/>
      <w:r w:rsidRPr="00374F87">
        <w:rPr>
          <w:rFonts w:ascii="Courier New" w:eastAsia="Times New Roman" w:hAnsi="Courier New" w:cs="Courier New"/>
          <w:color w:val="606060"/>
          <w:sz w:val="20"/>
          <w:szCs w:val="20"/>
        </w:rPr>
        <w:t>[width=3in]{fig/Algorithms.pdf}</w:t>
      </w:r>
    </w:p>
    <w:p w14:paraId="1D1ABE1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\caption{ Process of the six algorithms and the execution sequence is $PRF$, $AMF$, $VCAF$, $VCAD$, $AMD$, and $PRD$; and the $VCAF$ will particularly call the $PRF$ to frame the control relevant parameters. The direction of transfer $PF$s could be form $VS$ to $</w:t>
      </w:r>
      <w:proofErr w:type="spellStart"/>
      <w:r w:rsidRPr="00374F87">
        <w:rPr>
          <w:rFonts w:ascii="Courier New" w:eastAsia="Times New Roman" w:hAnsi="Courier New" w:cs="Courier New"/>
          <w:color w:val="606060"/>
          <w:sz w:val="20"/>
          <w:szCs w:val="20"/>
        </w:rPr>
        <w:t>ePLC</w:t>
      </w:r>
      <w:proofErr w:type="spellEnd"/>
      <w:r w:rsidRPr="00374F87">
        <w:rPr>
          <w:rFonts w:ascii="Courier New" w:eastAsia="Times New Roman" w:hAnsi="Courier New" w:cs="Courier New"/>
          <w:color w:val="606060"/>
          <w:sz w:val="20"/>
          <w:szCs w:val="20"/>
        </w:rPr>
        <w:t>$ or form $</w:t>
      </w:r>
      <w:proofErr w:type="spellStart"/>
      <w:r w:rsidRPr="00374F87">
        <w:rPr>
          <w:rFonts w:ascii="Courier New" w:eastAsia="Times New Roman" w:hAnsi="Courier New" w:cs="Courier New"/>
          <w:color w:val="606060"/>
          <w:sz w:val="20"/>
          <w:szCs w:val="20"/>
        </w:rPr>
        <w:t>ePLC</w:t>
      </w:r>
      <w:proofErr w:type="spellEnd"/>
      <w:r w:rsidRPr="00374F87">
        <w:rPr>
          <w:rFonts w:ascii="Courier New" w:eastAsia="Times New Roman" w:hAnsi="Courier New" w:cs="Courier New"/>
          <w:color w:val="606060"/>
          <w:sz w:val="20"/>
          <w:szCs w:val="20"/>
        </w:rPr>
        <w:t>$ to $VS$.}</w:t>
      </w:r>
    </w:p>
    <w:p w14:paraId="25FBB24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\label{</w:t>
      </w:r>
      <w:proofErr w:type="spellStart"/>
      <w:r w:rsidRPr="00374F87">
        <w:rPr>
          <w:rFonts w:ascii="Courier New" w:eastAsia="Times New Roman" w:hAnsi="Courier New" w:cs="Courier New"/>
          <w:color w:val="606060"/>
          <w:sz w:val="20"/>
          <w:szCs w:val="20"/>
        </w:rPr>
        <w:t>fig:Algorithms</w:t>
      </w:r>
      <w:proofErr w:type="spellEnd"/>
      <w:r w:rsidRPr="00374F87">
        <w:rPr>
          <w:rFonts w:ascii="Courier New" w:eastAsia="Times New Roman" w:hAnsi="Courier New" w:cs="Courier New"/>
          <w:color w:val="606060"/>
          <w:sz w:val="20"/>
          <w:szCs w:val="20"/>
        </w:rPr>
        <w:t>}</w:t>
      </w:r>
    </w:p>
    <w:p w14:paraId="43F2340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%\end{figure}</w:t>
      </w:r>
    </w:p>
    <w:p w14:paraId="3DC347F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AC8A8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\section{System Operation Mechanism}</w:t>
      </w:r>
    </w:p>
    <w:p w14:paraId="014B0E9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\label{Execution}</w:t>
      </w:r>
    </w:p>
    <w:p w14:paraId="377AD35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\subsection{Implementation of Flexible Program and Execution}</w:t>
      </w:r>
    </w:p>
    <w:p w14:paraId="7E0AF52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commentRangeStart w:id="1026"/>
      <w:del w:id="1027" w:author="Author">
        <w:r w:rsidRPr="00374F87" w:rsidDel="005776B8">
          <w:rPr>
            <w:rFonts w:ascii="Courier New" w:eastAsia="Times New Roman" w:hAnsi="Courier New" w:cs="Courier New"/>
            <w:color w:val="000000"/>
            <w:sz w:val="20"/>
            <w:szCs w:val="20"/>
          </w:rPr>
          <w:delText xml:space="preserve">The </w:delText>
        </w:r>
      </w:del>
      <w:commentRangeEnd w:id="1026"/>
      <w:r w:rsidR="00FD55D1">
        <w:rPr>
          <w:rStyle w:val="CommentReference"/>
        </w:rPr>
        <w:commentReference w:id="1026"/>
      </w:r>
      <w:r w:rsidRPr="00374F87">
        <w:rPr>
          <w:rFonts w:ascii="Courier New" w:eastAsia="Times New Roman" w:hAnsi="Courier New" w:cs="Courier New"/>
          <w:color w:val="008000"/>
          <w:sz w:val="20"/>
          <w:szCs w:val="20"/>
        </w:rPr>
        <w:t>$FL$</w:t>
      </w:r>
      <w:r w:rsidRPr="00374F87">
        <w:rPr>
          <w:rFonts w:ascii="Courier New" w:eastAsia="Times New Roman" w:hAnsi="Courier New" w:cs="Courier New"/>
          <w:color w:val="000000"/>
          <w:sz w:val="20"/>
          <w:szCs w:val="20"/>
        </w:rPr>
        <w:t xml:space="preserve"> contains </w:t>
      </w:r>
      <w:ins w:id="1028" w:author="Author">
        <w:r w:rsidR="005776B8"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u w:val="single"/>
        </w:rPr>
        <w:t>PLC</w:t>
      </w:r>
      <w:r w:rsidRPr="00374F87">
        <w:rPr>
          <w:rFonts w:ascii="Courier New" w:eastAsia="Times New Roman" w:hAnsi="Courier New" w:cs="Courier New"/>
          <w:color w:val="000000"/>
          <w:sz w:val="20"/>
          <w:szCs w:val="20"/>
        </w:rPr>
        <w:t xml:space="preserve"> interface and </w:t>
      </w:r>
      <w:ins w:id="1029" w:author="Author">
        <w:r w:rsidR="005776B8"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visual interface</w:t>
      </w:r>
      <w:ins w:id="1030" w:author="Author">
        <w:r w:rsidR="005776B8" w:rsidRPr="00374F87">
          <w:rPr>
            <w:rFonts w:ascii="Courier New" w:eastAsia="Times New Roman" w:hAnsi="Courier New" w:cs="Courier New"/>
            <w:color w:val="000000"/>
            <w:sz w:val="20"/>
            <w:szCs w:val="20"/>
          </w:rPr>
          <w:t xml:space="preserve"> </w:t>
        </w:r>
      </w:ins>
      <w:del w:id="1031" w:author="Author">
        <w:r w:rsidRPr="00374F87" w:rsidDel="005776B8">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 xml:space="preserve">shown in Fig.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rPr>
        <w:t>fig:Protocol</w:t>
      </w:r>
      <w:proofErr w:type="spellEnd"/>
      <w:r w:rsidRPr="00374F87">
        <w:rPr>
          <w:rFonts w:ascii="Courier New" w:eastAsia="Times New Roman" w:hAnsi="Courier New" w:cs="Courier New"/>
          <w:color w:val="000000"/>
          <w:sz w:val="20"/>
          <w:szCs w:val="20"/>
        </w:rPr>
        <w:t>} (b).</w:t>
      </w:r>
    </w:p>
    <w:p w14:paraId="056B5C6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%Fig. \ref{</w:t>
      </w:r>
      <w:proofErr w:type="spellStart"/>
      <w:r w:rsidRPr="00374F87">
        <w:rPr>
          <w:rFonts w:ascii="Courier New" w:eastAsia="Times New Roman" w:hAnsi="Courier New" w:cs="Courier New"/>
          <w:color w:val="606060"/>
          <w:sz w:val="20"/>
          <w:szCs w:val="20"/>
        </w:rPr>
        <w:t>fig:FlexibleLayer</w:t>
      </w:r>
      <w:proofErr w:type="spellEnd"/>
      <w:r w:rsidRPr="00374F87">
        <w:rPr>
          <w:rFonts w:ascii="Courier New" w:eastAsia="Times New Roman" w:hAnsi="Courier New" w:cs="Courier New"/>
          <w:color w:val="606060"/>
          <w:sz w:val="20"/>
          <w:szCs w:val="20"/>
        </w:rPr>
        <w:t xml:space="preserve">}. </w:t>
      </w:r>
    </w:p>
    <w:p w14:paraId="02C43AFA" w14:textId="4B75EC69"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They interact with each other using the agreed communication protocol </w:t>
      </w:r>
      <w:del w:id="1032" w:author="Author">
        <w:r w:rsidRPr="00374F87" w:rsidDel="00A8155F">
          <w:rPr>
            <w:rFonts w:ascii="Courier New" w:eastAsia="Times New Roman" w:hAnsi="Courier New" w:cs="Courier New"/>
            <w:color w:val="000000"/>
            <w:sz w:val="20"/>
            <w:szCs w:val="20"/>
          </w:rPr>
          <w:delText xml:space="preserve">which is </w:delText>
        </w:r>
      </w:del>
      <w:r w:rsidRPr="00374F87">
        <w:rPr>
          <w:rFonts w:ascii="Courier New" w:eastAsia="Times New Roman" w:hAnsi="Courier New" w:cs="Courier New"/>
          <w:color w:val="000000"/>
          <w:sz w:val="20"/>
          <w:szCs w:val="20"/>
        </w:rPr>
        <w:t xml:space="preserve">defined as </w:t>
      </w:r>
      <w:ins w:id="1033" w:author="Author">
        <w:r w:rsidR="00444CDE"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$CID$</w:t>
      </w:r>
      <w:r w:rsidRPr="00374F87">
        <w:rPr>
          <w:rFonts w:ascii="Courier New" w:eastAsia="Times New Roman" w:hAnsi="Courier New" w:cs="Courier New"/>
          <w:color w:val="000000"/>
          <w:sz w:val="20"/>
          <w:szCs w:val="20"/>
        </w:rPr>
        <w:t xml:space="preserve"> in </w:t>
      </w:r>
      <w:ins w:id="1034" w:author="Author">
        <w:r w:rsidR="00444CDE"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$HPT$</w:t>
      </w:r>
      <w:r w:rsidRPr="00374F87">
        <w:rPr>
          <w:rFonts w:ascii="Courier New" w:eastAsia="Times New Roman" w:hAnsi="Courier New" w:cs="Courier New"/>
          <w:color w:val="000000"/>
          <w:sz w:val="20"/>
          <w:szCs w:val="20"/>
        </w:rPr>
        <w:t xml:space="preserve"> of </w:t>
      </w:r>
      <w:ins w:id="1035" w:author="Author">
        <w:r w:rsidR="00444CDE"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$PT$</w:t>
      </w:r>
      <w:r w:rsidRPr="00374F87">
        <w:rPr>
          <w:rFonts w:ascii="Courier New" w:eastAsia="Times New Roman" w:hAnsi="Courier New" w:cs="Courier New"/>
          <w:color w:val="000000"/>
          <w:sz w:val="20"/>
          <w:szCs w:val="20"/>
        </w:rPr>
        <w:t xml:space="preserve">. </w:t>
      </w:r>
    </w:p>
    <w:p w14:paraId="3D1749B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738A2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lastRenderedPageBreak/>
        <w:t xml:space="preserve">In the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the visual interface includes the following parts</w:t>
      </w:r>
      <w:del w:id="1036" w:author="Author">
        <w:r w:rsidRPr="00374F87" w:rsidDel="00A8155F">
          <w:rPr>
            <w:rFonts w:ascii="Courier New" w:eastAsia="Times New Roman" w:hAnsi="Courier New" w:cs="Courier New"/>
            <w:color w:val="000000"/>
            <w:sz w:val="20"/>
            <w:szCs w:val="20"/>
          </w:rPr>
          <w:delText>.</w:delText>
        </w:r>
      </w:del>
      <w:ins w:id="1037" w:author="Author">
        <w:r w:rsidR="00A8155F" w:rsidRPr="00374F87">
          <w:rPr>
            <w:rFonts w:ascii="Courier New" w:eastAsia="Times New Roman" w:hAnsi="Courier New" w:cs="Courier New"/>
            <w:color w:val="000000"/>
            <w:sz w:val="20"/>
            <w:szCs w:val="20"/>
          </w:rPr>
          <w:t>:</w:t>
        </w:r>
      </w:ins>
    </w:p>
    <w:p w14:paraId="088721F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2F55AD" w14:textId="739BE1D0"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V1</w:t>
      </w:r>
      <w:r w:rsidRPr="00374F87">
        <w:rPr>
          <w:rFonts w:ascii="Courier New" w:eastAsia="Times New Roman" w:hAnsi="Courier New" w:cs="Courier New"/>
          <w:color w:val="000000"/>
          <w:sz w:val="20"/>
          <w:szCs w:val="20"/>
        </w:rPr>
        <w:t xml:space="preserve">}: communicates with </w:t>
      </w:r>
      <w:ins w:id="1038" w:author="Author">
        <w:r w:rsidR="00B16519"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$VS$</w:t>
      </w:r>
      <w:del w:id="1039" w:author="Author">
        <w:r w:rsidRPr="00374F87" w:rsidDel="00A8155F">
          <w:rPr>
            <w:rFonts w:ascii="Courier New" w:eastAsia="Times New Roman" w:hAnsi="Courier New" w:cs="Courier New"/>
            <w:color w:val="000000"/>
            <w:sz w:val="20"/>
            <w:szCs w:val="20"/>
          </w:rPr>
          <w:delText>,</w:delText>
        </w:r>
      </w:del>
      <w:r w:rsidRPr="00374F87">
        <w:rPr>
          <w:rFonts w:ascii="Courier New" w:eastAsia="Times New Roman" w:hAnsi="Courier New" w:cs="Courier New"/>
          <w:color w:val="000000"/>
          <w:sz w:val="20"/>
          <w:szCs w:val="20"/>
        </w:rPr>
        <w:t xml:space="preserve"> according to the </w:t>
      </w:r>
      <w:r w:rsidRPr="00374F87">
        <w:rPr>
          <w:rFonts w:ascii="Courier New" w:eastAsia="Times New Roman" w:hAnsi="Courier New" w:cs="Courier New"/>
          <w:color w:val="008000"/>
          <w:sz w:val="20"/>
          <w:szCs w:val="20"/>
        </w:rPr>
        <w:t>$CID$</w:t>
      </w:r>
      <w:r w:rsidRPr="00374F87">
        <w:rPr>
          <w:rFonts w:ascii="Courier New" w:eastAsia="Times New Roman" w:hAnsi="Courier New" w:cs="Courier New"/>
          <w:color w:val="000000"/>
          <w:sz w:val="20"/>
          <w:szCs w:val="20"/>
        </w:rPr>
        <w:t xml:space="preserve"> in </w:t>
      </w:r>
      <w:ins w:id="1040" w:author="Author">
        <w:r w:rsidR="00B16519"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$HPT$</w:t>
      </w:r>
      <w:del w:id="1041" w:author="Author">
        <w:r w:rsidRPr="00374F87" w:rsidDel="00B16519">
          <w:rPr>
            <w:rFonts w:ascii="Courier New" w:eastAsia="Times New Roman" w:hAnsi="Courier New" w:cs="Courier New"/>
            <w:color w:val="000000"/>
            <w:sz w:val="20"/>
            <w:szCs w:val="20"/>
          </w:rPr>
          <w:delText xml:space="preserve">. It </w:delText>
        </w:r>
      </w:del>
      <w:ins w:id="1042" w:author="Author">
        <w:r w:rsidR="00B16519" w:rsidRPr="00374F87">
          <w:rPr>
            <w:rFonts w:ascii="Courier New" w:eastAsia="Times New Roman" w:hAnsi="Courier New" w:cs="Courier New"/>
            <w:color w:val="000000"/>
            <w:sz w:val="20"/>
            <w:szCs w:val="20"/>
          </w:rPr>
          <w:t xml:space="preserve">, and </w:t>
        </w:r>
      </w:ins>
      <w:r w:rsidRPr="00374F87">
        <w:rPr>
          <w:rFonts w:ascii="Courier New" w:eastAsia="Times New Roman" w:hAnsi="Courier New" w:cs="Courier New"/>
          <w:color w:val="000000"/>
          <w:sz w:val="20"/>
          <w:szCs w:val="20"/>
        </w:rPr>
        <w:t>has three transitions</w:t>
      </w:r>
      <w:del w:id="1043" w:author="Author">
        <w:r w:rsidRPr="00374F87" w:rsidDel="00B16519">
          <w:rPr>
            <w:rFonts w:ascii="Courier New" w:eastAsia="Times New Roman" w:hAnsi="Courier New" w:cs="Courier New"/>
            <w:color w:val="000000"/>
            <w:sz w:val="20"/>
            <w:szCs w:val="20"/>
          </w:rPr>
          <w:delText xml:space="preserve">. </w:delText>
        </w:r>
      </w:del>
      <w:ins w:id="1044" w:author="Author">
        <w:r w:rsidR="00B16519"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V1</w:t>
      </w:r>
      <w:r w:rsidRPr="00374F87">
        <w:rPr>
          <w:rFonts w:ascii="Courier New" w:eastAsia="Times New Roman" w:hAnsi="Courier New" w:cs="Courier New"/>
          <w:color w:val="000000"/>
          <w:sz w:val="20"/>
          <w:szCs w:val="20"/>
        </w:rPr>
        <w:t xml:space="preserve">.1} </w:t>
      </w:r>
      <w:del w:id="1045" w:author="Author">
        <w:r w:rsidRPr="00374F87" w:rsidDel="00913CFB">
          <w:rPr>
            <w:rFonts w:ascii="Courier New" w:eastAsia="Times New Roman" w:hAnsi="Courier New" w:cs="Courier New"/>
            <w:color w:val="000000"/>
            <w:sz w:val="20"/>
            <w:szCs w:val="20"/>
          </w:rPr>
          <w:delText xml:space="preserve">donates </w:delText>
        </w:r>
      </w:del>
      <w:ins w:id="1046" w:author="Author">
        <w:r w:rsidR="00913CFB" w:rsidRPr="00374F87">
          <w:rPr>
            <w:rFonts w:ascii="Courier New" w:eastAsia="Times New Roman" w:hAnsi="Courier New" w:cs="Courier New"/>
            <w:color w:val="000000"/>
            <w:sz w:val="20"/>
            <w:szCs w:val="20"/>
          </w:rPr>
          <w:t xml:space="preserve">denotes </w:t>
        </w:r>
      </w:ins>
      <w:r w:rsidRPr="00374F87">
        <w:rPr>
          <w:rFonts w:ascii="Courier New" w:eastAsia="Times New Roman" w:hAnsi="Courier New" w:cs="Courier New"/>
          <w:color w:val="000000"/>
          <w:sz w:val="20"/>
          <w:szCs w:val="20"/>
        </w:rPr>
        <w:t xml:space="preserve">no communication and other operations; </w:t>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V1</w:t>
      </w:r>
      <w:r w:rsidRPr="00374F87">
        <w:rPr>
          <w:rFonts w:ascii="Courier New" w:eastAsia="Times New Roman" w:hAnsi="Courier New" w:cs="Courier New"/>
          <w:color w:val="000000"/>
          <w:sz w:val="20"/>
          <w:szCs w:val="20"/>
        </w:rPr>
        <w:t xml:space="preserve">.2} </w:t>
      </w:r>
      <w:del w:id="1047" w:author="Author">
        <w:r w:rsidRPr="00374F87" w:rsidDel="00913CFB">
          <w:rPr>
            <w:rFonts w:ascii="Courier New" w:eastAsia="Times New Roman" w:hAnsi="Courier New" w:cs="Courier New"/>
            <w:color w:val="000000"/>
            <w:sz w:val="20"/>
            <w:szCs w:val="20"/>
          </w:rPr>
          <w:delText xml:space="preserve">donates </w:delText>
        </w:r>
      </w:del>
      <w:ins w:id="1048" w:author="Author">
        <w:r w:rsidR="00913CFB" w:rsidRPr="00374F87">
          <w:rPr>
            <w:rFonts w:ascii="Courier New" w:eastAsia="Times New Roman" w:hAnsi="Courier New" w:cs="Courier New"/>
            <w:color w:val="000000"/>
            <w:sz w:val="20"/>
            <w:szCs w:val="20"/>
          </w:rPr>
          <w:t xml:space="preserve">denotes </w:t>
        </w:r>
      </w:ins>
      <w:r w:rsidRPr="00374F87">
        <w:rPr>
          <w:rFonts w:ascii="Courier New" w:eastAsia="Times New Roman" w:hAnsi="Courier New" w:cs="Courier New"/>
          <w:color w:val="000000"/>
          <w:sz w:val="20"/>
          <w:szCs w:val="20"/>
        </w:rPr>
        <w:t xml:space="preserve">receiving </w:t>
      </w:r>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s from </w:t>
      </w:r>
      <w:ins w:id="1049" w:author="Author">
        <w:r w:rsidR="00B16519"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$VS$</w:t>
      </w:r>
      <w:ins w:id="1050" w:author="Author">
        <w:r w:rsidR="00A8155F" w:rsidRPr="00374F87">
          <w:rPr>
            <w:rFonts w:ascii="Courier New" w:eastAsia="Times New Roman" w:hAnsi="Courier New" w:cs="Courier New"/>
            <w:color w:val="000000"/>
            <w:sz w:val="20"/>
            <w:szCs w:val="20"/>
          </w:rPr>
          <w:t>;</w:t>
        </w:r>
      </w:ins>
      <w:del w:id="1051" w:author="Author">
        <w:r w:rsidRPr="00374F87" w:rsidDel="00A8155F">
          <w:rPr>
            <w:rFonts w:ascii="Courier New" w:eastAsia="Times New Roman" w:hAnsi="Courier New" w:cs="Courier New"/>
            <w:color w:val="000000"/>
            <w:sz w:val="20"/>
            <w:szCs w:val="20"/>
          </w:rPr>
          <w:delText>,</w:delText>
        </w:r>
      </w:del>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V1</w:t>
      </w:r>
      <w:r w:rsidRPr="00374F87">
        <w:rPr>
          <w:rFonts w:ascii="Courier New" w:eastAsia="Times New Roman" w:hAnsi="Courier New" w:cs="Courier New"/>
          <w:color w:val="000000"/>
          <w:sz w:val="20"/>
          <w:szCs w:val="20"/>
        </w:rPr>
        <w:t xml:space="preserve">.3} </w:t>
      </w:r>
      <w:del w:id="1052" w:author="Author">
        <w:r w:rsidRPr="00374F87" w:rsidDel="00913CFB">
          <w:rPr>
            <w:rFonts w:ascii="Courier New" w:eastAsia="Times New Roman" w:hAnsi="Courier New" w:cs="Courier New"/>
            <w:color w:val="000000"/>
            <w:sz w:val="20"/>
            <w:szCs w:val="20"/>
          </w:rPr>
          <w:delText xml:space="preserve">donates </w:delText>
        </w:r>
      </w:del>
      <w:ins w:id="1053" w:author="Author">
        <w:r w:rsidR="00913CFB" w:rsidRPr="00374F87">
          <w:rPr>
            <w:rFonts w:ascii="Courier New" w:eastAsia="Times New Roman" w:hAnsi="Courier New" w:cs="Courier New"/>
            <w:color w:val="000000"/>
            <w:sz w:val="20"/>
            <w:szCs w:val="20"/>
          </w:rPr>
          <w:t xml:space="preserve">denotes </w:t>
        </w:r>
      </w:ins>
      <w:r w:rsidRPr="00374F87">
        <w:rPr>
          <w:rFonts w:ascii="Courier New" w:eastAsia="Times New Roman" w:hAnsi="Courier New" w:cs="Courier New"/>
          <w:color w:val="000000"/>
          <w:sz w:val="20"/>
          <w:szCs w:val="20"/>
        </w:rPr>
        <w:t xml:space="preserve">sending </w:t>
      </w:r>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s to </w:t>
      </w:r>
      <w:ins w:id="1054" w:author="Author">
        <w:r w:rsidR="00B16519"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In </w:t>
      </w:r>
      <w:r w:rsidRPr="00374F87">
        <w:rPr>
          <w:rFonts w:ascii="Courier New" w:eastAsia="Times New Roman" w:hAnsi="Courier New" w:cs="Courier New"/>
          <w:color w:val="008000"/>
          <w:sz w:val="20"/>
          <w:szCs w:val="20"/>
        </w:rPr>
        <w:t>$V1.3$</w:t>
      </w:r>
      <w:r w:rsidRPr="00374F87">
        <w:rPr>
          <w:rFonts w:ascii="Courier New" w:eastAsia="Times New Roman" w:hAnsi="Courier New" w:cs="Courier New"/>
          <w:color w:val="000000"/>
          <w:sz w:val="20"/>
          <w:szCs w:val="20"/>
        </w:rPr>
        <w:t xml:space="preserve">, the </w:t>
      </w:r>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s will be saved in the </w:t>
      </w:r>
      <w:r w:rsidRPr="00374F87">
        <w:rPr>
          <w:rFonts w:ascii="Courier New" w:eastAsia="Times New Roman" w:hAnsi="Courier New" w:cs="Courier New"/>
          <w:color w:val="008000"/>
          <w:sz w:val="20"/>
          <w:szCs w:val="20"/>
        </w:rPr>
        <w:t>$VD$</w:t>
      </w:r>
      <w:r w:rsidRPr="00374F87">
        <w:rPr>
          <w:rFonts w:ascii="Courier New" w:eastAsia="Times New Roman" w:hAnsi="Courier New" w:cs="Courier New"/>
          <w:color w:val="000000"/>
          <w:sz w:val="20"/>
          <w:szCs w:val="20"/>
        </w:rPr>
        <w:t xml:space="preserve"> of </w:t>
      </w:r>
      <w:ins w:id="1055" w:author="Author">
        <w:r w:rsidR="00B16519"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ins w:id="1056" w:author="Author">
        <w:r w:rsidR="00A8155F" w:rsidRPr="00374F87">
          <w:rPr>
            <w:rFonts w:ascii="Courier New" w:eastAsia="Times New Roman" w:hAnsi="Courier New" w:cs="Courier New"/>
            <w:color w:val="008000"/>
            <w:sz w:val="20"/>
            <w:szCs w:val="20"/>
          </w:rPr>
          <w:t>,</w:t>
        </w:r>
      </w:ins>
      <w:r w:rsidRPr="00374F87">
        <w:rPr>
          <w:rFonts w:ascii="Courier New" w:eastAsia="Times New Roman" w:hAnsi="Courier New" w:cs="Courier New"/>
          <w:color w:val="000000"/>
          <w:sz w:val="20"/>
          <w:szCs w:val="20"/>
        </w:rPr>
        <w:t xml:space="preserve"> and </w:t>
      </w:r>
      <w:del w:id="1057" w:author="Author">
        <w:r w:rsidRPr="00374F87" w:rsidDel="00A8155F">
          <w:rPr>
            <w:rFonts w:ascii="Courier New" w:eastAsia="Times New Roman" w:hAnsi="Courier New" w:cs="Courier New"/>
            <w:color w:val="000000"/>
            <w:sz w:val="20"/>
            <w:szCs w:val="20"/>
          </w:rPr>
          <w:delText xml:space="preserve">there are </w:delText>
        </w:r>
      </w:del>
      <w:r w:rsidRPr="00374F87">
        <w:rPr>
          <w:rFonts w:ascii="Courier New" w:eastAsia="Times New Roman" w:hAnsi="Courier New" w:cs="Courier New"/>
          <w:color w:val="000000"/>
          <w:sz w:val="20"/>
          <w:szCs w:val="20"/>
        </w:rPr>
        <w:t>two pointers</w:t>
      </w:r>
      <w:ins w:id="1058" w:author="Author">
        <w:r w:rsidR="00A8155F" w:rsidRPr="00374F87">
          <w:rPr>
            <w:rFonts w:ascii="Courier New" w:eastAsia="Times New Roman" w:hAnsi="Courier New" w:cs="Courier New"/>
            <w:color w:val="000000"/>
            <w:sz w:val="20"/>
            <w:szCs w:val="20"/>
          </w:rPr>
          <w:t xml:space="preserve"> </w:t>
        </w:r>
        <w:r w:rsidR="00B16519" w:rsidRPr="00374F87">
          <w:rPr>
            <w:rFonts w:ascii="Courier New" w:eastAsia="Times New Roman" w:hAnsi="Courier New" w:cs="Courier New"/>
            <w:color w:val="000000"/>
            <w:sz w:val="20"/>
            <w:szCs w:val="20"/>
          </w:rPr>
          <w:t>are found</w:t>
        </w:r>
      </w:ins>
      <w:del w:id="1059" w:author="Author">
        <w:r w:rsidRPr="00374F87" w:rsidDel="00B16519">
          <w:rPr>
            <w:rFonts w:ascii="Courier New" w:eastAsia="Times New Roman" w:hAnsi="Courier New" w:cs="Courier New"/>
            <w:color w:val="000000"/>
            <w:sz w:val="20"/>
            <w:szCs w:val="20"/>
          </w:rPr>
          <w:delText xml:space="preserve">: </w:delText>
        </w:r>
      </w:del>
      <w:ins w:id="1060" w:author="Author">
        <w:r w:rsidR="00B16519"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8000"/>
          <w:sz w:val="20"/>
          <w:szCs w:val="20"/>
        </w:rPr>
        <w:t>$PDF$</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$PSP$</w:t>
      </w:r>
      <w:del w:id="1061" w:author="Author">
        <w:r w:rsidRPr="00374F87" w:rsidDel="00A8155F">
          <w:rPr>
            <w:rFonts w:ascii="Courier New" w:eastAsia="Times New Roman" w:hAnsi="Courier New" w:cs="Courier New"/>
            <w:color w:val="000000"/>
            <w:sz w:val="20"/>
            <w:szCs w:val="20"/>
          </w:rPr>
          <w:delText xml:space="preserve">, shown in </w:delText>
        </w:r>
      </w:del>
      <w:ins w:id="1062" w:author="Author">
        <w:r w:rsidR="00A8155F"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0000"/>
          <w:sz w:val="20"/>
          <w:szCs w:val="20"/>
        </w:rPr>
        <w:t xml:space="preserve">Fig.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rPr>
        <w:t>fig:</w:t>
      </w:r>
      <w:r w:rsidRPr="00374F87">
        <w:rPr>
          <w:rFonts w:ascii="Courier New" w:eastAsia="Times New Roman" w:hAnsi="Courier New" w:cs="Courier New"/>
          <w:color w:val="000000"/>
          <w:sz w:val="20"/>
          <w:szCs w:val="20"/>
          <w:u w:val="single"/>
        </w:rPr>
        <w:t>VisualInterface</w:t>
      </w:r>
      <w:proofErr w:type="spellEnd"/>
      <w:r w:rsidRPr="00374F87">
        <w:rPr>
          <w:rFonts w:ascii="Courier New" w:eastAsia="Times New Roman" w:hAnsi="Courier New" w:cs="Courier New"/>
          <w:color w:val="000000"/>
          <w:sz w:val="20"/>
          <w:szCs w:val="20"/>
        </w:rPr>
        <w:t>}</w:t>
      </w:r>
      <w:ins w:id="1063" w:author="Author">
        <w:r w:rsidR="00A8155F"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w:t>
      </w:r>
      <w:ins w:id="1064" w:author="Author">
        <w:r w:rsidR="00B16519"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$PDF$</w:t>
      </w:r>
      <w:r w:rsidRPr="00374F87">
        <w:rPr>
          <w:rFonts w:ascii="Courier New" w:eastAsia="Times New Roman" w:hAnsi="Courier New" w:cs="Courier New"/>
          <w:color w:val="000000"/>
          <w:sz w:val="20"/>
          <w:szCs w:val="20"/>
        </w:rPr>
        <w:t xml:space="preserve"> points to the address of </w:t>
      </w:r>
      <w:proofErr w:type="spellStart"/>
      <w:r w:rsidRPr="00374F87">
        <w:rPr>
          <w:rFonts w:ascii="Courier New" w:eastAsia="Times New Roman" w:hAnsi="Courier New" w:cs="Courier New"/>
          <w:color w:val="000000"/>
          <w:sz w:val="20"/>
          <w:szCs w:val="20"/>
          <w:u w:val="single"/>
        </w:rPr>
        <w:t>deframing</w:t>
      </w:r>
      <w:proofErr w:type="spellEnd"/>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$PF$</w:t>
      </w:r>
      <w:ins w:id="1065" w:author="Author">
        <w:r w:rsidR="00A42AFF" w:rsidRPr="00374F87">
          <w:rPr>
            <w:rFonts w:ascii="Courier New" w:eastAsia="Times New Roman" w:hAnsi="Courier New" w:cs="Courier New"/>
            <w:color w:val="008000"/>
            <w:sz w:val="20"/>
            <w:szCs w:val="20"/>
          </w:rPr>
          <w:t>,</w:t>
        </w:r>
      </w:ins>
      <w:r w:rsidRPr="00374F87">
        <w:rPr>
          <w:rFonts w:ascii="Courier New" w:eastAsia="Times New Roman" w:hAnsi="Courier New" w:cs="Courier New"/>
          <w:color w:val="000000"/>
          <w:sz w:val="20"/>
          <w:szCs w:val="20"/>
        </w:rPr>
        <w:t xml:space="preserve"> </w:t>
      </w:r>
      <w:del w:id="1066" w:author="Author">
        <w:r w:rsidRPr="00374F87" w:rsidDel="00A42AFF">
          <w:rPr>
            <w:rFonts w:ascii="Courier New" w:eastAsia="Times New Roman" w:hAnsi="Courier New" w:cs="Courier New"/>
            <w:color w:val="000000"/>
            <w:sz w:val="20"/>
            <w:szCs w:val="20"/>
          </w:rPr>
          <w:delText xml:space="preserve">and </w:delText>
        </w:r>
      </w:del>
      <w:ins w:id="1067" w:author="Author">
        <w:r w:rsidR="00A42AFF" w:rsidRPr="00374F87">
          <w:rPr>
            <w:rFonts w:ascii="Courier New" w:eastAsia="Times New Roman" w:hAnsi="Courier New" w:cs="Courier New"/>
            <w:color w:val="000000"/>
            <w:sz w:val="20"/>
            <w:szCs w:val="20"/>
          </w:rPr>
          <w:t xml:space="preserve">while </w:t>
        </w:r>
        <w:r w:rsidR="00B16519"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$PSP$</w:t>
      </w:r>
      <w:r w:rsidRPr="00374F87">
        <w:rPr>
          <w:rFonts w:ascii="Courier New" w:eastAsia="Times New Roman" w:hAnsi="Courier New" w:cs="Courier New"/>
          <w:color w:val="000000"/>
          <w:sz w:val="20"/>
          <w:szCs w:val="20"/>
        </w:rPr>
        <w:t xml:space="preserve"> points to the address of saving </w:t>
      </w:r>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 After </w:t>
      </w:r>
      <w:del w:id="1068" w:author="Author">
        <w:r w:rsidRPr="00374F87" w:rsidDel="00A42AFF">
          <w:rPr>
            <w:rFonts w:ascii="Courier New" w:eastAsia="Times New Roman" w:hAnsi="Courier New" w:cs="Courier New"/>
            <w:color w:val="000000"/>
            <w:sz w:val="20"/>
            <w:szCs w:val="20"/>
          </w:rPr>
          <w:delText xml:space="preserve">saved </w:delText>
        </w:r>
      </w:del>
      <w:ins w:id="1069" w:author="Author">
        <w:r w:rsidR="00A42AFF" w:rsidRPr="00374F87">
          <w:rPr>
            <w:rFonts w:ascii="Courier New" w:eastAsia="Times New Roman" w:hAnsi="Courier New" w:cs="Courier New"/>
            <w:color w:val="000000"/>
            <w:sz w:val="20"/>
            <w:szCs w:val="20"/>
          </w:rPr>
          <w:t xml:space="preserve">saving </w:t>
        </w:r>
      </w:ins>
      <w:r w:rsidRPr="00374F87">
        <w:rPr>
          <w:rFonts w:ascii="Courier New" w:eastAsia="Times New Roman" w:hAnsi="Courier New" w:cs="Courier New"/>
          <w:color w:val="000000"/>
          <w:sz w:val="20"/>
          <w:szCs w:val="20"/>
        </w:rPr>
        <w:t xml:space="preserve">the </w:t>
      </w:r>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 the </w:t>
      </w:r>
      <w:r w:rsidRPr="00374F87">
        <w:rPr>
          <w:rFonts w:ascii="Courier New" w:eastAsia="Times New Roman" w:hAnsi="Courier New" w:cs="Courier New"/>
          <w:color w:val="008000"/>
          <w:sz w:val="20"/>
          <w:szCs w:val="20"/>
        </w:rPr>
        <w:t>$PSP$</w:t>
      </w:r>
      <w:r w:rsidRPr="00374F87">
        <w:rPr>
          <w:rFonts w:ascii="Courier New" w:eastAsia="Times New Roman" w:hAnsi="Courier New" w:cs="Courier New"/>
          <w:color w:val="000000"/>
          <w:sz w:val="20"/>
          <w:szCs w:val="20"/>
        </w:rPr>
        <w:t xml:space="preserve"> will point to the next new address according </w:t>
      </w:r>
      <w:ins w:id="1070" w:author="Author">
        <w:r w:rsidR="00A42AFF" w:rsidRPr="00374F87">
          <w:rPr>
            <w:rFonts w:ascii="Courier New" w:eastAsia="Times New Roman" w:hAnsi="Courier New" w:cs="Courier New"/>
            <w:color w:val="000000"/>
            <w:sz w:val="20"/>
            <w:szCs w:val="20"/>
          </w:rPr>
          <w:t xml:space="preserve">to </w:t>
        </w:r>
      </w:ins>
      <w:r w:rsidRPr="00374F87">
        <w:rPr>
          <w:rFonts w:ascii="Courier New" w:eastAsia="Times New Roman" w:hAnsi="Courier New" w:cs="Courier New"/>
          <w:color w:val="000000"/>
          <w:sz w:val="20"/>
          <w:szCs w:val="20"/>
        </w:rPr>
        <w:t xml:space="preserve">the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vfl</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of </w:t>
      </w:r>
      <w:ins w:id="1071" w:author="Author">
        <w:r w:rsidR="00A42AFF"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 In </w:t>
      </w:r>
      <w:r w:rsidRPr="00374F87">
        <w:rPr>
          <w:rFonts w:ascii="Courier New" w:eastAsia="Times New Roman" w:hAnsi="Courier New" w:cs="Courier New"/>
          <w:color w:val="008000"/>
          <w:sz w:val="20"/>
          <w:szCs w:val="20"/>
        </w:rPr>
        <w:t>$V1.3$</w:t>
      </w:r>
      <w:r w:rsidRPr="00374F87">
        <w:rPr>
          <w:rFonts w:ascii="Courier New" w:eastAsia="Times New Roman" w:hAnsi="Courier New" w:cs="Courier New"/>
          <w:color w:val="000000"/>
          <w:sz w:val="20"/>
          <w:szCs w:val="20"/>
        </w:rPr>
        <w:t xml:space="preserve">, </w:t>
      </w:r>
      <w:ins w:id="1072" w:author="Author">
        <w:r w:rsidR="00A42AFF"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visual interface frames </w:t>
      </w:r>
      <w:ins w:id="1073" w:author="Author">
        <w:r w:rsidR="00B16519"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$TD$</w:t>
      </w:r>
      <w:r w:rsidRPr="00374F87">
        <w:rPr>
          <w:rFonts w:ascii="Courier New" w:eastAsia="Times New Roman" w:hAnsi="Courier New" w:cs="Courier New"/>
          <w:color w:val="000000"/>
          <w:sz w:val="20"/>
          <w:szCs w:val="20"/>
        </w:rPr>
        <w:t xml:space="preserve"> into </w:t>
      </w:r>
      <w:ins w:id="1074" w:author="Author">
        <w:r w:rsidR="00B16519"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 with</w:t>
      </w:r>
      <w:del w:id="1075" w:author="Author">
        <w:r w:rsidRPr="00374F87" w:rsidDel="00A42AFF">
          <w:rPr>
            <w:rFonts w:ascii="Courier New" w:eastAsia="Times New Roman" w:hAnsi="Courier New" w:cs="Courier New"/>
            <w:color w:val="000000"/>
            <w:sz w:val="20"/>
            <w:szCs w:val="20"/>
          </w:rPr>
          <w:delText xml:space="preserve"> the Algorithm </w:delText>
        </w:r>
      </w:del>
      <w:ins w:id="1076" w:author="Author">
        <w:r w:rsidR="00A42AFF" w:rsidRPr="00374F87">
          <w:rPr>
            <w:rFonts w:ascii="Courier New" w:eastAsia="Times New Roman" w:hAnsi="Courier New" w:cs="Courier New"/>
            <w:color w:val="000000"/>
            <w:sz w:val="20"/>
            <w:szCs w:val="20"/>
          </w:rPr>
          <w:t xml:space="preserve"> algorithms </w:t>
        </w:r>
      </w:ins>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alg1</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alg2</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alg3</w:t>
      </w:r>
      <w:r w:rsidRPr="00374F87">
        <w:rPr>
          <w:rFonts w:ascii="Courier New" w:eastAsia="Times New Roman" w:hAnsi="Courier New" w:cs="Courier New"/>
          <w:color w:val="000000"/>
          <w:sz w:val="20"/>
          <w:szCs w:val="20"/>
        </w:rPr>
        <w:t xml:space="preserve">}. Here, the </w:t>
      </w:r>
      <w:r w:rsidRPr="00374F87">
        <w:rPr>
          <w:rFonts w:ascii="Courier New" w:eastAsia="Times New Roman" w:hAnsi="Courier New" w:cs="Courier New"/>
          <w:color w:val="008000"/>
          <w:sz w:val="20"/>
          <w:szCs w:val="20"/>
        </w:rPr>
        <w:t>$TD$</w:t>
      </w:r>
      <w:r w:rsidRPr="00374F87">
        <w:rPr>
          <w:rFonts w:ascii="Courier New" w:eastAsia="Times New Roman" w:hAnsi="Courier New" w:cs="Courier New"/>
          <w:color w:val="000000"/>
          <w:sz w:val="20"/>
          <w:szCs w:val="20"/>
        </w:rPr>
        <w:t xml:space="preserve"> is in </w:t>
      </w:r>
      <w:ins w:id="1077" w:author="Author">
        <w:r w:rsidR="00A42AFF"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$RAM$</w:t>
      </w:r>
      <w:r w:rsidRPr="00374F87">
        <w:rPr>
          <w:rFonts w:ascii="Courier New" w:eastAsia="Times New Roman" w:hAnsi="Courier New" w:cs="Courier New"/>
          <w:color w:val="000000"/>
          <w:sz w:val="20"/>
          <w:szCs w:val="20"/>
        </w:rPr>
        <w:t xml:space="preserve"> of </w:t>
      </w:r>
      <w:ins w:id="1078" w:author="Author">
        <w:r w:rsidR="00B16519"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w:t>
      </w:r>
    </w:p>
    <w:p w14:paraId="09F6B03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D38DD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V2</w:t>
      </w:r>
      <w:r w:rsidRPr="00374F87">
        <w:rPr>
          <w:rFonts w:ascii="Courier New" w:eastAsia="Times New Roman" w:hAnsi="Courier New" w:cs="Courier New"/>
          <w:color w:val="000000"/>
          <w:sz w:val="20"/>
          <w:szCs w:val="20"/>
        </w:rPr>
        <w:t xml:space="preserve">}: Algorithm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alg4</w:t>
      </w:r>
      <w:r w:rsidRPr="00374F87">
        <w:rPr>
          <w:rFonts w:ascii="Courier New" w:eastAsia="Times New Roman" w:hAnsi="Courier New" w:cs="Courier New"/>
          <w:color w:val="000000"/>
          <w:sz w:val="20"/>
          <w:szCs w:val="20"/>
        </w:rPr>
        <w:t xml:space="preserve">} will be called. The </w:t>
      </w:r>
      <w:r w:rsidRPr="00374F87">
        <w:rPr>
          <w:rFonts w:ascii="Courier New" w:eastAsia="Times New Roman" w:hAnsi="Courier New" w:cs="Courier New"/>
          <w:color w:val="008000"/>
          <w:sz w:val="20"/>
          <w:szCs w:val="20"/>
        </w:rPr>
        <w:t>$PDF$</w:t>
      </w:r>
      <w:r w:rsidRPr="00374F87">
        <w:rPr>
          <w:rFonts w:ascii="Courier New" w:eastAsia="Times New Roman" w:hAnsi="Courier New" w:cs="Courier New"/>
          <w:color w:val="000000"/>
          <w:sz w:val="20"/>
          <w:szCs w:val="20"/>
        </w:rPr>
        <w:t xml:space="preserve"> will point to the next </w:t>
      </w:r>
      <w:r w:rsidRPr="00374F87">
        <w:rPr>
          <w:rFonts w:ascii="Courier New" w:eastAsia="Times New Roman" w:hAnsi="Courier New" w:cs="Courier New"/>
          <w:color w:val="008000"/>
          <w:sz w:val="20"/>
          <w:szCs w:val="20"/>
        </w:rPr>
        <w:t>$PF$</w:t>
      </w:r>
      <w:del w:id="1079" w:author="Author">
        <w:r w:rsidRPr="00374F87" w:rsidDel="00A42AFF">
          <w:rPr>
            <w:rFonts w:ascii="Courier New" w:eastAsia="Times New Roman" w:hAnsi="Courier New" w:cs="Courier New"/>
            <w:color w:val="000000"/>
            <w:sz w:val="20"/>
            <w:szCs w:val="20"/>
          </w:rPr>
          <w:delText>,</w:delText>
        </w:r>
      </w:del>
      <w:r w:rsidRPr="00374F87">
        <w:rPr>
          <w:rFonts w:ascii="Courier New" w:eastAsia="Times New Roman" w:hAnsi="Courier New" w:cs="Courier New"/>
          <w:color w:val="000000"/>
          <w:sz w:val="20"/>
          <w:szCs w:val="20"/>
        </w:rPr>
        <w:t xml:space="preserve"> if a </w:t>
      </w:r>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 is </w:t>
      </w:r>
      <w:proofErr w:type="spellStart"/>
      <w:r w:rsidRPr="00374F87">
        <w:rPr>
          <w:rFonts w:ascii="Courier New" w:eastAsia="Times New Roman" w:hAnsi="Courier New" w:cs="Courier New"/>
          <w:color w:val="000000"/>
          <w:sz w:val="20"/>
          <w:szCs w:val="20"/>
          <w:u w:val="single"/>
        </w:rPr>
        <w:t>deframed</w:t>
      </w:r>
      <w:proofErr w:type="spellEnd"/>
      <w:r w:rsidRPr="00374F87">
        <w:rPr>
          <w:rFonts w:ascii="Courier New" w:eastAsia="Times New Roman" w:hAnsi="Courier New" w:cs="Courier New"/>
          <w:color w:val="000000"/>
          <w:sz w:val="20"/>
          <w:szCs w:val="20"/>
        </w:rPr>
        <w:t>.</w:t>
      </w:r>
    </w:p>
    <w:p w14:paraId="69F64D9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0BB92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CAED73" w14:textId="2E5DE9FF" w:rsidR="00A32828" w:rsidRPr="00374F87" w:rsidRDefault="00131469"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ins w:id="1080" w:author="Author">
        <w:r w:rsidRPr="00374F87">
          <w:rPr>
            <w:rFonts w:ascii="Courier New" w:eastAsia="Times New Roman" w:hAnsi="Courier New" w:cs="Courier New"/>
            <w:color w:val="000000"/>
            <w:sz w:val="20"/>
            <w:szCs w:val="20"/>
          </w:rPr>
          <w:t xml:space="preserve">The following parts </w:t>
        </w:r>
        <w:r w:rsidR="005A60C5" w:rsidRPr="00374F87">
          <w:rPr>
            <w:rFonts w:ascii="Courier New" w:eastAsia="Times New Roman" w:hAnsi="Courier New" w:cs="Courier New"/>
            <w:color w:val="000000"/>
            <w:sz w:val="20"/>
            <w:szCs w:val="20"/>
          </w:rPr>
          <w:t xml:space="preserve">are </w:t>
        </w:r>
      </w:ins>
      <w:del w:id="1081" w:author="Author">
        <w:r w:rsidR="00A32828" w:rsidRPr="00374F87" w:rsidDel="00131469">
          <w:rPr>
            <w:rFonts w:ascii="Courier New" w:eastAsia="Times New Roman" w:hAnsi="Courier New" w:cs="Courier New"/>
            <w:color w:val="000000"/>
            <w:sz w:val="20"/>
            <w:szCs w:val="20"/>
          </w:rPr>
          <w:delText xml:space="preserve">In </w:delText>
        </w:r>
      </w:del>
      <w:ins w:id="1082" w:author="Author">
        <w:r w:rsidRPr="00374F87">
          <w:rPr>
            <w:rFonts w:ascii="Courier New" w:eastAsia="Times New Roman" w:hAnsi="Courier New" w:cs="Courier New"/>
            <w:color w:val="000000"/>
            <w:sz w:val="20"/>
            <w:szCs w:val="20"/>
          </w:rPr>
          <w:t xml:space="preserve">in </w:t>
        </w:r>
      </w:ins>
      <w:r w:rsidR="00A32828" w:rsidRPr="00374F87">
        <w:rPr>
          <w:rFonts w:ascii="Courier New" w:eastAsia="Times New Roman" w:hAnsi="Courier New" w:cs="Courier New"/>
          <w:color w:val="000000"/>
          <w:sz w:val="20"/>
          <w:szCs w:val="20"/>
        </w:rPr>
        <w:t xml:space="preserve">the </w:t>
      </w:r>
      <w:r w:rsidR="00A32828" w:rsidRPr="00374F87">
        <w:rPr>
          <w:rFonts w:ascii="Courier New" w:eastAsia="Times New Roman" w:hAnsi="Courier New" w:cs="Courier New"/>
          <w:color w:val="008000"/>
          <w:sz w:val="20"/>
          <w:szCs w:val="20"/>
        </w:rPr>
        <w:t>$VS$</w:t>
      </w:r>
      <w:del w:id="1083" w:author="Author">
        <w:r w:rsidR="00A32828" w:rsidRPr="00374F87" w:rsidDel="00131469">
          <w:rPr>
            <w:rFonts w:ascii="Courier New" w:eastAsia="Times New Roman" w:hAnsi="Courier New" w:cs="Courier New"/>
            <w:color w:val="000000"/>
            <w:sz w:val="20"/>
            <w:szCs w:val="20"/>
          </w:rPr>
          <w:delText xml:space="preserve">, there are following parts.  </w:delText>
        </w:r>
      </w:del>
      <w:ins w:id="1084" w:author="Author">
        <w:r w:rsidRPr="00374F87">
          <w:rPr>
            <w:rFonts w:ascii="Courier New" w:eastAsia="Times New Roman" w:hAnsi="Courier New" w:cs="Courier New"/>
            <w:color w:val="000000"/>
            <w:sz w:val="20"/>
            <w:szCs w:val="20"/>
          </w:rPr>
          <w:t>:</w:t>
        </w:r>
      </w:ins>
    </w:p>
    <w:p w14:paraId="21043E4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D5FA0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V3</w:t>
      </w:r>
      <w:r w:rsidRPr="00374F87">
        <w:rPr>
          <w:rFonts w:ascii="Courier New" w:eastAsia="Times New Roman" w:hAnsi="Courier New" w:cs="Courier New"/>
          <w:color w:val="000000"/>
          <w:sz w:val="20"/>
          <w:szCs w:val="20"/>
        </w:rPr>
        <w:t xml:space="preserve">}: visual algorithms extract the useful data and stores </w:t>
      </w:r>
      <w:ins w:id="1085" w:author="Author">
        <w:r w:rsidR="006D48B3" w:rsidRPr="00374F87">
          <w:rPr>
            <w:rFonts w:ascii="Courier New" w:eastAsia="Times New Roman" w:hAnsi="Courier New" w:cs="Courier New"/>
            <w:color w:val="000000"/>
            <w:sz w:val="20"/>
            <w:szCs w:val="20"/>
          </w:rPr>
          <w:t xml:space="preserve">them </w:t>
        </w:r>
      </w:ins>
      <w:r w:rsidRPr="00374F87">
        <w:rPr>
          <w:rFonts w:ascii="Courier New" w:eastAsia="Times New Roman" w:hAnsi="Courier New" w:cs="Courier New"/>
          <w:color w:val="000000"/>
          <w:sz w:val="20"/>
          <w:szCs w:val="20"/>
        </w:rPr>
        <w:t xml:space="preserve">into </w:t>
      </w:r>
      <w:ins w:id="1086" w:author="Author">
        <w:r w:rsidR="006D48B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array of data required to be </w:t>
      </w:r>
      <w:del w:id="1087" w:author="Author">
        <w:r w:rsidRPr="00374F87" w:rsidDel="006D48B3">
          <w:rPr>
            <w:rFonts w:ascii="Courier New" w:eastAsia="Times New Roman" w:hAnsi="Courier New" w:cs="Courier New"/>
            <w:color w:val="000000"/>
            <w:sz w:val="20"/>
            <w:szCs w:val="20"/>
            <w:u w:val="single"/>
          </w:rPr>
          <w:delText>transfered</w:delText>
        </w:r>
      </w:del>
      <w:ins w:id="1088" w:author="Author">
        <w:r w:rsidR="006D48B3" w:rsidRPr="00374F87">
          <w:rPr>
            <w:rFonts w:ascii="Courier New" w:eastAsia="Times New Roman" w:hAnsi="Courier New" w:cs="Courier New"/>
            <w:color w:val="000000"/>
            <w:sz w:val="20"/>
            <w:szCs w:val="20"/>
            <w:u w:val="single"/>
          </w:rPr>
          <w:t>transferred</w:t>
        </w:r>
      </w:ins>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$TD$</w:t>
      </w:r>
      <w:r w:rsidRPr="00374F87">
        <w:rPr>
          <w:rFonts w:ascii="Courier New" w:eastAsia="Times New Roman" w:hAnsi="Courier New" w:cs="Courier New"/>
          <w:color w:val="000000"/>
          <w:sz w:val="20"/>
          <w:szCs w:val="20"/>
        </w:rPr>
        <w:t>)</w:t>
      </w:r>
      <w:ins w:id="1089" w:author="Author">
        <w:r w:rsidR="006D48B3"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in which the parameters could be indexed by the </w:t>
      </w:r>
      <w:r w:rsidRPr="00374F87">
        <w:rPr>
          <w:rFonts w:ascii="Courier New" w:eastAsia="Times New Roman" w:hAnsi="Courier New" w:cs="Courier New"/>
          <w:color w:val="008000"/>
          <w:sz w:val="20"/>
          <w:szCs w:val="20"/>
        </w:rPr>
        <w:t>$PID$</w:t>
      </w:r>
      <w:r w:rsidRPr="00374F87">
        <w:rPr>
          <w:rFonts w:ascii="Courier New" w:eastAsia="Times New Roman" w:hAnsi="Courier New" w:cs="Courier New"/>
          <w:color w:val="000000"/>
          <w:sz w:val="20"/>
          <w:szCs w:val="20"/>
        </w:rPr>
        <w:t>.</w:t>
      </w:r>
    </w:p>
    <w:p w14:paraId="3DE6401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350F10" w14:textId="183DCF32"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V4</w:t>
      </w:r>
      <w:r w:rsidRPr="00374F87">
        <w:rPr>
          <w:rFonts w:ascii="Courier New" w:eastAsia="Times New Roman" w:hAnsi="Courier New" w:cs="Courier New"/>
          <w:color w:val="000000"/>
          <w:sz w:val="20"/>
          <w:szCs w:val="20"/>
        </w:rPr>
        <w:t xml:space="preserve">}: communicates with </w:t>
      </w:r>
      <w:ins w:id="1090" w:author="Author">
        <w:r w:rsidR="005A60C5"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del w:id="1091" w:author="Author">
        <w:r w:rsidRPr="00374F87" w:rsidDel="002C375C">
          <w:rPr>
            <w:rFonts w:ascii="Courier New" w:eastAsia="Times New Roman" w:hAnsi="Courier New" w:cs="Courier New"/>
            <w:color w:val="000000"/>
            <w:sz w:val="20"/>
            <w:szCs w:val="20"/>
          </w:rPr>
          <w:delText xml:space="preserve">. It </w:delText>
        </w:r>
      </w:del>
      <w:ins w:id="1092" w:author="Author">
        <w:r w:rsidR="002C375C" w:rsidRPr="00374F87">
          <w:rPr>
            <w:rFonts w:ascii="Courier New" w:eastAsia="Times New Roman" w:hAnsi="Courier New" w:cs="Courier New"/>
            <w:color w:val="000000"/>
            <w:sz w:val="20"/>
            <w:szCs w:val="20"/>
          </w:rPr>
          <w:t xml:space="preserve"> and </w:t>
        </w:r>
      </w:ins>
      <w:del w:id="1093" w:author="Author">
        <w:r w:rsidRPr="00374F87" w:rsidDel="002C375C">
          <w:rPr>
            <w:rFonts w:ascii="Courier New" w:eastAsia="Times New Roman" w:hAnsi="Courier New" w:cs="Courier New"/>
            <w:color w:val="000000"/>
            <w:sz w:val="20"/>
            <w:szCs w:val="20"/>
          </w:rPr>
          <w:delText xml:space="preserve">also </w:delText>
        </w:r>
      </w:del>
      <w:r w:rsidRPr="00374F87">
        <w:rPr>
          <w:rFonts w:ascii="Courier New" w:eastAsia="Times New Roman" w:hAnsi="Courier New" w:cs="Courier New"/>
          <w:color w:val="000000"/>
          <w:sz w:val="20"/>
          <w:szCs w:val="20"/>
        </w:rPr>
        <w:t>contains three transitions</w:t>
      </w:r>
      <w:del w:id="1094" w:author="Author">
        <w:r w:rsidRPr="00374F87" w:rsidDel="005A60C5">
          <w:rPr>
            <w:rFonts w:ascii="Courier New" w:eastAsia="Times New Roman" w:hAnsi="Courier New" w:cs="Courier New"/>
            <w:color w:val="000000"/>
            <w:sz w:val="20"/>
            <w:szCs w:val="20"/>
          </w:rPr>
          <w:delText xml:space="preserve">. </w:delText>
        </w:r>
      </w:del>
      <w:ins w:id="1095" w:author="Author">
        <w:r w:rsidR="005A60C5"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V4</w:t>
      </w:r>
      <w:r w:rsidRPr="00374F87">
        <w:rPr>
          <w:rFonts w:ascii="Courier New" w:eastAsia="Times New Roman" w:hAnsi="Courier New" w:cs="Courier New"/>
          <w:color w:val="000000"/>
          <w:sz w:val="20"/>
          <w:szCs w:val="20"/>
        </w:rPr>
        <w:t xml:space="preserve">.1} </w:t>
      </w:r>
      <w:del w:id="1096" w:author="Author">
        <w:r w:rsidRPr="00374F87" w:rsidDel="002C375C">
          <w:rPr>
            <w:rFonts w:ascii="Courier New" w:eastAsia="Times New Roman" w:hAnsi="Courier New" w:cs="Courier New"/>
            <w:color w:val="000000"/>
            <w:sz w:val="20"/>
            <w:szCs w:val="20"/>
          </w:rPr>
          <w:delText xml:space="preserve">is </w:delText>
        </w:r>
      </w:del>
      <w:ins w:id="1097" w:author="Author">
        <w:r w:rsidR="002C375C" w:rsidRPr="00374F87">
          <w:rPr>
            <w:rFonts w:ascii="Courier New" w:eastAsia="Times New Roman" w:hAnsi="Courier New" w:cs="Courier New"/>
            <w:color w:val="000000"/>
            <w:sz w:val="20"/>
            <w:szCs w:val="20"/>
          </w:rPr>
          <w:t xml:space="preserve">has </w:t>
        </w:r>
      </w:ins>
      <w:r w:rsidRPr="00374F87">
        <w:rPr>
          <w:rFonts w:ascii="Courier New" w:eastAsia="Times New Roman" w:hAnsi="Courier New" w:cs="Courier New"/>
          <w:color w:val="000000"/>
          <w:sz w:val="20"/>
          <w:szCs w:val="20"/>
        </w:rPr>
        <w:t>no communication and other operations</w:t>
      </w:r>
      <w:ins w:id="1098" w:author="Author">
        <w:r w:rsidR="005A60C5" w:rsidRPr="00374F87">
          <w:rPr>
            <w:rFonts w:ascii="Courier New" w:eastAsia="Times New Roman" w:hAnsi="Courier New" w:cs="Courier New"/>
            <w:color w:val="000000"/>
            <w:sz w:val="20"/>
            <w:szCs w:val="20"/>
          </w:rPr>
          <w:t xml:space="preserve">; </w:t>
        </w:r>
      </w:ins>
      <w:del w:id="1099" w:author="Author">
        <w:r w:rsidRPr="00374F87" w:rsidDel="002C375C">
          <w:rPr>
            <w:rFonts w:ascii="Courier New" w:eastAsia="Times New Roman" w:hAnsi="Courier New" w:cs="Courier New"/>
            <w:color w:val="000000"/>
            <w:sz w:val="20"/>
            <w:szCs w:val="20"/>
          </w:rPr>
          <w:delText>;</w:delText>
        </w:r>
        <w:r w:rsidRPr="00374F87" w:rsidDel="005A60C5">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V4</w:t>
      </w:r>
      <w:r w:rsidRPr="00374F87">
        <w:rPr>
          <w:rFonts w:ascii="Courier New" w:eastAsia="Times New Roman" w:hAnsi="Courier New" w:cs="Courier New"/>
          <w:color w:val="000000"/>
          <w:sz w:val="20"/>
          <w:szCs w:val="20"/>
        </w:rPr>
        <w:t xml:space="preserve">.2} frames </w:t>
      </w:r>
      <w:ins w:id="1100" w:author="Author">
        <w:r w:rsidR="005A60C5"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$TD$</w:t>
      </w:r>
      <w:r w:rsidRPr="00374F87">
        <w:rPr>
          <w:rFonts w:ascii="Courier New" w:eastAsia="Times New Roman" w:hAnsi="Courier New" w:cs="Courier New"/>
          <w:color w:val="000000"/>
          <w:sz w:val="20"/>
          <w:szCs w:val="20"/>
        </w:rPr>
        <w:t xml:space="preserve"> into </w:t>
      </w:r>
      <w:ins w:id="1101" w:author="Author">
        <w:r w:rsidR="005A60C5"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s with </w:t>
      </w:r>
      <w:del w:id="1102" w:author="Author">
        <w:r w:rsidRPr="00374F87" w:rsidDel="002C375C">
          <w:rPr>
            <w:rFonts w:ascii="Courier New" w:eastAsia="Times New Roman" w:hAnsi="Courier New" w:cs="Courier New"/>
            <w:color w:val="000000"/>
            <w:sz w:val="20"/>
            <w:szCs w:val="20"/>
          </w:rPr>
          <w:delText xml:space="preserve">the Algorithm </w:delText>
        </w:r>
      </w:del>
      <w:ins w:id="1103" w:author="Author">
        <w:r w:rsidR="002C375C" w:rsidRPr="00374F87">
          <w:rPr>
            <w:rFonts w:ascii="Courier New" w:eastAsia="Times New Roman" w:hAnsi="Courier New" w:cs="Courier New"/>
            <w:color w:val="000000"/>
            <w:sz w:val="20"/>
            <w:szCs w:val="20"/>
          </w:rPr>
          <w:t xml:space="preserve">algorithms </w:t>
        </w:r>
      </w:ins>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alg1</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alg2</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alg3</w:t>
      </w:r>
      <w:r w:rsidRPr="00374F87">
        <w:rPr>
          <w:rFonts w:ascii="Courier New" w:eastAsia="Times New Roman" w:hAnsi="Courier New" w:cs="Courier New"/>
          <w:color w:val="000000"/>
          <w:sz w:val="20"/>
          <w:szCs w:val="20"/>
        </w:rPr>
        <w:t xml:space="preserve">} and sends the </w:t>
      </w:r>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s to </w:t>
      </w:r>
      <w:ins w:id="1104" w:author="Author">
        <w:r w:rsidR="005A60C5"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del w:id="1105" w:author="Author">
        <w:r w:rsidRPr="00374F87" w:rsidDel="005A60C5">
          <w:rPr>
            <w:rFonts w:ascii="Courier New" w:eastAsia="Times New Roman" w:hAnsi="Courier New" w:cs="Courier New"/>
            <w:color w:val="008000"/>
            <w:sz w:val="20"/>
            <w:szCs w:val="20"/>
          </w:rPr>
          <w:delText>$</w:delText>
        </w:r>
        <w:r w:rsidRPr="00374F87" w:rsidDel="005A60C5">
          <w:rPr>
            <w:rFonts w:ascii="Courier New" w:eastAsia="Times New Roman" w:hAnsi="Courier New" w:cs="Courier New"/>
            <w:color w:val="000000"/>
            <w:sz w:val="20"/>
            <w:szCs w:val="20"/>
          </w:rPr>
          <w:delText xml:space="preserve">. </w:delText>
        </w:r>
      </w:del>
      <w:ins w:id="1106" w:author="Author">
        <w:r w:rsidR="005A60C5" w:rsidRPr="00374F87">
          <w:rPr>
            <w:rFonts w:ascii="Courier New" w:eastAsia="Times New Roman" w:hAnsi="Courier New" w:cs="Courier New"/>
            <w:color w:val="008000"/>
            <w:sz w:val="20"/>
            <w:szCs w:val="20"/>
          </w:rPr>
          <w:t>$</w:t>
        </w:r>
        <w:r w:rsidR="005A60C5" w:rsidRPr="00374F87">
          <w:rPr>
            <w:rFonts w:ascii="Courier New" w:eastAsia="Times New Roman" w:hAnsi="Courier New" w:cs="Courier New"/>
            <w:color w:val="000000"/>
            <w:sz w:val="20"/>
            <w:szCs w:val="20"/>
          </w:rPr>
          <w:t xml:space="preserve"> (</w:t>
        </w:r>
      </w:ins>
      <w:del w:id="1107" w:author="Author">
        <w:r w:rsidRPr="00374F87" w:rsidDel="005A60C5">
          <w:rPr>
            <w:rFonts w:ascii="Courier New" w:eastAsia="Times New Roman" w:hAnsi="Courier New" w:cs="Courier New"/>
            <w:color w:val="000000"/>
            <w:sz w:val="20"/>
            <w:szCs w:val="20"/>
          </w:rPr>
          <w:delText>Here</w:delText>
        </w:r>
      </w:del>
      <w:ins w:id="1108" w:author="Author">
        <w:r w:rsidR="005A60C5" w:rsidRPr="00374F87">
          <w:rPr>
            <w:rFonts w:ascii="Courier New" w:eastAsia="Times New Roman" w:hAnsi="Courier New" w:cs="Courier New"/>
            <w:color w:val="000000"/>
            <w:sz w:val="20"/>
            <w:szCs w:val="20"/>
          </w:rPr>
          <w:t>here</w:t>
        </w:r>
      </w:ins>
      <w:r w:rsidRPr="00374F87">
        <w:rPr>
          <w:rFonts w:ascii="Courier New" w:eastAsia="Times New Roman" w:hAnsi="Courier New" w:cs="Courier New"/>
          <w:color w:val="000000"/>
          <w:sz w:val="20"/>
          <w:szCs w:val="20"/>
        </w:rPr>
        <w:t xml:space="preserve">, the </w:t>
      </w:r>
      <w:r w:rsidRPr="00374F87">
        <w:rPr>
          <w:rFonts w:ascii="Courier New" w:eastAsia="Times New Roman" w:hAnsi="Courier New" w:cs="Courier New"/>
          <w:color w:val="008000"/>
          <w:sz w:val="20"/>
          <w:szCs w:val="20"/>
        </w:rPr>
        <w:t>$TD$</w:t>
      </w:r>
      <w:r w:rsidRPr="00374F87">
        <w:rPr>
          <w:rFonts w:ascii="Courier New" w:eastAsia="Times New Roman" w:hAnsi="Courier New" w:cs="Courier New"/>
          <w:color w:val="000000"/>
          <w:sz w:val="20"/>
          <w:szCs w:val="20"/>
        </w:rPr>
        <w:t xml:space="preserve"> is an array in </w:t>
      </w:r>
      <w:ins w:id="1109" w:author="Author">
        <w:r w:rsidR="005A60C5"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$VS$</w:t>
      </w:r>
      <w:ins w:id="1110" w:author="Author">
        <w:r w:rsidR="005A60C5" w:rsidRPr="00374F87">
          <w:rPr>
            <w:rFonts w:ascii="Courier New" w:eastAsia="Times New Roman" w:hAnsi="Courier New" w:cs="Courier New"/>
            <w:color w:val="008000"/>
            <w:sz w:val="20"/>
            <w:szCs w:val="20"/>
          </w:rPr>
          <w:t>)</w:t>
        </w:r>
      </w:ins>
      <w:r w:rsidRPr="00374F87">
        <w:rPr>
          <w:rFonts w:ascii="Courier New" w:eastAsia="Times New Roman" w:hAnsi="Courier New" w:cs="Courier New"/>
          <w:color w:val="000000"/>
          <w:sz w:val="20"/>
          <w:szCs w:val="20"/>
        </w:rPr>
        <w:t>;</w:t>
      </w:r>
      <w:ins w:id="1111" w:author="Author">
        <w:r w:rsidR="005A60C5" w:rsidRPr="00374F87">
          <w:rPr>
            <w:rFonts w:ascii="Courier New" w:eastAsia="Times New Roman" w:hAnsi="Courier New" w:cs="Courier New"/>
            <w:color w:val="000000"/>
            <w:sz w:val="20"/>
            <w:szCs w:val="20"/>
          </w:rPr>
          <w:t xml:space="preserve"> and</w:t>
        </w:r>
      </w:ins>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V4</w:t>
      </w:r>
      <w:r w:rsidRPr="00374F87">
        <w:rPr>
          <w:rFonts w:ascii="Courier New" w:eastAsia="Times New Roman" w:hAnsi="Courier New" w:cs="Courier New"/>
          <w:color w:val="000000"/>
          <w:sz w:val="20"/>
          <w:szCs w:val="20"/>
        </w:rPr>
        <w:t xml:space="preserve">.3} receives the </w:t>
      </w:r>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s </w:t>
      </w:r>
      <w:del w:id="1112" w:author="Author">
        <w:r w:rsidRPr="00374F87" w:rsidDel="002C375C">
          <w:rPr>
            <w:rFonts w:ascii="Courier New" w:eastAsia="Times New Roman" w:hAnsi="Courier New" w:cs="Courier New"/>
            <w:color w:val="000000"/>
            <w:sz w:val="20"/>
            <w:szCs w:val="20"/>
          </w:rPr>
          <w:delText xml:space="preserve">form </w:delText>
        </w:r>
      </w:del>
      <w:ins w:id="1113" w:author="Author">
        <w:r w:rsidR="002C375C" w:rsidRPr="00374F87">
          <w:rPr>
            <w:rFonts w:ascii="Courier New" w:eastAsia="Times New Roman" w:hAnsi="Courier New" w:cs="Courier New"/>
            <w:color w:val="000000"/>
            <w:sz w:val="20"/>
            <w:szCs w:val="20"/>
          </w:rPr>
          <w:t xml:space="preserve">from </w:t>
        </w:r>
        <w:r w:rsidR="005A60C5"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and </w:t>
      </w:r>
      <w:proofErr w:type="spellStart"/>
      <w:r w:rsidRPr="00374F87">
        <w:rPr>
          <w:rFonts w:ascii="Courier New" w:eastAsia="Times New Roman" w:hAnsi="Courier New" w:cs="Courier New"/>
          <w:color w:val="000000"/>
          <w:sz w:val="20"/>
          <w:szCs w:val="20"/>
          <w:u w:val="single"/>
        </w:rPr>
        <w:t>deframes</w:t>
      </w:r>
      <w:proofErr w:type="spellEnd"/>
      <w:r w:rsidRPr="00374F87">
        <w:rPr>
          <w:rFonts w:ascii="Courier New" w:eastAsia="Times New Roman" w:hAnsi="Courier New" w:cs="Courier New"/>
          <w:color w:val="000000"/>
          <w:sz w:val="20"/>
          <w:szCs w:val="20"/>
        </w:rPr>
        <w:t xml:space="preserve"> the </w:t>
      </w:r>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s with </w:t>
      </w:r>
      <w:del w:id="1114" w:author="Author">
        <w:r w:rsidRPr="00374F87" w:rsidDel="002C375C">
          <w:rPr>
            <w:rFonts w:ascii="Courier New" w:eastAsia="Times New Roman" w:hAnsi="Courier New" w:cs="Courier New"/>
            <w:color w:val="000000"/>
            <w:sz w:val="20"/>
            <w:szCs w:val="20"/>
          </w:rPr>
          <w:delText>the A</w:delText>
        </w:r>
      </w:del>
      <w:ins w:id="1115" w:author="Author">
        <w:r w:rsidR="002C375C" w:rsidRPr="00374F87">
          <w:rPr>
            <w:rFonts w:ascii="Courier New" w:eastAsia="Times New Roman" w:hAnsi="Courier New" w:cs="Courier New"/>
            <w:color w:val="000000"/>
            <w:sz w:val="20"/>
            <w:szCs w:val="20"/>
          </w:rPr>
          <w:t>algorithms</w:t>
        </w:r>
      </w:ins>
      <w:del w:id="1116" w:author="Author">
        <w:r w:rsidRPr="00374F87" w:rsidDel="002C375C">
          <w:rPr>
            <w:rFonts w:ascii="Courier New" w:eastAsia="Times New Roman" w:hAnsi="Courier New" w:cs="Courier New"/>
            <w:color w:val="000000"/>
            <w:sz w:val="20"/>
            <w:szCs w:val="20"/>
          </w:rPr>
          <w:delText>lgorithm</w:delText>
        </w:r>
      </w:del>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alg4</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alg5</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alg6</w:t>
      </w:r>
      <w:r w:rsidRPr="00374F87">
        <w:rPr>
          <w:rFonts w:ascii="Courier New" w:eastAsia="Times New Roman" w:hAnsi="Courier New" w:cs="Courier New"/>
          <w:color w:val="000000"/>
          <w:sz w:val="20"/>
          <w:szCs w:val="20"/>
        </w:rPr>
        <w:t>}.</w:t>
      </w:r>
    </w:p>
    <w:p w14:paraId="1F8FC3D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57C4B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{figure}</w:t>
      </w:r>
    </w:p>
    <w:p w14:paraId="6722D5F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\centering</w:t>
      </w:r>
    </w:p>
    <w:p w14:paraId="3E76EF4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w:t>
      </w:r>
      <w:proofErr w:type="spellStart"/>
      <w:r w:rsidRPr="00374F87">
        <w:rPr>
          <w:rFonts w:ascii="Courier New" w:eastAsia="Times New Roman" w:hAnsi="Courier New" w:cs="Courier New"/>
          <w:b/>
          <w:bCs/>
          <w:color w:val="0000CC"/>
          <w:sz w:val="20"/>
          <w:szCs w:val="20"/>
        </w:rPr>
        <w:t>includegraphics</w:t>
      </w:r>
      <w:proofErr w:type="spellEnd"/>
      <w:r w:rsidRPr="00374F87">
        <w:rPr>
          <w:rFonts w:ascii="Courier New" w:eastAsia="Times New Roman" w:hAnsi="Courier New" w:cs="Courier New"/>
          <w:color w:val="000000"/>
          <w:sz w:val="20"/>
          <w:szCs w:val="20"/>
        </w:rPr>
        <w:t>[width=</w:t>
      </w:r>
      <w:r w:rsidRPr="00374F87">
        <w:rPr>
          <w:rFonts w:ascii="Courier New" w:eastAsia="Times New Roman" w:hAnsi="Courier New" w:cs="Courier New"/>
          <w:color w:val="000000"/>
          <w:sz w:val="20"/>
          <w:szCs w:val="20"/>
          <w:u w:val="single"/>
        </w:rPr>
        <w:t>3in</w:t>
      </w:r>
      <w:r w:rsidRPr="00374F87">
        <w:rPr>
          <w:rFonts w:ascii="Courier New" w:eastAsia="Times New Roman" w:hAnsi="Courier New" w:cs="Courier New"/>
          <w:color w:val="000000"/>
          <w:sz w:val="20"/>
          <w:szCs w:val="20"/>
        </w:rPr>
        <w:t>]{fig/</w:t>
      </w:r>
      <w:r w:rsidRPr="00374F87">
        <w:rPr>
          <w:rFonts w:ascii="Courier New" w:eastAsia="Times New Roman" w:hAnsi="Courier New" w:cs="Courier New"/>
          <w:color w:val="000000"/>
          <w:sz w:val="20"/>
          <w:szCs w:val="20"/>
          <w:u w:val="single"/>
        </w:rPr>
        <w:t>VisualInterface</w:t>
      </w:r>
      <w:r w:rsidRPr="00374F87">
        <w:rPr>
          <w:rFonts w:ascii="Courier New" w:eastAsia="Times New Roman" w:hAnsi="Courier New" w:cs="Courier New"/>
          <w:color w:val="000000"/>
          <w:sz w:val="20"/>
          <w:szCs w:val="20"/>
        </w:rPr>
        <w:t>.pdf}</w:t>
      </w:r>
    </w:p>
    <w:p w14:paraId="73C7018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\caption</w:t>
      </w:r>
      <w:r w:rsidRPr="00374F87">
        <w:rPr>
          <w:rFonts w:ascii="Courier New" w:eastAsia="Times New Roman" w:hAnsi="Courier New" w:cs="Courier New"/>
          <w:color w:val="000000"/>
          <w:sz w:val="20"/>
          <w:szCs w:val="20"/>
        </w:rPr>
        <w:t xml:space="preserve">{ Process of </w:t>
      </w:r>
      <w:r w:rsidRPr="00374F87">
        <w:rPr>
          <w:rFonts w:ascii="Courier New" w:eastAsia="Times New Roman" w:hAnsi="Courier New" w:cs="Courier New"/>
          <w:color w:val="008000"/>
          <w:sz w:val="20"/>
          <w:szCs w:val="20"/>
        </w:rPr>
        <w:t>$PDF$</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$PSP$</w:t>
      </w:r>
      <w:r w:rsidRPr="00374F87">
        <w:rPr>
          <w:rFonts w:ascii="Courier New" w:eastAsia="Times New Roman" w:hAnsi="Courier New" w:cs="Courier New"/>
          <w:color w:val="000000"/>
          <w:sz w:val="20"/>
          <w:szCs w:val="20"/>
        </w:rPr>
        <w:t xml:space="preserve">. </w:t>
      </w:r>
    </w:p>
    <w:p w14:paraId="3492D73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 xml:space="preserve">$PDF$ points to the address of </w:t>
      </w:r>
      <w:proofErr w:type="spellStart"/>
      <w:r w:rsidRPr="00374F87">
        <w:rPr>
          <w:rFonts w:ascii="Courier New" w:eastAsia="Times New Roman" w:hAnsi="Courier New" w:cs="Courier New"/>
          <w:color w:val="606060"/>
          <w:sz w:val="20"/>
          <w:szCs w:val="20"/>
        </w:rPr>
        <w:t>deframing</w:t>
      </w:r>
      <w:proofErr w:type="spellEnd"/>
      <w:r w:rsidRPr="00374F87">
        <w:rPr>
          <w:rFonts w:ascii="Courier New" w:eastAsia="Times New Roman" w:hAnsi="Courier New" w:cs="Courier New"/>
          <w:color w:val="606060"/>
          <w:sz w:val="20"/>
          <w:szCs w:val="20"/>
        </w:rPr>
        <w:t xml:space="preserve"> $PF$ and $PSP$ points to the address of saving $PF$. The $PDF$ will point to the next address of $PF$ if a $PF$ is </w:t>
      </w:r>
      <w:proofErr w:type="spellStart"/>
      <w:r w:rsidRPr="00374F87">
        <w:rPr>
          <w:rFonts w:ascii="Courier New" w:eastAsia="Times New Roman" w:hAnsi="Courier New" w:cs="Courier New"/>
          <w:color w:val="606060"/>
          <w:sz w:val="20"/>
          <w:szCs w:val="20"/>
        </w:rPr>
        <w:t>deframed</w:t>
      </w:r>
      <w:proofErr w:type="spellEnd"/>
      <w:r w:rsidRPr="00374F87">
        <w:rPr>
          <w:rFonts w:ascii="Courier New" w:eastAsia="Times New Roman" w:hAnsi="Courier New" w:cs="Courier New"/>
          <w:color w:val="606060"/>
          <w:sz w:val="20"/>
          <w:szCs w:val="20"/>
        </w:rPr>
        <w:t>. After saved the $PF$, the $PSP$ will point to the next new address according the $</w:t>
      </w:r>
      <w:proofErr w:type="spellStart"/>
      <w:r w:rsidRPr="00374F87">
        <w:rPr>
          <w:rFonts w:ascii="Courier New" w:eastAsia="Times New Roman" w:hAnsi="Courier New" w:cs="Courier New"/>
          <w:color w:val="606060"/>
          <w:sz w:val="20"/>
          <w:szCs w:val="20"/>
        </w:rPr>
        <w:t>vfl</w:t>
      </w:r>
      <w:proofErr w:type="spellEnd"/>
      <w:r w:rsidRPr="00374F87">
        <w:rPr>
          <w:rFonts w:ascii="Courier New" w:eastAsia="Times New Roman" w:hAnsi="Courier New" w:cs="Courier New"/>
          <w:color w:val="606060"/>
          <w:sz w:val="20"/>
          <w:szCs w:val="20"/>
        </w:rPr>
        <w:t>$ of $PF$.</w:t>
      </w:r>
    </w:p>
    <w:p w14:paraId="00560E0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w:t>
      </w:r>
    </w:p>
    <w:p w14:paraId="0063ED5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\label{</w:t>
      </w:r>
      <w:proofErr w:type="spellStart"/>
      <w:r w:rsidRPr="00374F87">
        <w:rPr>
          <w:rFonts w:ascii="Courier New" w:eastAsia="Times New Roman" w:hAnsi="Courier New" w:cs="Courier New"/>
          <w:b/>
          <w:bCs/>
          <w:color w:val="0000CC"/>
          <w:sz w:val="20"/>
          <w:szCs w:val="20"/>
        </w:rPr>
        <w:t>fig:VisualInterface</w:t>
      </w:r>
      <w:proofErr w:type="spellEnd"/>
      <w:r w:rsidRPr="00374F87">
        <w:rPr>
          <w:rFonts w:ascii="Courier New" w:eastAsia="Times New Roman" w:hAnsi="Courier New" w:cs="Courier New"/>
          <w:b/>
          <w:bCs/>
          <w:color w:val="0000CC"/>
          <w:sz w:val="20"/>
          <w:szCs w:val="20"/>
        </w:rPr>
        <w:t>}</w:t>
      </w:r>
    </w:p>
    <w:p w14:paraId="1496010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{figure}</w:t>
      </w:r>
    </w:p>
    <w:p w14:paraId="59B2FFA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06FA8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C6BE7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8529B4" w14:textId="16426DEF"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 xml:space="preserve">\subsection{Implementation of </w:t>
      </w:r>
      <w:ins w:id="1117" w:author="Author">
        <w:r w:rsidR="002C375C" w:rsidRPr="00374F87">
          <w:rPr>
            <w:rFonts w:ascii="Courier New" w:eastAsia="Times New Roman" w:hAnsi="Courier New" w:cs="Courier New"/>
            <w:b/>
            <w:bCs/>
            <w:color w:val="0000CC"/>
            <w:sz w:val="20"/>
            <w:szCs w:val="20"/>
          </w:rPr>
          <w:t xml:space="preserve">the </w:t>
        </w:r>
      </w:ins>
      <w:r w:rsidRPr="00374F87">
        <w:rPr>
          <w:rFonts w:ascii="Courier New" w:eastAsia="Times New Roman" w:hAnsi="Courier New" w:cs="Courier New"/>
          <w:b/>
          <w:bCs/>
          <w:color w:val="0000CC"/>
          <w:sz w:val="20"/>
          <w:szCs w:val="20"/>
        </w:rPr>
        <w:t>Control Program and Execution}</w:t>
      </w:r>
    </w:p>
    <w:p w14:paraId="2B9DB5D5" w14:textId="014614E6" w:rsidR="00A32828" w:rsidRPr="00374F87" w:rsidRDefault="002C375C"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ins w:id="1118" w:author="Author">
        <w:r w:rsidRPr="00374F87">
          <w:rPr>
            <w:rFonts w:ascii="Courier New" w:eastAsia="Times New Roman" w:hAnsi="Courier New" w:cs="Courier New"/>
            <w:color w:val="000000"/>
            <w:sz w:val="20"/>
            <w:szCs w:val="20"/>
          </w:rPr>
          <w:t>The c</w:t>
        </w:r>
      </w:ins>
      <w:del w:id="1119" w:author="Author">
        <w:r w:rsidR="00A32828" w:rsidRPr="00374F87" w:rsidDel="002C375C">
          <w:rPr>
            <w:rFonts w:ascii="Courier New" w:eastAsia="Times New Roman" w:hAnsi="Courier New" w:cs="Courier New"/>
            <w:color w:val="000000"/>
            <w:sz w:val="20"/>
            <w:szCs w:val="20"/>
          </w:rPr>
          <w:delText>C</w:delText>
        </w:r>
      </w:del>
      <w:r w:rsidR="00A32828" w:rsidRPr="00374F87">
        <w:rPr>
          <w:rFonts w:ascii="Courier New" w:eastAsia="Times New Roman" w:hAnsi="Courier New" w:cs="Courier New"/>
          <w:color w:val="000000"/>
          <w:sz w:val="20"/>
          <w:szCs w:val="20"/>
        </w:rPr>
        <w:t>ontrol program (</w:t>
      </w:r>
      <w:r w:rsidR="00A32828" w:rsidRPr="00374F87">
        <w:rPr>
          <w:rFonts w:ascii="Courier New" w:eastAsia="Times New Roman" w:hAnsi="Courier New" w:cs="Courier New"/>
          <w:color w:val="008000"/>
          <w:sz w:val="20"/>
          <w:szCs w:val="20"/>
        </w:rPr>
        <w:t>$CP$</w:t>
      </w:r>
      <w:r w:rsidR="00A32828" w:rsidRPr="00374F87">
        <w:rPr>
          <w:rFonts w:ascii="Courier New" w:eastAsia="Times New Roman" w:hAnsi="Courier New" w:cs="Courier New"/>
          <w:color w:val="000000"/>
          <w:sz w:val="20"/>
          <w:szCs w:val="20"/>
        </w:rPr>
        <w:t xml:space="preserve">) is responsible for organizing the modules, executing the logic program, </w:t>
      </w:r>
      <w:proofErr w:type="spellStart"/>
      <w:r w:rsidR="00A32828" w:rsidRPr="00374F87">
        <w:rPr>
          <w:rFonts w:ascii="Courier New" w:eastAsia="Times New Roman" w:hAnsi="Courier New" w:cs="Courier New"/>
          <w:color w:val="000000"/>
          <w:sz w:val="20"/>
          <w:szCs w:val="20"/>
          <w:u w:val="single"/>
        </w:rPr>
        <w:t>deframing</w:t>
      </w:r>
      <w:proofErr w:type="spellEnd"/>
      <w:r w:rsidR="00A32828" w:rsidRPr="00374F87">
        <w:rPr>
          <w:rFonts w:ascii="Courier New" w:eastAsia="Times New Roman" w:hAnsi="Courier New" w:cs="Courier New"/>
          <w:color w:val="000000"/>
          <w:sz w:val="20"/>
          <w:szCs w:val="20"/>
        </w:rPr>
        <w:t xml:space="preserve"> the </w:t>
      </w:r>
      <w:r w:rsidR="00A32828" w:rsidRPr="00374F87">
        <w:rPr>
          <w:rFonts w:ascii="Courier New" w:eastAsia="Times New Roman" w:hAnsi="Courier New" w:cs="Courier New"/>
          <w:color w:val="008000"/>
          <w:sz w:val="20"/>
          <w:szCs w:val="20"/>
        </w:rPr>
        <w:t>$PF$</w:t>
      </w:r>
      <w:ins w:id="1120" w:author="Author">
        <w:r w:rsidRPr="00374F87">
          <w:rPr>
            <w:rFonts w:ascii="Courier New" w:eastAsia="Times New Roman" w:hAnsi="Courier New" w:cs="Courier New"/>
            <w:color w:val="008000"/>
            <w:sz w:val="20"/>
            <w:szCs w:val="20"/>
          </w:rPr>
          <w:t>,</w:t>
        </w:r>
      </w:ins>
      <w:r w:rsidR="00A32828" w:rsidRPr="00374F87">
        <w:rPr>
          <w:rFonts w:ascii="Courier New" w:eastAsia="Times New Roman" w:hAnsi="Courier New" w:cs="Courier New"/>
          <w:color w:val="000000"/>
          <w:sz w:val="20"/>
          <w:szCs w:val="20"/>
        </w:rPr>
        <w:t xml:space="preserve"> and </w:t>
      </w:r>
      <w:ins w:id="1121" w:author="Author">
        <w:r w:rsidR="006D57BB" w:rsidRPr="00374F87">
          <w:rPr>
            <w:rFonts w:ascii="Courier New" w:eastAsia="Times New Roman" w:hAnsi="Courier New" w:cs="Courier New"/>
            <w:color w:val="000000"/>
            <w:sz w:val="20"/>
            <w:szCs w:val="20"/>
          </w:rPr>
          <w:t xml:space="preserve">handling </w:t>
        </w:r>
      </w:ins>
      <w:del w:id="1122" w:author="Author">
        <w:r w:rsidR="00A32828" w:rsidRPr="00374F87" w:rsidDel="006D57BB">
          <w:rPr>
            <w:rFonts w:ascii="Courier New" w:eastAsia="Times New Roman" w:hAnsi="Courier New" w:cs="Courier New"/>
            <w:color w:val="000000"/>
            <w:sz w:val="20"/>
            <w:szCs w:val="20"/>
          </w:rPr>
          <w:delText xml:space="preserve">interacting the </w:delText>
        </w:r>
      </w:del>
      <w:r w:rsidR="00A32828" w:rsidRPr="00374F87">
        <w:rPr>
          <w:rFonts w:ascii="Courier New" w:eastAsia="Times New Roman" w:hAnsi="Courier New" w:cs="Courier New"/>
          <w:color w:val="000000"/>
          <w:sz w:val="20"/>
          <w:szCs w:val="20"/>
        </w:rPr>
        <w:t xml:space="preserve">data </w:t>
      </w:r>
      <w:ins w:id="1123" w:author="Author">
        <w:r w:rsidR="006D57BB" w:rsidRPr="00374F87">
          <w:rPr>
            <w:rFonts w:ascii="Courier New" w:eastAsia="Times New Roman" w:hAnsi="Courier New" w:cs="Courier New"/>
            <w:color w:val="000000"/>
            <w:sz w:val="20"/>
            <w:szCs w:val="20"/>
          </w:rPr>
          <w:t>intera</w:t>
        </w:r>
        <w:r w:rsidR="00C51AA7" w:rsidRPr="00374F87">
          <w:rPr>
            <w:rFonts w:ascii="Courier New" w:eastAsia="Times New Roman" w:hAnsi="Courier New" w:cs="Courier New"/>
            <w:color w:val="000000"/>
            <w:sz w:val="20"/>
            <w:szCs w:val="20"/>
          </w:rPr>
          <w:t>ct</w:t>
        </w:r>
        <w:r w:rsidR="006D57BB" w:rsidRPr="00374F87">
          <w:rPr>
            <w:rFonts w:ascii="Courier New" w:eastAsia="Times New Roman" w:hAnsi="Courier New" w:cs="Courier New"/>
            <w:color w:val="000000"/>
            <w:sz w:val="20"/>
            <w:szCs w:val="20"/>
          </w:rPr>
          <w:t xml:space="preserve">ion </w:t>
        </w:r>
      </w:ins>
      <w:r w:rsidR="00A32828" w:rsidRPr="00374F87">
        <w:rPr>
          <w:rFonts w:ascii="Courier New" w:eastAsia="Times New Roman" w:hAnsi="Courier New" w:cs="Courier New"/>
          <w:color w:val="000000"/>
          <w:sz w:val="20"/>
          <w:szCs w:val="20"/>
        </w:rPr>
        <w:t xml:space="preserve">with </w:t>
      </w:r>
      <w:ins w:id="1124" w:author="Author">
        <w:r w:rsidRPr="00374F87">
          <w:rPr>
            <w:rFonts w:ascii="Courier New" w:eastAsia="Times New Roman" w:hAnsi="Courier New" w:cs="Courier New"/>
            <w:color w:val="000000"/>
            <w:sz w:val="20"/>
            <w:szCs w:val="20"/>
          </w:rPr>
          <w:t xml:space="preserve">the </w:t>
        </w:r>
      </w:ins>
      <w:r w:rsidR="00A32828" w:rsidRPr="00374F87">
        <w:rPr>
          <w:rFonts w:ascii="Courier New" w:eastAsia="Times New Roman" w:hAnsi="Courier New" w:cs="Courier New"/>
          <w:color w:val="000000"/>
          <w:sz w:val="20"/>
          <w:szCs w:val="20"/>
        </w:rPr>
        <w:t xml:space="preserve">algorithm program. The implementation of </w:t>
      </w:r>
      <w:ins w:id="1125" w:author="Author">
        <w:r w:rsidRPr="00374F87">
          <w:rPr>
            <w:rFonts w:ascii="Courier New" w:eastAsia="Times New Roman" w:hAnsi="Courier New" w:cs="Courier New"/>
            <w:color w:val="000000"/>
            <w:sz w:val="20"/>
            <w:szCs w:val="20"/>
          </w:rPr>
          <w:t xml:space="preserve">the </w:t>
        </w:r>
      </w:ins>
      <w:r w:rsidR="00A32828" w:rsidRPr="00374F87">
        <w:rPr>
          <w:rFonts w:ascii="Courier New" w:eastAsia="Times New Roman" w:hAnsi="Courier New" w:cs="Courier New"/>
          <w:color w:val="000000"/>
          <w:sz w:val="20"/>
          <w:szCs w:val="20"/>
        </w:rPr>
        <w:t>control program is described below</w:t>
      </w:r>
      <w:del w:id="1126" w:author="Author">
        <w:r w:rsidR="00A32828" w:rsidRPr="00374F87" w:rsidDel="002C375C">
          <w:rPr>
            <w:rFonts w:ascii="Courier New" w:eastAsia="Times New Roman" w:hAnsi="Courier New" w:cs="Courier New"/>
            <w:color w:val="000000"/>
            <w:sz w:val="20"/>
            <w:szCs w:val="20"/>
          </w:rPr>
          <w:delText>.</w:delText>
        </w:r>
      </w:del>
      <w:ins w:id="1127" w:author="Author">
        <w:r w:rsidRPr="00374F87">
          <w:rPr>
            <w:rFonts w:ascii="Courier New" w:eastAsia="Times New Roman" w:hAnsi="Courier New" w:cs="Courier New"/>
            <w:color w:val="000000"/>
            <w:sz w:val="20"/>
            <w:szCs w:val="20"/>
          </w:rPr>
          <w:t>:</w:t>
        </w:r>
      </w:ins>
    </w:p>
    <w:p w14:paraId="5C55853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E585B2" w14:textId="396643E0"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C1</w:t>
      </w:r>
      <w:r w:rsidRPr="00374F87">
        <w:rPr>
          <w:rFonts w:ascii="Courier New" w:eastAsia="Times New Roman" w:hAnsi="Courier New" w:cs="Courier New"/>
          <w:color w:val="000000"/>
          <w:sz w:val="20"/>
          <w:szCs w:val="20"/>
        </w:rPr>
        <w:t xml:space="preserve">}: </w:t>
      </w:r>
      <w:del w:id="1128" w:author="Author">
        <w:r w:rsidRPr="00374F87" w:rsidDel="00007C23">
          <w:rPr>
            <w:rFonts w:ascii="Courier New" w:eastAsia="Times New Roman" w:hAnsi="Courier New" w:cs="Courier New"/>
            <w:color w:val="000000"/>
            <w:sz w:val="20"/>
            <w:szCs w:val="20"/>
          </w:rPr>
          <w:delText xml:space="preserve">traverse </w:delText>
        </w:r>
      </w:del>
      <w:ins w:id="1129" w:author="Author">
        <w:r w:rsidR="00007C23" w:rsidRPr="00374F87">
          <w:rPr>
            <w:rFonts w:ascii="Courier New" w:eastAsia="Times New Roman" w:hAnsi="Courier New" w:cs="Courier New"/>
            <w:color w:val="000000"/>
            <w:sz w:val="20"/>
            <w:szCs w:val="20"/>
          </w:rPr>
          <w:t xml:space="preserve">traverses </w:t>
        </w:r>
      </w:ins>
      <w:r w:rsidRPr="00374F87">
        <w:rPr>
          <w:rFonts w:ascii="Courier New" w:eastAsia="Times New Roman" w:hAnsi="Courier New" w:cs="Courier New"/>
          <w:color w:val="000000"/>
          <w:sz w:val="20"/>
          <w:szCs w:val="20"/>
        </w:rPr>
        <w:t xml:space="preserve">the </w:t>
      </w:r>
      <w:r w:rsidRPr="00374F87">
        <w:rPr>
          <w:rFonts w:ascii="Courier New" w:eastAsia="Times New Roman" w:hAnsi="Courier New" w:cs="Courier New"/>
          <w:color w:val="008000"/>
          <w:sz w:val="20"/>
          <w:szCs w:val="20"/>
        </w:rPr>
        <w:t>$MCF$</w:t>
      </w:r>
      <w:r w:rsidRPr="00374F87">
        <w:rPr>
          <w:rFonts w:ascii="Courier New" w:eastAsia="Times New Roman" w:hAnsi="Courier New" w:cs="Courier New"/>
          <w:color w:val="000000"/>
          <w:sz w:val="20"/>
          <w:szCs w:val="20"/>
        </w:rPr>
        <w:t xml:space="preserve"> and </w:t>
      </w:r>
      <w:ins w:id="1130" w:author="Author">
        <w:r w:rsidR="007E717A"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$MDF$</w:t>
      </w:r>
      <w:del w:id="1131" w:author="Author">
        <w:r w:rsidRPr="00374F87" w:rsidDel="00007C23">
          <w:rPr>
            <w:rFonts w:ascii="Courier New" w:eastAsia="Times New Roman" w:hAnsi="Courier New" w:cs="Courier New"/>
            <w:color w:val="000000"/>
            <w:sz w:val="20"/>
            <w:szCs w:val="20"/>
          </w:rPr>
          <w:delText xml:space="preserve">. </w:delText>
        </w:r>
        <w:r w:rsidRPr="00374F87" w:rsidDel="00170CED">
          <w:rPr>
            <w:rFonts w:ascii="Courier New" w:eastAsia="Times New Roman" w:hAnsi="Courier New" w:cs="Courier New"/>
            <w:color w:val="000000"/>
            <w:sz w:val="20"/>
            <w:szCs w:val="20"/>
          </w:rPr>
          <w:delText xml:space="preserve">Its </w:delText>
        </w:r>
      </w:del>
      <w:ins w:id="1132" w:author="Author">
        <w:r w:rsidR="00007C23" w:rsidRPr="00374F87">
          <w:rPr>
            <w:rFonts w:ascii="Courier New" w:eastAsia="Times New Roman" w:hAnsi="Courier New" w:cs="Courier New"/>
            <w:color w:val="000000"/>
            <w:sz w:val="20"/>
            <w:szCs w:val="20"/>
          </w:rPr>
          <w:t xml:space="preserve"> and </w:t>
        </w:r>
      </w:ins>
      <w:r w:rsidRPr="00374F87">
        <w:rPr>
          <w:rFonts w:ascii="Courier New" w:eastAsia="Times New Roman" w:hAnsi="Courier New" w:cs="Courier New"/>
          <w:color w:val="000000"/>
          <w:sz w:val="20"/>
          <w:szCs w:val="20"/>
        </w:rPr>
        <w:t>contains three transitions</w:t>
      </w:r>
      <w:del w:id="1133" w:author="Author">
        <w:r w:rsidRPr="00374F87" w:rsidDel="00007C23">
          <w:rPr>
            <w:rFonts w:ascii="Courier New" w:eastAsia="Times New Roman" w:hAnsi="Courier New" w:cs="Courier New"/>
            <w:color w:val="000000"/>
            <w:sz w:val="20"/>
            <w:szCs w:val="20"/>
          </w:rPr>
          <w:delText xml:space="preserve">. </w:delText>
        </w:r>
      </w:del>
      <w:ins w:id="1134" w:author="Author">
        <w:r w:rsidR="00007C23"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C1</w:t>
      </w:r>
      <w:r w:rsidRPr="00374F87">
        <w:rPr>
          <w:rFonts w:ascii="Courier New" w:eastAsia="Times New Roman" w:hAnsi="Courier New" w:cs="Courier New"/>
          <w:color w:val="000000"/>
          <w:sz w:val="20"/>
          <w:szCs w:val="20"/>
        </w:rPr>
        <w:t xml:space="preserve">.1} </w:t>
      </w:r>
      <w:ins w:id="1135" w:author="Author">
        <w:r w:rsidR="00170CED" w:rsidRPr="00374F87">
          <w:rPr>
            <w:rFonts w:ascii="Courier New" w:eastAsia="Times New Roman" w:hAnsi="Courier New" w:cs="Courier New"/>
            <w:color w:val="000000"/>
            <w:sz w:val="20"/>
            <w:szCs w:val="20"/>
          </w:rPr>
          <w:t xml:space="preserve">means </w:t>
        </w:r>
      </w:ins>
      <w:del w:id="1136" w:author="Author">
        <w:r w:rsidRPr="00374F87" w:rsidDel="00170CED">
          <w:rPr>
            <w:rFonts w:ascii="Courier New" w:eastAsia="Times New Roman" w:hAnsi="Courier New" w:cs="Courier New"/>
            <w:color w:val="000000"/>
            <w:sz w:val="20"/>
            <w:szCs w:val="20"/>
          </w:rPr>
          <w:delText xml:space="preserve">donates </w:delText>
        </w:r>
      </w:del>
      <w:r w:rsidRPr="00374F87">
        <w:rPr>
          <w:rFonts w:ascii="Courier New" w:eastAsia="Times New Roman" w:hAnsi="Courier New" w:cs="Courier New"/>
          <w:color w:val="000000"/>
          <w:sz w:val="20"/>
          <w:szCs w:val="20"/>
        </w:rPr>
        <w:t xml:space="preserve">that every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mcf</w:t>
      </w:r>
      <w:proofErr w:type="spellEnd"/>
      <w:r w:rsidRPr="00374F87">
        <w:rPr>
          <w:rFonts w:ascii="Courier New" w:eastAsia="Times New Roman" w:hAnsi="Courier New" w:cs="Courier New"/>
          <w:color w:val="008000"/>
          <w:sz w:val="20"/>
          <w:szCs w:val="20"/>
        </w:rPr>
        <w:t>\in MCF$</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mdf</w:t>
      </w:r>
      <w:proofErr w:type="spellEnd"/>
      <w:r w:rsidRPr="00374F87">
        <w:rPr>
          <w:rFonts w:ascii="Courier New" w:eastAsia="Times New Roman" w:hAnsi="Courier New" w:cs="Courier New"/>
          <w:color w:val="008000"/>
          <w:sz w:val="20"/>
          <w:szCs w:val="20"/>
        </w:rPr>
        <w:t xml:space="preserve"> \in MDF$</w:t>
      </w:r>
      <w:r w:rsidRPr="00374F87">
        <w:rPr>
          <w:rFonts w:ascii="Courier New" w:eastAsia="Times New Roman" w:hAnsi="Courier New" w:cs="Courier New"/>
          <w:color w:val="000000"/>
          <w:sz w:val="20"/>
          <w:szCs w:val="20"/>
        </w:rPr>
        <w:t xml:space="preserve"> is recovered to zero</w:t>
      </w:r>
      <w:del w:id="1137" w:author="Author">
        <w:r w:rsidRPr="00374F87" w:rsidDel="00007C23">
          <w:rPr>
            <w:rFonts w:ascii="Courier New" w:eastAsia="Times New Roman" w:hAnsi="Courier New" w:cs="Courier New"/>
            <w:color w:val="000000"/>
            <w:sz w:val="20"/>
            <w:szCs w:val="20"/>
          </w:rPr>
          <w:delText xml:space="preserve">. </w:delText>
        </w:r>
      </w:del>
      <w:ins w:id="1138" w:author="Author">
        <w:r w:rsidR="00007C23"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C1</w:t>
      </w:r>
      <w:r w:rsidRPr="00374F87">
        <w:rPr>
          <w:rFonts w:ascii="Courier New" w:eastAsia="Times New Roman" w:hAnsi="Courier New" w:cs="Courier New"/>
          <w:color w:val="000000"/>
          <w:sz w:val="20"/>
          <w:szCs w:val="20"/>
        </w:rPr>
        <w:t xml:space="preserve">.2} means that both </w:t>
      </w:r>
      <w:r w:rsidRPr="00374F87">
        <w:rPr>
          <w:rFonts w:ascii="Courier New" w:eastAsia="Times New Roman" w:hAnsi="Courier New" w:cs="Courier New"/>
          <w:color w:val="008000"/>
          <w:sz w:val="20"/>
          <w:szCs w:val="20"/>
        </w:rPr>
        <w:lastRenderedPageBreak/>
        <w:t>$</w:t>
      </w:r>
      <w:proofErr w:type="spellStart"/>
      <w:r w:rsidRPr="00374F87">
        <w:rPr>
          <w:rFonts w:ascii="Courier New" w:eastAsia="Times New Roman" w:hAnsi="Courier New" w:cs="Courier New"/>
          <w:color w:val="008000"/>
          <w:sz w:val="20"/>
          <w:szCs w:val="20"/>
        </w:rPr>
        <w:t>mcf_i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mdf_i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are checked </w:t>
      </w:r>
      <w:ins w:id="1139" w:author="Author">
        <w:r w:rsidR="00306E30" w:rsidRPr="00374F87">
          <w:rPr>
            <w:rFonts w:ascii="Courier New" w:eastAsia="Times New Roman" w:hAnsi="Courier New" w:cs="Courier New"/>
            <w:color w:val="000000"/>
            <w:sz w:val="20"/>
            <w:szCs w:val="20"/>
          </w:rPr>
          <w:t xml:space="preserve">as </w:t>
        </w:r>
      </w:ins>
      <w:r w:rsidRPr="00374F87">
        <w:rPr>
          <w:rFonts w:ascii="Courier New" w:eastAsia="Times New Roman" w:hAnsi="Courier New" w:cs="Courier New"/>
          <w:color w:val="000000"/>
          <w:sz w:val="20"/>
          <w:szCs w:val="20"/>
        </w:rPr>
        <w:t>one</w:t>
      </w:r>
      <w:del w:id="1140" w:author="Author">
        <w:r w:rsidRPr="00374F87" w:rsidDel="00306E30">
          <w:rPr>
            <w:rFonts w:ascii="Courier New" w:eastAsia="Times New Roman" w:hAnsi="Courier New" w:cs="Courier New"/>
            <w:color w:val="000000"/>
            <w:sz w:val="20"/>
            <w:szCs w:val="20"/>
          </w:rPr>
          <w:delText xml:space="preserve">. </w:delText>
        </w:r>
      </w:del>
      <w:ins w:id="1141" w:author="Author">
        <w:r w:rsidR="00306E30" w:rsidRPr="00374F87">
          <w:rPr>
            <w:rFonts w:ascii="Courier New" w:eastAsia="Times New Roman" w:hAnsi="Courier New" w:cs="Courier New"/>
            <w:color w:val="000000"/>
            <w:sz w:val="20"/>
            <w:szCs w:val="20"/>
          </w:rPr>
          <w:t xml:space="preserve">; and </w:t>
        </w:r>
      </w:ins>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C1</w:t>
      </w:r>
      <w:r w:rsidRPr="00374F87">
        <w:rPr>
          <w:rFonts w:ascii="Courier New" w:eastAsia="Times New Roman" w:hAnsi="Courier New" w:cs="Courier New"/>
          <w:color w:val="000000"/>
          <w:sz w:val="20"/>
          <w:szCs w:val="20"/>
        </w:rPr>
        <w:t xml:space="preserve">.3} means that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mcf_i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del w:id="1142" w:author="Author">
        <w:r w:rsidRPr="00374F87" w:rsidDel="00170CED">
          <w:rPr>
            <w:rFonts w:ascii="Courier New" w:eastAsia="Times New Roman" w:hAnsi="Courier New" w:cs="Courier New"/>
            <w:color w:val="000000"/>
            <w:sz w:val="20"/>
            <w:szCs w:val="20"/>
          </w:rPr>
          <w:delText xml:space="preserve">are </w:delText>
        </w:r>
      </w:del>
      <w:ins w:id="1143" w:author="Author">
        <w:r w:rsidR="00170CED" w:rsidRPr="00374F87">
          <w:rPr>
            <w:rFonts w:ascii="Courier New" w:eastAsia="Times New Roman" w:hAnsi="Courier New" w:cs="Courier New"/>
            <w:color w:val="000000"/>
            <w:sz w:val="20"/>
            <w:szCs w:val="20"/>
          </w:rPr>
          <w:t xml:space="preserve">is </w:t>
        </w:r>
      </w:ins>
      <w:r w:rsidRPr="00374F87">
        <w:rPr>
          <w:rFonts w:ascii="Courier New" w:eastAsia="Times New Roman" w:hAnsi="Courier New" w:cs="Courier New"/>
          <w:color w:val="000000"/>
          <w:sz w:val="20"/>
          <w:szCs w:val="20"/>
        </w:rPr>
        <w:t xml:space="preserve">checked </w:t>
      </w:r>
      <w:ins w:id="1144" w:author="Author">
        <w:r w:rsidR="00170CED" w:rsidRPr="00374F87">
          <w:rPr>
            <w:rFonts w:ascii="Courier New" w:eastAsia="Times New Roman" w:hAnsi="Courier New" w:cs="Courier New"/>
            <w:color w:val="000000"/>
            <w:sz w:val="20"/>
            <w:szCs w:val="20"/>
          </w:rPr>
          <w:t xml:space="preserve">as </w:t>
        </w:r>
      </w:ins>
      <w:r w:rsidRPr="00374F87">
        <w:rPr>
          <w:rFonts w:ascii="Courier New" w:eastAsia="Times New Roman" w:hAnsi="Courier New" w:cs="Courier New"/>
          <w:color w:val="000000"/>
          <w:sz w:val="20"/>
          <w:szCs w:val="20"/>
        </w:rPr>
        <w:t>one</w:t>
      </w:r>
      <w:ins w:id="1145" w:author="Author">
        <w:r w:rsidR="00170CED"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while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mdf_i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is zero.</w:t>
      </w:r>
    </w:p>
    <w:p w14:paraId="1B46E64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FC881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C2</w:t>
      </w:r>
      <w:r w:rsidRPr="00374F87">
        <w:rPr>
          <w:rFonts w:ascii="Courier New" w:eastAsia="Times New Roman" w:hAnsi="Courier New" w:cs="Courier New"/>
          <w:color w:val="000000"/>
          <w:sz w:val="20"/>
          <w:szCs w:val="20"/>
        </w:rPr>
        <w:t xml:space="preserve">}: executes Algorithm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alg5</w:t>
      </w:r>
      <w:r w:rsidRPr="00374F87">
        <w:rPr>
          <w:rFonts w:ascii="Courier New" w:eastAsia="Times New Roman" w:hAnsi="Courier New" w:cs="Courier New"/>
          <w:color w:val="000000"/>
          <w:sz w:val="20"/>
          <w:szCs w:val="20"/>
        </w:rPr>
        <w:t xml:space="preserve">}. </w:t>
      </w:r>
    </w:p>
    <w:p w14:paraId="37FC7A9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F8F11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C3</w:t>
      </w:r>
      <w:r w:rsidRPr="00374F87">
        <w:rPr>
          <w:rFonts w:ascii="Courier New" w:eastAsia="Times New Roman" w:hAnsi="Courier New" w:cs="Courier New"/>
          <w:color w:val="000000"/>
          <w:sz w:val="20"/>
          <w:szCs w:val="20"/>
        </w:rPr>
        <w:t xml:space="preserve">}: executes </w:t>
      </w:r>
      <w:ins w:id="1146" w:author="Author">
        <w:r w:rsidR="005C04EB"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logic program and checks whether there </w:t>
      </w:r>
      <w:del w:id="1147" w:author="Author">
        <w:r w:rsidRPr="00374F87" w:rsidDel="005C04EB">
          <w:rPr>
            <w:rFonts w:ascii="Courier New" w:eastAsia="Times New Roman" w:hAnsi="Courier New" w:cs="Courier New"/>
            <w:color w:val="000000"/>
            <w:sz w:val="20"/>
            <w:szCs w:val="20"/>
          </w:rPr>
          <w:delText xml:space="preserve">is </w:delText>
        </w:r>
      </w:del>
      <w:ins w:id="1148" w:author="Author">
        <w:r w:rsidR="005C04EB" w:rsidRPr="00374F87">
          <w:rPr>
            <w:rFonts w:ascii="Courier New" w:eastAsia="Times New Roman" w:hAnsi="Courier New" w:cs="Courier New"/>
            <w:color w:val="000000"/>
            <w:sz w:val="20"/>
            <w:szCs w:val="20"/>
          </w:rPr>
          <w:t xml:space="preserve">are </w:t>
        </w:r>
      </w:ins>
      <w:r w:rsidRPr="00374F87">
        <w:rPr>
          <w:rFonts w:ascii="Courier New" w:eastAsia="Times New Roman" w:hAnsi="Courier New" w:cs="Courier New"/>
          <w:color w:val="000000"/>
          <w:sz w:val="20"/>
          <w:szCs w:val="20"/>
        </w:rPr>
        <w:t xml:space="preserve">any data required to transfer.  </w:t>
      </w:r>
    </w:p>
    <w:p w14:paraId="4844E1B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93B00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C4</w:t>
      </w:r>
      <w:r w:rsidRPr="00374F87">
        <w:rPr>
          <w:rFonts w:ascii="Courier New" w:eastAsia="Times New Roman" w:hAnsi="Courier New" w:cs="Courier New"/>
          <w:color w:val="000000"/>
          <w:sz w:val="20"/>
          <w:szCs w:val="20"/>
        </w:rPr>
        <w:t xml:space="preserve">}: </w:t>
      </w:r>
      <w:del w:id="1149" w:author="Author">
        <w:r w:rsidRPr="00374F87" w:rsidDel="005C04EB">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mathcal</w:t>
      </w:r>
      <w:proofErr w:type="spellEnd"/>
      <w:r w:rsidRPr="00374F87">
        <w:rPr>
          <w:rFonts w:ascii="Courier New" w:eastAsia="Times New Roman" w:hAnsi="Courier New" w:cs="Courier New"/>
          <w:color w:val="008000"/>
          <w:sz w:val="20"/>
          <w:szCs w:val="20"/>
        </w:rPr>
        <w:t>{P}_{</w:t>
      </w:r>
      <w:proofErr w:type="spellStart"/>
      <w:r w:rsidRPr="00374F87">
        <w:rPr>
          <w:rFonts w:ascii="Courier New" w:eastAsia="Times New Roman" w:hAnsi="Courier New" w:cs="Courier New"/>
          <w:color w:val="008000"/>
          <w:sz w:val="20"/>
          <w:szCs w:val="20"/>
        </w:rPr>
        <w:t>mts</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is used to send data and inform the slave processor to receive parameters and start algorithms.   </w:t>
      </w:r>
    </w:p>
    <w:p w14:paraId="5DD3C24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D0BBD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C5</w:t>
      </w:r>
      <w:r w:rsidRPr="00374F87">
        <w:rPr>
          <w:rFonts w:ascii="Courier New" w:eastAsia="Times New Roman" w:hAnsi="Courier New" w:cs="Courier New"/>
          <w:color w:val="000000"/>
          <w:sz w:val="20"/>
          <w:szCs w:val="20"/>
        </w:rPr>
        <w:t xml:space="preserve">}: checks the end of this module. </w:t>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C5</w:t>
      </w:r>
      <w:r w:rsidRPr="00374F87">
        <w:rPr>
          <w:rFonts w:ascii="Courier New" w:eastAsia="Times New Roman" w:hAnsi="Courier New" w:cs="Courier New"/>
          <w:color w:val="000000"/>
          <w:sz w:val="20"/>
          <w:szCs w:val="20"/>
        </w:rPr>
        <w:t xml:space="preserve">.1} </w:t>
      </w:r>
      <w:del w:id="1150" w:author="Author">
        <w:r w:rsidRPr="00374F87" w:rsidDel="005C04EB">
          <w:rPr>
            <w:rFonts w:ascii="Courier New" w:eastAsia="Times New Roman" w:hAnsi="Courier New" w:cs="Courier New"/>
            <w:color w:val="000000"/>
            <w:sz w:val="20"/>
            <w:szCs w:val="20"/>
          </w:rPr>
          <w:delText xml:space="preserve">donates </w:delText>
        </w:r>
      </w:del>
      <w:ins w:id="1151" w:author="Author">
        <w:r w:rsidR="005C04EB" w:rsidRPr="00374F87">
          <w:rPr>
            <w:rFonts w:ascii="Courier New" w:eastAsia="Times New Roman" w:hAnsi="Courier New" w:cs="Courier New"/>
            <w:color w:val="000000"/>
            <w:sz w:val="20"/>
            <w:szCs w:val="20"/>
          </w:rPr>
          <w:t xml:space="preserve">states </w:t>
        </w:r>
      </w:ins>
      <w:r w:rsidRPr="00374F87">
        <w:rPr>
          <w:rFonts w:ascii="Courier New" w:eastAsia="Times New Roman" w:hAnsi="Courier New" w:cs="Courier New"/>
          <w:color w:val="000000"/>
          <w:sz w:val="20"/>
          <w:szCs w:val="20"/>
        </w:rPr>
        <w:t xml:space="preserve">that this module executes </w:t>
      </w:r>
      <w:ins w:id="1152" w:author="Author">
        <w:r w:rsidR="005C04EB" w:rsidRPr="00374F87">
          <w:rPr>
            <w:rFonts w:ascii="Courier New" w:eastAsia="Times New Roman" w:hAnsi="Courier New" w:cs="Courier New"/>
            <w:color w:val="000000"/>
            <w:sz w:val="20"/>
            <w:szCs w:val="20"/>
          </w:rPr>
          <w:t>once</w:t>
        </w:r>
      </w:ins>
      <w:del w:id="1153" w:author="Author">
        <w:r w:rsidRPr="00374F87" w:rsidDel="005C04EB">
          <w:rPr>
            <w:rFonts w:ascii="Courier New" w:eastAsia="Times New Roman" w:hAnsi="Courier New" w:cs="Courier New"/>
            <w:color w:val="000000"/>
            <w:sz w:val="20"/>
            <w:szCs w:val="20"/>
          </w:rPr>
          <w:delText>one time</w:delText>
        </w:r>
      </w:del>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C5</w:t>
      </w:r>
      <w:r w:rsidRPr="00374F87">
        <w:rPr>
          <w:rFonts w:ascii="Courier New" w:eastAsia="Times New Roman" w:hAnsi="Courier New" w:cs="Courier New"/>
          <w:color w:val="000000"/>
          <w:sz w:val="20"/>
          <w:szCs w:val="20"/>
        </w:rPr>
        <w:t xml:space="preserve">.2} </w:t>
      </w:r>
      <w:del w:id="1154" w:author="Author">
        <w:r w:rsidRPr="00374F87" w:rsidDel="005C04EB">
          <w:rPr>
            <w:rFonts w:ascii="Courier New" w:eastAsia="Times New Roman" w:hAnsi="Courier New" w:cs="Courier New"/>
            <w:color w:val="000000"/>
            <w:sz w:val="20"/>
            <w:szCs w:val="20"/>
          </w:rPr>
          <w:delText xml:space="preserve">donates </w:delText>
        </w:r>
      </w:del>
      <w:ins w:id="1155" w:author="Author">
        <w:r w:rsidR="005C04EB" w:rsidRPr="00374F87">
          <w:rPr>
            <w:rFonts w:ascii="Courier New" w:eastAsia="Times New Roman" w:hAnsi="Courier New" w:cs="Courier New"/>
            <w:color w:val="000000"/>
            <w:sz w:val="20"/>
            <w:szCs w:val="20"/>
          </w:rPr>
          <w:t xml:space="preserve">states </w:t>
        </w:r>
      </w:ins>
      <w:r w:rsidRPr="00374F87">
        <w:rPr>
          <w:rFonts w:ascii="Courier New" w:eastAsia="Times New Roman" w:hAnsi="Courier New" w:cs="Courier New"/>
          <w:color w:val="000000"/>
          <w:sz w:val="20"/>
          <w:szCs w:val="20"/>
        </w:rPr>
        <w:t xml:space="preserve">that the logic program </w:t>
      </w:r>
      <w:ins w:id="1156" w:author="Author">
        <w:r w:rsidR="005C04EB" w:rsidRPr="00374F87">
          <w:rPr>
            <w:rFonts w:ascii="Courier New" w:eastAsia="Times New Roman" w:hAnsi="Courier New" w:cs="Courier New"/>
            <w:color w:val="000000"/>
            <w:sz w:val="20"/>
            <w:szCs w:val="20"/>
          </w:rPr>
          <w:t xml:space="preserve">is </w:t>
        </w:r>
      </w:ins>
      <w:r w:rsidRPr="00374F87">
        <w:rPr>
          <w:rFonts w:ascii="Courier New" w:eastAsia="Times New Roman" w:hAnsi="Courier New" w:cs="Courier New"/>
          <w:color w:val="000000"/>
          <w:sz w:val="20"/>
          <w:szCs w:val="20"/>
        </w:rPr>
        <w:t xml:space="preserve">still </w:t>
      </w:r>
      <w:del w:id="1157" w:author="Author">
        <w:r w:rsidRPr="00374F87" w:rsidDel="005C04EB">
          <w:rPr>
            <w:rFonts w:ascii="Courier New" w:eastAsia="Times New Roman" w:hAnsi="Courier New" w:cs="Courier New"/>
            <w:color w:val="000000"/>
            <w:sz w:val="20"/>
            <w:szCs w:val="20"/>
          </w:rPr>
          <w:delText xml:space="preserve">requires </w:delText>
        </w:r>
      </w:del>
      <w:ins w:id="1158" w:author="Author">
        <w:r w:rsidR="005C04EB" w:rsidRPr="00374F87">
          <w:rPr>
            <w:rFonts w:ascii="Courier New" w:eastAsia="Times New Roman" w:hAnsi="Courier New" w:cs="Courier New"/>
            <w:color w:val="000000"/>
            <w:sz w:val="20"/>
            <w:szCs w:val="20"/>
          </w:rPr>
          <w:t xml:space="preserve">required </w:t>
        </w:r>
      </w:ins>
      <w:r w:rsidRPr="00374F87">
        <w:rPr>
          <w:rFonts w:ascii="Courier New" w:eastAsia="Times New Roman" w:hAnsi="Courier New" w:cs="Courier New"/>
          <w:color w:val="000000"/>
          <w:sz w:val="20"/>
          <w:szCs w:val="20"/>
        </w:rPr>
        <w:t xml:space="preserve">to run.  </w:t>
      </w:r>
    </w:p>
    <w:p w14:paraId="25C2FAB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19805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 xml:space="preserve">\subsection{Implementation and Execution of </w:t>
      </w:r>
      <w:ins w:id="1159" w:author="Author">
        <w:r w:rsidR="005C04EB" w:rsidRPr="00374F87">
          <w:rPr>
            <w:rFonts w:ascii="Courier New" w:eastAsia="Times New Roman" w:hAnsi="Courier New" w:cs="Courier New"/>
            <w:b/>
            <w:bCs/>
            <w:color w:val="0000CC"/>
            <w:sz w:val="20"/>
            <w:szCs w:val="20"/>
          </w:rPr>
          <w:t xml:space="preserve">the </w:t>
        </w:r>
      </w:ins>
      <w:r w:rsidRPr="00374F87">
        <w:rPr>
          <w:rFonts w:ascii="Courier New" w:eastAsia="Times New Roman" w:hAnsi="Courier New" w:cs="Courier New"/>
          <w:b/>
          <w:bCs/>
          <w:color w:val="0000CC"/>
          <w:sz w:val="20"/>
          <w:szCs w:val="20"/>
        </w:rPr>
        <w:t>Algorithm Program }</w:t>
      </w:r>
    </w:p>
    <w:p w14:paraId="215C9FF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The algorithm program (</w:t>
      </w:r>
      <w:r w:rsidRPr="00374F87">
        <w:rPr>
          <w:rFonts w:ascii="Courier New" w:eastAsia="Times New Roman" w:hAnsi="Courier New" w:cs="Courier New"/>
          <w:color w:val="008000"/>
          <w:sz w:val="20"/>
          <w:szCs w:val="20"/>
        </w:rPr>
        <w:t>$AP$</w:t>
      </w:r>
      <w:r w:rsidRPr="00374F87">
        <w:rPr>
          <w:rFonts w:ascii="Courier New" w:eastAsia="Times New Roman" w:hAnsi="Courier New" w:cs="Courier New"/>
          <w:color w:val="000000"/>
          <w:sz w:val="20"/>
          <w:szCs w:val="20"/>
        </w:rPr>
        <w:t xml:space="preserve">) is in </w:t>
      </w:r>
      <w:r w:rsidRPr="00374F87">
        <w:rPr>
          <w:rFonts w:ascii="Courier New" w:eastAsia="Times New Roman" w:hAnsi="Courier New" w:cs="Courier New"/>
          <w:color w:val="008000"/>
          <w:sz w:val="20"/>
          <w:szCs w:val="20"/>
        </w:rPr>
        <w:t>$EL$</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$AP=\{\</w:t>
      </w:r>
      <w:proofErr w:type="spellStart"/>
      <w:r w:rsidRPr="00374F87">
        <w:rPr>
          <w:rFonts w:ascii="Courier New" w:eastAsia="Times New Roman" w:hAnsi="Courier New" w:cs="Courier New"/>
          <w:color w:val="008000"/>
          <w:sz w:val="20"/>
          <w:szCs w:val="20"/>
        </w:rPr>
        <w:t>mathcal</w:t>
      </w:r>
      <w:proofErr w:type="spellEnd"/>
      <w:r w:rsidRPr="00374F87">
        <w:rPr>
          <w:rFonts w:ascii="Courier New" w:eastAsia="Times New Roman" w:hAnsi="Courier New" w:cs="Courier New"/>
          <w:color w:val="008000"/>
          <w:sz w:val="20"/>
          <w:szCs w:val="20"/>
        </w:rPr>
        <w:t>{P}_{</w:t>
      </w:r>
      <w:proofErr w:type="spellStart"/>
      <w:r w:rsidRPr="00374F87">
        <w:rPr>
          <w:rFonts w:ascii="Courier New" w:eastAsia="Times New Roman" w:hAnsi="Courier New" w:cs="Courier New"/>
          <w:color w:val="008000"/>
          <w:sz w:val="20"/>
          <w:szCs w:val="20"/>
        </w:rPr>
        <w:t>stm</w:t>
      </w:r>
      <w:proofErr w:type="spellEnd"/>
      <w:r w:rsidRPr="00374F87">
        <w:rPr>
          <w:rFonts w:ascii="Courier New" w:eastAsia="Times New Roman" w:hAnsi="Courier New" w:cs="Courier New"/>
          <w:color w:val="008000"/>
          <w:sz w:val="20"/>
          <w:szCs w:val="20"/>
        </w:rPr>
        <w:t>}, AS, ALDP\}$</w:t>
      </w:r>
      <w:r w:rsidRPr="00374F87">
        <w:rPr>
          <w:rFonts w:ascii="Courier New" w:eastAsia="Times New Roman" w:hAnsi="Courier New" w:cs="Courier New"/>
          <w:color w:val="000000"/>
          <w:sz w:val="20"/>
          <w:szCs w:val="20"/>
        </w:rPr>
        <w:t xml:space="preserve">, where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mathcal</w:t>
      </w:r>
      <w:proofErr w:type="spellEnd"/>
      <w:r w:rsidRPr="00374F87">
        <w:rPr>
          <w:rFonts w:ascii="Courier New" w:eastAsia="Times New Roman" w:hAnsi="Courier New" w:cs="Courier New"/>
          <w:color w:val="008000"/>
          <w:sz w:val="20"/>
          <w:szCs w:val="20"/>
        </w:rPr>
        <w:t>{P}_{</w:t>
      </w:r>
      <w:proofErr w:type="spellStart"/>
      <w:r w:rsidRPr="00374F87">
        <w:rPr>
          <w:rFonts w:ascii="Courier New" w:eastAsia="Times New Roman" w:hAnsi="Courier New" w:cs="Courier New"/>
          <w:color w:val="008000"/>
          <w:sz w:val="20"/>
          <w:szCs w:val="20"/>
        </w:rPr>
        <w:t>stm</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feeds back data to </w:t>
      </w:r>
      <w:ins w:id="1160" w:author="Author">
        <w:r w:rsidR="00E976E8"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master processor</w:t>
      </w:r>
      <w:del w:id="1161" w:author="Author">
        <w:r w:rsidRPr="00374F87" w:rsidDel="00E976E8">
          <w:rPr>
            <w:rFonts w:ascii="Courier New" w:eastAsia="Times New Roman" w:hAnsi="Courier New" w:cs="Courier New"/>
            <w:color w:val="000000"/>
            <w:sz w:val="20"/>
            <w:szCs w:val="20"/>
          </w:rPr>
          <w:delText xml:space="preserve">, </w:delText>
        </w:r>
      </w:del>
      <w:ins w:id="1162" w:author="Author">
        <w:r w:rsidR="00E976E8"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8000"/>
          <w:sz w:val="20"/>
          <w:szCs w:val="20"/>
        </w:rPr>
        <w:t>$AS$</w:t>
      </w:r>
      <w:r w:rsidRPr="00374F87">
        <w:rPr>
          <w:rFonts w:ascii="Courier New" w:eastAsia="Times New Roman" w:hAnsi="Courier New" w:cs="Courier New"/>
          <w:color w:val="000000"/>
          <w:sz w:val="20"/>
          <w:szCs w:val="20"/>
        </w:rPr>
        <w:t xml:space="preserve"> contains all algorithms</w:t>
      </w:r>
      <w:ins w:id="1163" w:author="Author">
        <w:r w:rsidR="005B507B"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$ALDP$</w:t>
      </w:r>
      <w:r w:rsidRPr="00374F87">
        <w:rPr>
          <w:rFonts w:ascii="Courier New" w:eastAsia="Times New Roman" w:hAnsi="Courier New" w:cs="Courier New"/>
          <w:color w:val="000000"/>
          <w:sz w:val="20"/>
          <w:szCs w:val="20"/>
        </w:rPr>
        <w:t xml:space="preserve"> </w:t>
      </w:r>
      <w:del w:id="1164" w:author="Author">
        <w:r w:rsidRPr="00374F87" w:rsidDel="005B507B">
          <w:rPr>
            <w:rFonts w:ascii="Courier New" w:eastAsia="Times New Roman" w:hAnsi="Courier New" w:cs="Courier New"/>
            <w:color w:val="000000"/>
            <w:sz w:val="20"/>
            <w:szCs w:val="20"/>
            <w:u w:val="single"/>
          </w:rPr>
          <w:delText>deframe</w:delText>
        </w:r>
        <w:r w:rsidRPr="00374F87" w:rsidDel="005B507B">
          <w:rPr>
            <w:rFonts w:ascii="Courier New" w:eastAsia="Times New Roman" w:hAnsi="Courier New" w:cs="Courier New"/>
            <w:color w:val="000000"/>
            <w:sz w:val="20"/>
            <w:szCs w:val="20"/>
          </w:rPr>
          <w:delText xml:space="preserve"> </w:delText>
        </w:r>
      </w:del>
      <w:proofErr w:type="spellStart"/>
      <w:ins w:id="1165" w:author="Author">
        <w:r w:rsidR="005B507B" w:rsidRPr="00374F87">
          <w:rPr>
            <w:rFonts w:ascii="Courier New" w:eastAsia="Times New Roman" w:hAnsi="Courier New" w:cs="Courier New"/>
            <w:color w:val="000000"/>
            <w:sz w:val="20"/>
            <w:szCs w:val="20"/>
            <w:u w:val="single"/>
          </w:rPr>
          <w:t>deframes</w:t>
        </w:r>
        <w:proofErr w:type="spellEnd"/>
        <w:r w:rsidR="005B507B"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0000"/>
          <w:sz w:val="20"/>
          <w:szCs w:val="20"/>
        </w:rPr>
        <w:t xml:space="preserve">the </w:t>
      </w:r>
      <w:r w:rsidRPr="00374F87">
        <w:rPr>
          <w:rFonts w:ascii="Courier New" w:eastAsia="Times New Roman" w:hAnsi="Courier New" w:cs="Courier New"/>
          <w:color w:val="008000"/>
          <w:sz w:val="20"/>
          <w:szCs w:val="20"/>
        </w:rPr>
        <w:t>$AL$</w:t>
      </w:r>
      <w:r w:rsidRPr="00374F87">
        <w:rPr>
          <w:rFonts w:ascii="Courier New" w:eastAsia="Times New Roman" w:hAnsi="Courier New" w:cs="Courier New"/>
          <w:color w:val="000000"/>
          <w:sz w:val="20"/>
          <w:szCs w:val="20"/>
        </w:rPr>
        <w:t xml:space="preserve"> frame. The execution of </w:t>
      </w:r>
      <w:ins w:id="1166" w:author="Author">
        <w:r w:rsidR="00DE5EB6"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algorithm program is introduced below</w:t>
      </w:r>
      <w:del w:id="1167" w:author="Author">
        <w:r w:rsidRPr="00374F87" w:rsidDel="00DE5EB6">
          <w:rPr>
            <w:rFonts w:ascii="Courier New" w:eastAsia="Times New Roman" w:hAnsi="Courier New" w:cs="Courier New"/>
            <w:color w:val="000000"/>
            <w:sz w:val="20"/>
            <w:szCs w:val="20"/>
          </w:rPr>
          <w:delText>.</w:delText>
        </w:r>
      </w:del>
      <w:ins w:id="1168" w:author="Author">
        <w:r w:rsidR="00DE5EB6" w:rsidRPr="00374F87">
          <w:rPr>
            <w:rFonts w:ascii="Courier New" w:eastAsia="Times New Roman" w:hAnsi="Courier New" w:cs="Courier New"/>
            <w:color w:val="000000"/>
            <w:sz w:val="20"/>
            <w:szCs w:val="20"/>
          </w:rPr>
          <w:t>:</w:t>
        </w:r>
      </w:ins>
    </w:p>
    <w:p w14:paraId="79714F7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039EA5" w14:textId="52EA2F20"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A1</w:t>
      </w:r>
      <w:r w:rsidRPr="00374F87">
        <w:rPr>
          <w:rFonts w:ascii="Courier New" w:eastAsia="Times New Roman" w:hAnsi="Courier New" w:cs="Courier New"/>
          <w:color w:val="000000"/>
          <w:sz w:val="20"/>
          <w:szCs w:val="20"/>
        </w:rPr>
        <w:t xml:space="preserve">}: </w:t>
      </w:r>
      <w:del w:id="1169" w:author="Author">
        <w:r w:rsidRPr="00374F87" w:rsidDel="000B6392">
          <w:rPr>
            <w:rFonts w:ascii="Courier New" w:eastAsia="Times New Roman" w:hAnsi="Courier New" w:cs="Courier New"/>
            <w:color w:val="000000"/>
            <w:sz w:val="20"/>
            <w:szCs w:val="20"/>
          </w:rPr>
          <w:delText xml:space="preserve">traverse </w:delText>
        </w:r>
      </w:del>
      <w:ins w:id="1170" w:author="Author">
        <w:r w:rsidR="000B6392" w:rsidRPr="00374F87">
          <w:rPr>
            <w:rFonts w:ascii="Courier New" w:eastAsia="Times New Roman" w:hAnsi="Courier New" w:cs="Courier New"/>
            <w:color w:val="000000"/>
            <w:sz w:val="20"/>
            <w:szCs w:val="20"/>
          </w:rPr>
          <w:t xml:space="preserve">traverses </w:t>
        </w:r>
      </w:ins>
      <w:r w:rsidRPr="00374F87">
        <w:rPr>
          <w:rFonts w:ascii="Courier New" w:eastAsia="Times New Roman" w:hAnsi="Courier New" w:cs="Courier New"/>
          <w:color w:val="000000"/>
          <w:sz w:val="20"/>
          <w:szCs w:val="20"/>
        </w:rPr>
        <w:t xml:space="preserve">the </w:t>
      </w:r>
      <w:r w:rsidRPr="00374F87">
        <w:rPr>
          <w:rFonts w:ascii="Courier New" w:eastAsia="Times New Roman" w:hAnsi="Courier New" w:cs="Courier New"/>
          <w:color w:val="008000"/>
          <w:sz w:val="20"/>
          <w:szCs w:val="20"/>
        </w:rPr>
        <w:t>$AFS$</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$ADF$</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$SMB$</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A1</w:t>
      </w:r>
      <w:r w:rsidRPr="00374F87">
        <w:rPr>
          <w:rFonts w:ascii="Courier New" w:eastAsia="Times New Roman" w:hAnsi="Courier New" w:cs="Courier New"/>
          <w:color w:val="000000"/>
          <w:sz w:val="20"/>
          <w:szCs w:val="20"/>
        </w:rPr>
        <w:t xml:space="preserve">.1} is </w:t>
      </w:r>
      <w:del w:id="1171" w:author="Author">
        <w:r w:rsidRPr="00374F87" w:rsidDel="00DE5EB6">
          <w:rPr>
            <w:rFonts w:ascii="Courier New" w:eastAsia="Times New Roman" w:hAnsi="Courier New" w:cs="Courier New"/>
            <w:color w:val="000000"/>
            <w:sz w:val="20"/>
            <w:szCs w:val="20"/>
          </w:rPr>
          <w:delText xml:space="preserve">no </w:delText>
        </w:r>
      </w:del>
      <w:ins w:id="1172" w:author="Author">
        <w:r w:rsidR="00DE5EB6" w:rsidRPr="00374F87">
          <w:rPr>
            <w:rFonts w:ascii="Courier New" w:eastAsia="Times New Roman" w:hAnsi="Courier New" w:cs="Courier New"/>
            <w:color w:val="000000"/>
            <w:sz w:val="20"/>
            <w:szCs w:val="20"/>
          </w:rPr>
          <w:t xml:space="preserve">not a </w:t>
        </w:r>
      </w:ins>
      <w:r w:rsidRPr="00374F87">
        <w:rPr>
          <w:rFonts w:ascii="Courier New" w:eastAsia="Times New Roman" w:hAnsi="Courier New" w:cs="Courier New"/>
          <w:color w:val="000000"/>
          <w:sz w:val="20"/>
          <w:szCs w:val="20"/>
        </w:rPr>
        <w:t xml:space="preserve">program required to execute. </w:t>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A1</w:t>
      </w:r>
      <w:r w:rsidRPr="00374F87">
        <w:rPr>
          <w:rFonts w:ascii="Courier New" w:eastAsia="Times New Roman" w:hAnsi="Courier New" w:cs="Courier New"/>
          <w:color w:val="000000"/>
          <w:sz w:val="20"/>
          <w:szCs w:val="20"/>
        </w:rPr>
        <w:t xml:space="preserve">.2} </w:t>
      </w:r>
      <w:del w:id="1173" w:author="Author">
        <w:r w:rsidRPr="00374F87" w:rsidDel="00920F9B">
          <w:rPr>
            <w:rFonts w:ascii="Courier New" w:eastAsia="Times New Roman" w:hAnsi="Courier New" w:cs="Courier New"/>
            <w:color w:val="000000"/>
            <w:sz w:val="20"/>
            <w:szCs w:val="20"/>
          </w:rPr>
          <w:delText xml:space="preserve">donates </w:delText>
        </w:r>
      </w:del>
      <w:ins w:id="1174" w:author="Author">
        <w:r w:rsidR="00920F9B" w:rsidRPr="00374F87">
          <w:rPr>
            <w:rFonts w:ascii="Courier New" w:eastAsia="Times New Roman" w:hAnsi="Courier New" w:cs="Courier New"/>
            <w:color w:val="000000"/>
            <w:sz w:val="20"/>
            <w:szCs w:val="20"/>
          </w:rPr>
          <w:t xml:space="preserve">denotes </w:t>
        </w:r>
      </w:ins>
      <w:r w:rsidRPr="00374F87">
        <w:rPr>
          <w:rFonts w:ascii="Courier New" w:eastAsia="Times New Roman" w:hAnsi="Courier New" w:cs="Courier New"/>
          <w:color w:val="000000"/>
          <w:sz w:val="20"/>
          <w:szCs w:val="20"/>
        </w:rPr>
        <w:t xml:space="preserve">that </w:t>
      </w:r>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s </w:t>
      </w:r>
      <w:del w:id="1175" w:author="Author">
        <w:r w:rsidRPr="00374F87" w:rsidDel="00920F9B">
          <w:rPr>
            <w:rFonts w:ascii="Courier New" w:eastAsia="Times New Roman" w:hAnsi="Courier New" w:cs="Courier New"/>
            <w:color w:val="000000"/>
            <w:sz w:val="20"/>
            <w:szCs w:val="20"/>
          </w:rPr>
          <w:delText xml:space="preserve">needed </w:delText>
        </w:r>
      </w:del>
      <w:ins w:id="1176" w:author="Author">
        <w:r w:rsidR="00920F9B" w:rsidRPr="00374F87">
          <w:rPr>
            <w:rFonts w:ascii="Courier New" w:eastAsia="Times New Roman" w:hAnsi="Courier New" w:cs="Courier New"/>
            <w:color w:val="000000"/>
            <w:sz w:val="20"/>
            <w:szCs w:val="20"/>
          </w:rPr>
          <w:t xml:space="preserve">that needed </w:t>
        </w:r>
      </w:ins>
      <w:r w:rsidRPr="00374F87">
        <w:rPr>
          <w:rFonts w:ascii="Courier New" w:eastAsia="Times New Roman" w:hAnsi="Courier New" w:cs="Courier New"/>
          <w:color w:val="000000"/>
          <w:sz w:val="20"/>
          <w:szCs w:val="20"/>
        </w:rPr>
        <w:t xml:space="preserve">to be </w:t>
      </w:r>
      <w:proofErr w:type="spellStart"/>
      <w:r w:rsidRPr="00374F87">
        <w:rPr>
          <w:rFonts w:ascii="Courier New" w:eastAsia="Times New Roman" w:hAnsi="Courier New" w:cs="Courier New"/>
          <w:color w:val="000000"/>
          <w:sz w:val="20"/>
          <w:szCs w:val="20"/>
          <w:u w:val="single"/>
        </w:rPr>
        <w:t>deframed</w:t>
      </w:r>
      <w:proofErr w:type="spellEnd"/>
      <w:r w:rsidRPr="00374F87">
        <w:rPr>
          <w:rFonts w:ascii="Courier New" w:eastAsia="Times New Roman" w:hAnsi="Courier New" w:cs="Courier New"/>
          <w:color w:val="000000"/>
          <w:sz w:val="20"/>
          <w:szCs w:val="20"/>
        </w:rPr>
        <w:t xml:space="preserve"> </w:t>
      </w:r>
      <w:del w:id="1177" w:author="Author">
        <w:r w:rsidRPr="00374F87" w:rsidDel="000B6392">
          <w:rPr>
            <w:rFonts w:ascii="Courier New" w:eastAsia="Times New Roman" w:hAnsi="Courier New" w:cs="Courier New"/>
            <w:color w:val="000000"/>
            <w:sz w:val="20"/>
            <w:szCs w:val="20"/>
          </w:rPr>
          <w:delText xml:space="preserve">is </w:delText>
        </w:r>
      </w:del>
      <w:ins w:id="1178" w:author="Author">
        <w:r w:rsidR="000B6392" w:rsidRPr="00374F87">
          <w:rPr>
            <w:rFonts w:ascii="Courier New" w:eastAsia="Times New Roman" w:hAnsi="Courier New" w:cs="Courier New"/>
            <w:color w:val="000000"/>
            <w:sz w:val="20"/>
            <w:szCs w:val="20"/>
          </w:rPr>
          <w:t xml:space="preserve">are </w:t>
        </w:r>
      </w:ins>
      <w:r w:rsidRPr="00374F87">
        <w:rPr>
          <w:rFonts w:ascii="Courier New" w:eastAsia="Times New Roman" w:hAnsi="Courier New" w:cs="Courier New"/>
          <w:color w:val="000000"/>
          <w:sz w:val="20"/>
          <w:szCs w:val="20"/>
        </w:rPr>
        <w:t xml:space="preserve">checked. </w:t>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A1</w:t>
      </w:r>
      <w:r w:rsidRPr="00374F87">
        <w:rPr>
          <w:rFonts w:ascii="Courier New" w:eastAsia="Times New Roman" w:hAnsi="Courier New" w:cs="Courier New"/>
          <w:color w:val="000000"/>
          <w:sz w:val="20"/>
          <w:szCs w:val="20"/>
        </w:rPr>
        <w:t xml:space="preserve">.3} </w:t>
      </w:r>
      <w:del w:id="1179" w:author="Author">
        <w:r w:rsidRPr="00374F87" w:rsidDel="00920F9B">
          <w:rPr>
            <w:rFonts w:ascii="Courier New" w:eastAsia="Times New Roman" w:hAnsi="Courier New" w:cs="Courier New"/>
            <w:color w:val="000000"/>
            <w:sz w:val="20"/>
            <w:szCs w:val="20"/>
          </w:rPr>
          <w:delText xml:space="preserve">donates </w:delText>
        </w:r>
      </w:del>
      <w:ins w:id="1180" w:author="Author">
        <w:r w:rsidR="00920F9B" w:rsidRPr="00374F87">
          <w:rPr>
            <w:rFonts w:ascii="Courier New" w:eastAsia="Times New Roman" w:hAnsi="Courier New" w:cs="Courier New"/>
            <w:color w:val="000000"/>
            <w:sz w:val="20"/>
            <w:szCs w:val="20"/>
          </w:rPr>
          <w:t xml:space="preserve">denotes </w:t>
        </w:r>
      </w:ins>
      <w:r w:rsidRPr="00374F87">
        <w:rPr>
          <w:rFonts w:ascii="Courier New" w:eastAsia="Times New Roman" w:hAnsi="Courier New" w:cs="Courier New"/>
          <w:color w:val="000000"/>
          <w:sz w:val="20"/>
          <w:szCs w:val="20"/>
        </w:rPr>
        <w:t xml:space="preserve">that data </w:t>
      </w:r>
      <w:del w:id="1181" w:author="Author">
        <w:r w:rsidRPr="00374F87" w:rsidDel="00920F9B">
          <w:rPr>
            <w:rFonts w:ascii="Courier New" w:eastAsia="Times New Roman" w:hAnsi="Courier New" w:cs="Courier New"/>
            <w:color w:val="000000"/>
            <w:sz w:val="20"/>
            <w:szCs w:val="20"/>
          </w:rPr>
          <w:delText xml:space="preserve">needed </w:delText>
        </w:r>
      </w:del>
      <w:ins w:id="1182" w:author="Author">
        <w:r w:rsidR="00920F9B" w:rsidRPr="00374F87">
          <w:rPr>
            <w:rFonts w:ascii="Courier New" w:eastAsia="Times New Roman" w:hAnsi="Courier New" w:cs="Courier New"/>
            <w:color w:val="000000"/>
            <w:sz w:val="20"/>
            <w:szCs w:val="20"/>
          </w:rPr>
          <w:t xml:space="preserve">need </w:t>
        </w:r>
      </w:ins>
      <w:r w:rsidRPr="00374F87">
        <w:rPr>
          <w:rFonts w:ascii="Courier New" w:eastAsia="Times New Roman" w:hAnsi="Courier New" w:cs="Courier New"/>
          <w:color w:val="000000"/>
          <w:sz w:val="20"/>
          <w:szCs w:val="20"/>
        </w:rPr>
        <w:t xml:space="preserve">to </w:t>
      </w:r>
      <w:ins w:id="1183" w:author="Author">
        <w:r w:rsidR="00920F9B" w:rsidRPr="00374F87">
          <w:rPr>
            <w:rFonts w:ascii="Courier New" w:eastAsia="Times New Roman" w:hAnsi="Courier New" w:cs="Courier New"/>
            <w:color w:val="000000"/>
            <w:sz w:val="20"/>
            <w:szCs w:val="20"/>
          </w:rPr>
          <w:t xml:space="preserve">be </w:t>
        </w:r>
      </w:ins>
      <w:del w:id="1184" w:author="Author">
        <w:r w:rsidRPr="00374F87" w:rsidDel="00920F9B">
          <w:rPr>
            <w:rFonts w:ascii="Courier New" w:eastAsia="Times New Roman" w:hAnsi="Courier New" w:cs="Courier New"/>
            <w:color w:val="000000"/>
            <w:sz w:val="20"/>
            <w:szCs w:val="20"/>
          </w:rPr>
          <w:delText xml:space="preserve">feed </w:delText>
        </w:r>
      </w:del>
      <w:ins w:id="1185" w:author="Author">
        <w:r w:rsidR="00920F9B" w:rsidRPr="00374F87">
          <w:rPr>
            <w:rFonts w:ascii="Courier New" w:eastAsia="Times New Roman" w:hAnsi="Courier New" w:cs="Courier New"/>
            <w:color w:val="000000"/>
            <w:sz w:val="20"/>
            <w:szCs w:val="20"/>
          </w:rPr>
          <w:t xml:space="preserve">fed </w:t>
        </w:r>
      </w:ins>
      <w:r w:rsidRPr="00374F87">
        <w:rPr>
          <w:rFonts w:ascii="Courier New" w:eastAsia="Times New Roman" w:hAnsi="Courier New" w:cs="Courier New"/>
          <w:color w:val="000000"/>
          <w:sz w:val="20"/>
          <w:szCs w:val="20"/>
        </w:rPr>
        <w:t xml:space="preserve">back to </w:t>
      </w:r>
      <w:ins w:id="1186" w:author="Author">
        <w:r w:rsidR="00920F9B"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master processor. </w:t>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A1</w:t>
      </w:r>
      <w:r w:rsidRPr="00374F87">
        <w:rPr>
          <w:rFonts w:ascii="Courier New" w:eastAsia="Times New Roman" w:hAnsi="Courier New" w:cs="Courier New"/>
          <w:color w:val="000000"/>
          <w:sz w:val="20"/>
          <w:szCs w:val="20"/>
        </w:rPr>
        <w:t xml:space="preserve">.4} </w:t>
      </w:r>
      <w:del w:id="1187" w:author="Author">
        <w:r w:rsidRPr="00374F87" w:rsidDel="00920F9B">
          <w:rPr>
            <w:rFonts w:ascii="Courier New" w:eastAsia="Times New Roman" w:hAnsi="Courier New" w:cs="Courier New"/>
            <w:color w:val="000000"/>
            <w:sz w:val="20"/>
            <w:szCs w:val="20"/>
          </w:rPr>
          <w:delText xml:space="preserve">donates </w:delText>
        </w:r>
      </w:del>
      <w:ins w:id="1188" w:author="Author">
        <w:r w:rsidR="00920F9B" w:rsidRPr="00374F87">
          <w:rPr>
            <w:rFonts w:ascii="Courier New" w:eastAsia="Times New Roman" w:hAnsi="Courier New" w:cs="Courier New"/>
            <w:color w:val="000000"/>
            <w:sz w:val="20"/>
            <w:szCs w:val="20"/>
          </w:rPr>
          <w:t xml:space="preserve">denotes </w:t>
        </w:r>
      </w:ins>
      <w:r w:rsidRPr="00374F87">
        <w:rPr>
          <w:rFonts w:ascii="Courier New" w:eastAsia="Times New Roman" w:hAnsi="Courier New" w:cs="Courier New"/>
          <w:color w:val="000000"/>
          <w:sz w:val="20"/>
          <w:szCs w:val="20"/>
        </w:rPr>
        <w:t xml:space="preserve">that </w:t>
      </w:r>
      <w:del w:id="1189" w:author="Author">
        <w:r w:rsidRPr="00374F87" w:rsidDel="00920F9B">
          <w:rPr>
            <w:rFonts w:ascii="Courier New" w:eastAsia="Times New Roman" w:hAnsi="Courier New" w:cs="Courier New"/>
            <w:color w:val="000000"/>
            <w:sz w:val="20"/>
            <w:szCs w:val="20"/>
          </w:rPr>
          <w:delText xml:space="preserve">a </w:delText>
        </w:r>
      </w:del>
      <w:ins w:id="1190" w:author="Author">
        <w:r w:rsidR="00920F9B" w:rsidRPr="00374F87">
          <w:rPr>
            <w:rFonts w:ascii="Courier New" w:eastAsia="Times New Roman" w:hAnsi="Courier New" w:cs="Courier New"/>
            <w:color w:val="000000"/>
            <w:sz w:val="20"/>
            <w:szCs w:val="20"/>
          </w:rPr>
          <w:t xml:space="preserve">an </w:t>
        </w:r>
      </w:ins>
      <w:r w:rsidRPr="00374F87">
        <w:rPr>
          <w:rFonts w:ascii="Courier New" w:eastAsia="Times New Roman" w:hAnsi="Courier New" w:cs="Courier New"/>
          <w:color w:val="000000"/>
          <w:sz w:val="20"/>
          <w:szCs w:val="20"/>
        </w:rPr>
        <w:t xml:space="preserve">algorithm </w:t>
      </w:r>
      <w:ins w:id="1191" w:author="Author">
        <w:r w:rsidR="00920F9B" w:rsidRPr="00374F87">
          <w:rPr>
            <w:rFonts w:ascii="Courier New" w:eastAsia="Times New Roman" w:hAnsi="Courier New" w:cs="Courier New"/>
            <w:color w:val="000000"/>
            <w:sz w:val="20"/>
            <w:szCs w:val="20"/>
          </w:rPr>
          <w:t xml:space="preserve">that </w:t>
        </w:r>
      </w:ins>
      <w:del w:id="1192" w:author="Author">
        <w:r w:rsidRPr="00374F87" w:rsidDel="00920F9B">
          <w:rPr>
            <w:rFonts w:ascii="Courier New" w:eastAsia="Times New Roman" w:hAnsi="Courier New" w:cs="Courier New"/>
            <w:color w:val="000000"/>
            <w:sz w:val="20"/>
            <w:szCs w:val="20"/>
          </w:rPr>
          <w:delText xml:space="preserve">needed </w:delText>
        </w:r>
      </w:del>
      <w:ins w:id="1193" w:author="Author">
        <w:r w:rsidR="00920F9B" w:rsidRPr="00374F87">
          <w:rPr>
            <w:rFonts w:ascii="Courier New" w:eastAsia="Times New Roman" w:hAnsi="Courier New" w:cs="Courier New"/>
            <w:color w:val="000000"/>
            <w:sz w:val="20"/>
            <w:szCs w:val="20"/>
          </w:rPr>
          <w:t xml:space="preserve">needs </w:t>
        </w:r>
      </w:ins>
      <w:r w:rsidRPr="00374F87">
        <w:rPr>
          <w:rFonts w:ascii="Courier New" w:eastAsia="Times New Roman" w:hAnsi="Courier New" w:cs="Courier New"/>
          <w:color w:val="000000"/>
          <w:sz w:val="20"/>
          <w:szCs w:val="20"/>
        </w:rPr>
        <w:t xml:space="preserve">to be executed is checked. </w:t>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A1</w:t>
      </w:r>
      <w:r w:rsidRPr="00374F87">
        <w:rPr>
          <w:rFonts w:ascii="Courier New" w:eastAsia="Times New Roman" w:hAnsi="Courier New" w:cs="Courier New"/>
          <w:color w:val="000000"/>
          <w:sz w:val="20"/>
          <w:szCs w:val="20"/>
        </w:rPr>
        <w:t xml:space="preserve">.5} </w:t>
      </w:r>
      <w:del w:id="1194" w:author="Author">
        <w:r w:rsidRPr="00374F87" w:rsidDel="00920F9B">
          <w:rPr>
            <w:rFonts w:ascii="Courier New" w:eastAsia="Times New Roman" w:hAnsi="Courier New" w:cs="Courier New"/>
            <w:color w:val="000000"/>
            <w:sz w:val="20"/>
            <w:szCs w:val="20"/>
          </w:rPr>
          <w:delText xml:space="preserve">donates </w:delText>
        </w:r>
      </w:del>
      <w:ins w:id="1195" w:author="Author">
        <w:r w:rsidR="00920F9B" w:rsidRPr="00374F87">
          <w:rPr>
            <w:rFonts w:ascii="Courier New" w:eastAsia="Times New Roman" w:hAnsi="Courier New" w:cs="Courier New"/>
            <w:color w:val="000000"/>
            <w:sz w:val="20"/>
            <w:szCs w:val="20"/>
          </w:rPr>
          <w:t xml:space="preserve">denotes </w:t>
        </w:r>
      </w:ins>
      <w:r w:rsidRPr="00374F87">
        <w:rPr>
          <w:rFonts w:ascii="Courier New" w:eastAsia="Times New Roman" w:hAnsi="Courier New" w:cs="Courier New"/>
          <w:color w:val="000000"/>
          <w:sz w:val="20"/>
          <w:szCs w:val="20"/>
        </w:rPr>
        <w:t xml:space="preserve">that </w:t>
      </w:r>
      <w:ins w:id="1196" w:author="Author">
        <w:r w:rsidR="00920F9B"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parameters of </w:t>
      </w:r>
      <w:del w:id="1197" w:author="Author">
        <w:r w:rsidRPr="00374F87" w:rsidDel="008363DF">
          <w:rPr>
            <w:rFonts w:ascii="Courier New" w:eastAsia="Times New Roman" w:hAnsi="Courier New" w:cs="Courier New"/>
            <w:color w:val="000000"/>
            <w:sz w:val="20"/>
            <w:szCs w:val="20"/>
          </w:rPr>
          <w:delText xml:space="preserve">a </w:delText>
        </w:r>
      </w:del>
      <w:ins w:id="1198" w:author="Author">
        <w:r w:rsidR="008363DF" w:rsidRPr="00374F87">
          <w:rPr>
            <w:rFonts w:ascii="Courier New" w:eastAsia="Times New Roman" w:hAnsi="Courier New" w:cs="Courier New"/>
            <w:color w:val="000000"/>
            <w:sz w:val="20"/>
            <w:szCs w:val="20"/>
          </w:rPr>
          <w:t>an</w:t>
        </w:r>
        <w:r w:rsidR="002D632A"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0000"/>
          <w:sz w:val="20"/>
          <w:szCs w:val="20"/>
        </w:rPr>
        <w:t xml:space="preserve">algorithm </w:t>
      </w:r>
      <w:ins w:id="1199" w:author="Author">
        <w:r w:rsidR="00E976E8" w:rsidRPr="00374F87">
          <w:rPr>
            <w:rFonts w:ascii="Courier New" w:eastAsia="Times New Roman" w:hAnsi="Courier New" w:cs="Courier New"/>
            <w:color w:val="000000"/>
            <w:sz w:val="20"/>
            <w:szCs w:val="20"/>
          </w:rPr>
          <w:t xml:space="preserve">that </w:t>
        </w:r>
      </w:ins>
      <w:r w:rsidRPr="00374F87">
        <w:rPr>
          <w:rFonts w:ascii="Courier New" w:eastAsia="Times New Roman" w:hAnsi="Courier New" w:cs="Courier New"/>
          <w:color w:val="000000"/>
          <w:sz w:val="20"/>
          <w:szCs w:val="20"/>
        </w:rPr>
        <w:t xml:space="preserve">needed to be updated </w:t>
      </w:r>
      <w:del w:id="1200" w:author="Author">
        <w:r w:rsidRPr="00374F87" w:rsidDel="000B6392">
          <w:rPr>
            <w:rFonts w:ascii="Courier New" w:eastAsia="Times New Roman" w:hAnsi="Courier New" w:cs="Courier New"/>
            <w:color w:val="000000"/>
            <w:sz w:val="20"/>
            <w:szCs w:val="20"/>
          </w:rPr>
          <w:delText xml:space="preserve">is </w:delText>
        </w:r>
      </w:del>
      <w:ins w:id="1201" w:author="Author">
        <w:r w:rsidR="000B6392" w:rsidRPr="00374F87">
          <w:rPr>
            <w:rFonts w:ascii="Courier New" w:eastAsia="Times New Roman" w:hAnsi="Courier New" w:cs="Courier New"/>
            <w:color w:val="000000"/>
            <w:sz w:val="20"/>
            <w:szCs w:val="20"/>
          </w:rPr>
          <w:t xml:space="preserve">are </w:t>
        </w:r>
      </w:ins>
      <w:r w:rsidRPr="00374F87">
        <w:rPr>
          <w:rFonts w:ascii="Courier New" w:eastAsia="Times New Roman" w:hAnsi="Courier New" w:cs="Courier New"/>
          <w:color w:val="000000"/>
          <w:sz w:val="20"/>
          <w:szCs w:val="20"/>
        </w:rPr>
        <w:t xml:space="preserve">checked.  </w:t>
      </w:r>
    </w:p>
    <w:p w14:paraId="24E9DBD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A2730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A2</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$ALDP$</w:t>
      </w:r>
      <w:r w:rsidRPr="00374F87">
        <w:rPr>
          <w:rFonts w:ascii="Courier New" w:eastAsia="Times New Roman" w:hAnsi="Courier New" w:cs="Courier New"/>
          <w:color w:val="000000"/>
          <w:sz w:val="20"/>
          <w:szCs w:val="20"/>
        </w:rPr>
        <w:t xml:space="preserve"> is executed to call Algorithm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alg5</w:t>
      </w:r>
      <w:r w:rsidRPr="00374F87">
        <w:rPr>
          <w:rFonts w:ascii="Courier New" w:eastAsia="Times New Roman" w:hAnsi="Courier New" w:cs="Courier New"/>
          <w:color w:val="000000"/>
          <w:sz w:val="20"/>
          <w:szCs w:val="20"/>
        </w:rPr>
        <w:t xml:space="preserve">}. </w:t>
      </w:r>
    </w:p>
    <w:p w14:paraId="0524DEA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7E0B6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A3</w:t>
      </w:r>
      <w:r w:rsidRPr="00374F87">
        <w:rPr>
          <w:rFonts w:ascii="Courier New" w:eastAsia="Times New Roman" w:hAnsi="Courier New" w:cs="Courier New"/>
          <w:color w:val="000000"/>
          <w:sz w:val="20"/>
          <w:szCs w:val="20"/>
        </w:rPr>
        <w:t xml:space="preserve">}: the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mathcal</w:t>
      </w:r>
      <w:proofErr w:type="spellEnd"/>
      <w:r w:rsidRPr="00374F87">
        <w:rPr>
          <w:rFonts w:ascii="Courier New" w:eastAsia="Times New Roman" w:hAnsi="Courier New" w:cs="Courier New"/>
          <w:color w:val="008000"/>
          <w:sz w:val="20"/>
          <w:szCs w:val="20"/>
        </w:rPr>
        <w:t>{P}_{</w:t>
      </w:r>
      <w:proofErr w:type="spellStart"/>
      <w:r w:rsidRPr="00374F87">
        <w:rPr>
          <w:rFonts w:ascii="Courier New" w:eastAsia="Times New Roman" w:hAnsi="Courier New" w:cs="Courier New"/>
          <w:color w:val="008000"/>
          <w:sz w:val="20"/>
          <w:szCs w:val="20"/>
        </w:rPr>
        <w:t>stm</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is used to feed </w:t>
      </w:r>
      <w:del w:id="1202" w:author="Author">
        <w:r w:rsidRPr="00374F87" w:rsidDel="003E6EEB">
          <w:rPr>
            <w:rFonts w:ascii="Courier New" w:eastAsia="Times New Roman" w:hAnsi="Courier New" w:cs="Courier New"/>
            <w:color w:val="000000"/>
            <w:sz w:val="20"/>
            <w:szCs w:val="20"/>
          </w:rPr>
          <w:delText xml:space="preserve">back </w:delText>
        </w:r>
      </w:del>
      <w:r w:rsidRPr="00374F87">
        <w:rPr>
          <w:rFonts w:ascii="Courier New" w:eastAsia="Times New Roman" w:hAnsi="Courier New" w:cs="Courier New"/>
          <w:color w:val="000000"/>
          <w:sz w:val="20"/>
          <w:szCs w:val="20"/>
        </w:rPr>
        <w:t xml:space="preserve">data </w:t>
      </w:r>
      <w:ins w:id="1203" w:author="Author">
        <w:r w:rsidR="003E6EEB" w:rsidRPr="00374F87">
          <w:rPr>
            <w:rFonts w:ascii="Courier New" w:eastAsia="Times New Roman" w:hAnsi="Courier New" w:cs="Courier New"/>
            <w:color w:val="000000"/>
            <w:sz w:val="20"/>
            <w:szCs w:val="20"/>
          </w:rPr>
          <w:t xml:space="preserve">back </w:t>
        </w:r>
      </w:ins>
      <w:r w:rsidRPr="00374F87">
        <w:rPr>
          <w:rFonts w:ascii="Courier New" w:eastAsia="Times New Roman" w:hAnsi="Courier New" w:cs="Courier New"/>
          <w:color w:val="000000"/>
          <w:sz w:val="20"/>
          <w:szCs w:val="20"/>
        </w:rPr>
        <w:t xml:space="preserve">to the master processor. </w:t>
      </w:r>
    </w:p>
    <w:p w14:paraId="68882F6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8E88A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A4</w:t>
      </w:r>
      <w:r w:rsidRPr="00374F87">
        <w:rPr>
          <w:rFonts w:ascii="Courier New" w:eastAsia="Times New Roman" w:hAnsi="Courier New" w:cs="Courier New"/>
          <w:color w:val="000000"/>
          <w:sz w:val="20"/>
          <w:szCs w:val="20"/>
        </w:rPr>
        <w:t xml:space="preserve">}: starts </w:t>
      </w:r>
      <w:del w:id="1204" w:author="Author">
        <w:r w:rsidRPr="00374F87" w:rsidDel="003E6EEB">
          <w:rPr>
            <w:rFonts w:ascii="Courier New" w:eastAsia="Times New Roman" w:hAnsi="Courier New" w:cs="Courier New"/>
            <w:color w:val="000000"/>
            <w:sz w:val="20"/>
            <w:szCs w:val="20"/>
          </w:rPr>
          <w:delText xml:space="preserve">a </w:delText>
        </w:r>
      </w:del>
      <w:ins w:id="1205" w:author="Author">
        <w:r w:rsidR="003E6EEB" w:rsidRPr="00374F87">
          <w:rPr>
            <w:rFonts w:ascii="Courier New" w:eastAsia="Times New Roman" w:hAnsi="Courier New" w:cs="Courier New"/>
            <w:color w:val="000000"/>
            <w:sz w:val="20"/>
            <w:szCs w:val="20"/>
          </w:rPr>
          <w:t xml:space="preserve">an </w:t>
        </w:r>
      </w:ins>
      <w:r w:rsidRPr="00374F87">
        <w:rPr>
          <w:rFonts w:ascii="Courier New" w:eastAsia="Times New Roman" w:hAnsi="Courier New" w:cs="Courier New"/>
          <w:color w:val="000000"/>
          <w:sz w:val="20"/>
          <w:szCs w:val="20"/>
        </w:rPr>
        <w:t>algorithm.</w:t>
      </w:r>
    </w:p>
    <w:p w14:paraId="361D8ED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FE9B7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textbf</w:t>
      </w:r>
      <w:proofErr w:type="spellEnd"/>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A5</w:t>
      </w:r>
      <w:r w:rsidRPr="00374F87">
        <w:rPr>
          <w:rFonts w:ascii="Courier New" w:eastAsia="Times New Roman" w:hAnsi="Courier New" w:cs="Courier New"/>
          <w:color w:val="000000"/>
          <w:sz w:val="20"/>
          <w:szCs w:val="20"/>
        </w:rPr>
        <w:t xml:space="preserve">}: executes the algorithm until the end. </w:t>
      </w:r>
    </w:p>
    <w:p w14:paraId="109EDC4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75648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\subsection{</w:t>
      </w:r>
      <w:r w:rsidRPr="00374F87">
        <w:rPr>
          <w:rFonts w:ascii="Courier New" w:eastAsia="Times New Roman" w:hAnsi="Courier New" w:cs="Courier New"/>
          <w:b/>
          <w:bCs/>
          <w:color w:val="0000CC"/>
          <w:sz w:val="20"/>
          <w:szCs w:val="20"/>
          <w:u w:val="single"/>
        </w:rPr>
        <w:t>Petri</w:t>
      </w:r>
      <w:r w:rsidRPr="00374F87">
        <w:rPr>
          <w:rFonts w:ascii="Courier New" w:eastAsia="Times New Roman" w:hAnsi="Courier New" w:cs="Courier New"/>
          <w:b/>
          <w:bCs/>
          <w:color w:val="0000CC"/>
          <w:sz w:val="20"/>
          <w:szCs w:val="20"/>
        </w:rPr>
        <w:t>-Net</w:t>
      </w:r>
      <w:ins w:id="1206" w:author="Author">
        <w:r w:rsidR="003E6EEB" w:rsidRPr="00374F87">
          <w:rPr>
            <w:rFonts w:ascii="Courier New" w:eastAsia="Times New Roman" w:hAnsi="Courier New" w:cs="Courier New"/>
            <w:b/>
            <w:bCs/>
            <w:color w:val="0000CC"/>
            <w:sz w:val="20"/>
            <w:szCs w:val="20"/>
          </w:rPr>
          <w:t>-</w:t>
        </w:r>
      </w:ins>
      <w:del w:id="1207" w:author="Author">
        <w:r w:rsidRPr="00374F87" w:rsidDel="003E6EEB">
          <w:rPr>
            <w:rFonts w:ascii="Courier New" w:eastAsia="Times New Roman" w:hAnsi="Courier New" w:cs="Courier New"/>
            <w:b/>
            <w:bCs/>
            <w:color w:val="0000CC"/>
            <w:sz w:val="20"/>
            <w:szCs w:val="20"/>
          </w:rPr>
          <w:delText xml:space="preserve"> </w:delText>
        </w:r>
      </w:del>
      <w:ins w:id="1208" w:author="Author">
        <w:r w:rsidR="003E6EEB" w:rsidRPr="00374F87">
          <w:rPr>
            <w:rFonts w:ascii="Courier New" w:eastAsia="Times New Roman" w:hAnsi="Courier New" w:cs="Courier New"/>
            <w:b/>
            <w:bCs/>
            <w:color w:val="0000CC"/>
            <w:sz w:val="20"/>
            <w:szCs w:val="20"/>
          </w:rPr>
          <w:t>b</w:t>
        </w:r>
      </w:ins>
      <w:del w:id="1209" w:author="Author">
        <w:r w:rsidRPr="00374F87" w:rsidDel="003E6EEB">
          <w:rPr>
            <w:rFonts w:ascii="Courier New" w:eastAsia="Times New Roman" w:hAnsi="Courier New" w:cs="Courier New"/>
            <w:b/>
            <w:bCs/>
            <w:color w:val="0000CC"/>
            <w:sz w:val="20"/>
            <w:szCs w:val="20"/>
          </w:rPr>
          <w:delText>B</w:delText>
        </w:r>
      </w:del>
      <w:r w:rsidRPr="00374F87">
        <w:rPr>
          <w:rFonts w:ascii="Courier New" w:eastAsia="Times New Roman" w:hAnsi="Courier New" w:cs="Courier New"/>
          <w:b/>
          <w:bCs/>
          <w:color w:val="0000CC"/>
          <w:sz w:val="20"/>
          <w:szCs w:val="20"/>
        </w:rPr>
        <w:t>ased Execution of Threads}</w:t>
      </w:r>
    </w:p>
    <w:p w14:paraId="679EC651" w14:textId="7D36697E"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We adopt the analogous thread structure in </w:t>
      </w:r>
      <w:r w:rsidRPr="00374F87">
        <w:rPr>
          <w:rFonts w:ascii="Courier New" w:eastAsia="Times New Roman" w:hAnsi="Courier New" w:cs="Courier New"/>
          <w:color w:val="800000"/>
          <w:sz w:val="20"/>
          <w:szCs w:val="20"/>
        </w:rPr>
        <w:t>\cite</w:t>
      </w:r>
      <w:r w:rsidRPr="00374F87">
        <w:rPr>
          <w:rFonts w:ascii="Courier New" w:eastAsia="Times New Roman" w:hAnsi="Courier New" w:cs="Courier New"/>
          <w:color w:val="000000"/>
          <w:sz w:val="20"/>
          <w:szCs w:val="20"/>
        </w:rPr>
        <w:t>{wu2018customized}. Three special threads are illustrated</w:t>
      </w:r>
      <w:del w:id="1210" w:author="Author">
        <w:r w:rsidRPr="00374F87" w:rsidDel="003E6EEB">
          <w:rPr>
            <w:rFonts w:ascii="Courier New" w:eastAsia="Times New Roman" w:hAnsi="Courier New" w:cs="Courier New"/>
            <w:color w:val="000000"/>
            <w:sz w:val="20"/>
            <w:szCs w:val="20"/>
          </w:rPr>
          <w:delText xml:space="preserve"> as follows</w:delText>
        </w:r>
      </w:del>
      <w:r w:rsidRPr="00374F87">
        <w:rPr>
          <w:rFonts w:ascii="Courier New" w:eastAsia="Times New Roman" w:hAnsi="Courier New" w:cs="Courier New"/>
          <w:color w:val="000000"/>
          <w:sz w:val="20"/>
          <w:szCs w:val="20"/>
        </w:rPr>
        <w:t xml:space="preserve">: 1) </w:t>
      </w:r>
      <w:ins w:id="1211" w:author="Author">
        <w:r w:rsidR="003E6EEB"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visual thread is responsible for </w:t>
      </w:r>
      <w:ins w:id="1212" w:author="Author">
        <w:r w:rsidR="003E6EEB"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interaction with </w:t>
      </w:r>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and drives the flexible layer; 2) </w:t>
      </w:r>
      <w:ins w:id="1213" w:author="Author">
        <w:r w:rsidR="003E6EEB"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control thread is mainly responsible for organizing the whole program and </w:t>
      </w:r>
      <w:del w:id="1214" w:author="Author">
        <w:r w:rsidRPr="00374F87" w:rsidDel="003E6EEB">
          <w:rPr>
            <w:rFonts w:ascii="Courier New" w:eastAsia="Times New Roman" w:hAnsi="Courier New" w:cs="Courier New"/>
            <w:color w:val="000000"/>
            <w:sz w:val="20"/>
            <w:szCs w:val="20"/>
          </w:rPr>
          <w:delText xml:space="preserve">drives </w:delText>
        </w:r>
      </w:del>
      <w:ins w:id="1215" w:author="Author">
        <w:r w:rsidR="003E6EEB" w:rsidRPr="00374F87">
          <w:rPr>
            <w:rFonts w:ascii="Courier New" w:eastAsia="Times New Roman" w:hAnsi="Courier New" w:cs="Courier New"/>
            <w:color w:val="000000"/>
            <w:sz w:val="20"/>
            <w:szCs w:val="20"/>
          </w:rPr>
          <w:t xml:space="preserve">driving </w:t>
        </w:r>
      </w:ins>
      <w:r w:rsidRPr="00374F87">
        <w:rPr>
          <w:rFonts w:ascii="Courier New" w:eastAsia="Times New Roman" w:hAnsi="Courier New" w:cs="Courier New"/>
          <w:color w:val="000000"/>
          <w:sz w:val="20"/>
          <w:szCs w:val="20"/>
        </w:rPr>
        <w:t xml:space="preserve">the control layer; </w:t>
      </w:r>
      <w:ins w:id="1216" w:author="Author">
        <w:r w:rsidR="003E6EEB" w:rsidRPr="00374F87">
          <w:rPr>
            <w:rFonts w:ascii="Courier New" w:eastAsia="Times New Roman" w:hAnsi="Courier New" w:cs="Courier New"/>
            <w:color w:val="000000"/>
            <w:sz w:val="20"/>
            <w:szCs w:val="20"/>
          </w:rPr>
          <w:t xml:space="preserve">and </w:t>
        </w:r>
      </w:ins>
      <w:r w:rsidRPr="00374F87">
        <w:rPr>
          <w:rFonts w:ascii="Courier New" w:eastAsia="Times New Roman" w:hAnsi="Courier New" w:cs="Courier New"/>
          <w:color w:val="000000"/>
          <w:sz w:val="20"/>
          <w:szCs w:val="20"/>
        </w:rPr>
        <w:t xml:space="preserve">3) </w:t>
      </w:r>
      <w:ins w:id="1217" w:author="Author">
        <w:r w:rsidR="003E6EEB"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algorithm thread is used to drive the algorithm layer.</w:t>
      </w:r>
    </w:p>
    <w:p w14:paraId="512AF68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3F8DF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{figure}</w:t>
      </w:r>
    </w:p>
    <w:p w14:paraId="393684D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\centering</w:t>
      </w:r>
    </w:p>
    <w:p w14:paraId="7B93F26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w:t>
      </w:r>
      <w:proofErr w:type="spellStart"/>
      <w:r w:rsidRPr="00374F87">
        <w:rPr>
          <w:rFonts w:ascii="Courier New" w:eastAsia="Times New Roman" w:hAnsi="Courier New" w:cs="Courier New"/>
          <w:b/>
          <w:bCs/>
          <w:color w:val="0000CC"/>
          <w:sz w:val="20"/>
          <w:szCs w:val="20"/>
        </w:rPr>
        <w:t>includegraphics</w:t>
      </w:r>
      <w:proofErr w:type="spellEnd"/>
      <w:r w:rsidRPr="00374F87">
        <w:rPr>
          <w:rFonts w:ascii="Courier New" w:eastAsia="Times New Roman" w:hAnsi="Courier New" w:cs="Courier New"/>
          <w:color w:val="000000"/>
          <w:sz w:val="20"/>
          <w:szCs w:val="20"/>
        </w:rPr>
        <w:t>[width=</w:t>
      </w:r>
      <w:r w:rsidRPr="00374F87">
        <w:rPr>
          <w:rFonts w:ascii="Courier New" w:eastAsia="Times New Roman" w:hAnsi="Courier New" w:cs="Courier New"/>
          <w:color w:val="000000"/>
          <w:sz w:val="20"/>
          <w:szCs w:val="20"/>
          <w:u w:val="single"/>
        </w:rPr>
        <w:t>3in</w:t>
      </w:r>
      <w:r w:rsidRPr="00374F87">
        <w:rPr>
          <w:rFonts w:ascii="Courier New" w:eastAsia="Times New Roman" w:hAnsi="Courier New" w:cs="Courier New"/>
          <w:color w:val="000000"/>
          <w:sz w:val="20"/>
          <w:szCs w:val="20"/>
        </w:rPr>
        <w:t>]{fig/Threads.pdf}</w:t>
      </w:r>
    </w:p>
    <w:p w14:paraId="75C7CE6E" w14:textId="42CB3783"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\caption</w:t>
      </w:r>
      <w:r w:rsidRPr="00374F87">
        <w:rPr>
          <w:rFonts w:ascii="Courier New" w:eastAsia="Times New Roman" w:hAnsi="Courier New" w:cs="Courier New"/>
          <w:color w:val="000000"/>
          <w:sz w:val="20"/>
          <w:szCs w:val="20"/>
        </w:rPr>
        <w:t>{ Thread structure with three special threads: visual</w:t>
      </w:r>
      <w:del w:id="1218" w:author="Author">
        <w:r w:rsidRPr="00374F87" w:rsidDel="00512C84">
          <w:rPr>
            <w:rFonts w:ascii="Courier New" w:eastAsia="Times New Roman" w:hAnsi="Courier New" w:cs="Courier New"/>
            <w:color w:val="000000"/>
            <w:sz w:val="20"/>
            <w:szCs w:val="20"/>
          </w:rPr>
          <w:delText xml:space="preserve"> thread</w:delText>
        </w:r>
      </w:del>
      <w:r w:rsidRPr="00374F87">
        <w:rPr>
          <w:rFonts w:ascii="Courier New" w:eastAsia="Times New Roman" w:hAnsi="Courier New" w:cs="Courier New"/>
          <w:color w:val="000000"/>
          <w:sz w:val="20"/>
          <w:szCs w:val="20"/>
        </w:rPr>
        <w:t xml:space="preserve">, </w:t>
      </w:r>
      <w:del w:id="1219" w:author="Author">
        <w:r w:rsidRPr="00374F87" w:rsidDel="003E6EEB">
          <w:rPr>
            <w:rFonts w:ascii="Courier New" w:eastAsia="Times New Roman" w:hAnsi="Courier New" w:cs="Courier New"/>
            <w:color w:val="000000"/>
            <w:sz w:val="20"/>
            <w:szCs w:val="20"/>
          </w:rPr>
          <w:delText xml:space="preserve">Control </w:delText>
        </w:r>
      </w:del>
      <w:ins w:id="1220" w:author="Author">
        <w:r w:rsidR="003E6EEB" w:rsidRPr="00374F87">
          <w:rPr>
            <w:rFonts w:ascii="Courier New" w:eastAsia="Times New Roman" w:hAnsi="Courier New" w:cs="Courier New"/>
            <w:color w:val="000000"/>
            <w:sz w:val="20"/>
            <w:szCs w:val="20"/>
          </w:rPr>
          <w:t>control</w:t>
        </w:r>
      </w:ins>
      <w:del w:id="1221" w:author="Author">
        <w:r w:rsidRPr="00374F87" w:rsidDel="00512C84">
          <w:rPr>
            <w:rFonts w:ascii="Courier New" w:eastAsia="Times New Roman" w:hAnsi="Courier New" w:cs="Courier New"/>
            <w:color w:val="000000"/>
            <w:sz w:val="20"/>
            <w:szCs w:val="20"/>
          </w:rPr>
          <w:delText>thread</w:delText>
        </w:r>
      </w:del>
      <w:r w:rsidRPr="00374F87">
        <w:rPr>
          <w:rFonts w:ascii="Courier New" w:eastAsia="Times New Roman" w:hAnsi="Courier New" w:cs="Courier New"/>
          <w:color w:val="000000"/>
          <w:sz w:val="20"/>
          <w:szCs w:val="20"/>
        </w:rPr>
        <w:t xml:space="preserve">, and algorithm </w:t>
      </w:r>
      <w:del w:id="1222" w:author="Author">
        <w:r w:rsidRPr="00374F87" w:rsidDel="00512C84">
          <w:rPr>
            <w:rFonts w:ascii="Courier New" w:eastAsia="Times New Roman" w:hAnsi="Courier New" w:cs="Courier New"/>
            <w:color w:val="000000"/>
            <w:sz w:val="20"/>
            <w:szCs w:val="20"/>
          </w:rPr>
          <w:delText>thread</w:delText>
        </w:r>
      </w:del>
      <w:ins w:id="1223" w:author="Author">
        <w:r w:rsidR="00512C84" w:rsidRPr="00374F87">
          <w:rPr>
            <w:rFonts w:ascii="Courier New" w:eastAsia="Times New Roman" w:hAnsi="Courier New" w:cs="Courier New"/>
            <w:color w:val="000000"/>
            <w:sz w:val="20"/>
            <w:szCs w:val="20"/>
          </w:rPr>
          <w:t>threads</w:t>
        </w:r>
      </w:ins>
      <w:r w:rsidRPr="00374F87">
        <w:rPr>
          <w:rFonts w:ascii="Courier New" w:eastAsia="Times New Roman" w:hAnsi="Courier New" w:cs="Courier New"/>
          <w:color w:val="000000"/>
          <w:sz w:val="20"/>
          <w:szCs w:val="20"/>
        </w:rPr>
        <w:t xml:space="preserve">. </w:t>
      </w:r>
      <w:ins w:id="1224" w:author="Author">
        <w:r w:rsidR="003E6EEB" w:rsidRPr="00374F87">
          <w:rPr>
            <w:rFonts w:ascii="Courier New" w:eastAsia="Times New Roman" w:hAnsi="Courier New" w:cs="Courier New"/>
            <w:color w:val="000000"/>
            <w:sz w:val="20"/>
            <w:szCs w:val="20"/>
          </w:rPr>
          <w:t xml:space="preserve">The </w:t>
        </w:r>
      </w:ins>
      <w:del w:id="1225" w:author="Author">
        <w:r w:rsidRPr="00374F87" w:rsidDel="003E6EEB">
          <w:rPr>
            <w:rFonts w:ascii="Courier New" w:eastAsia="Times New Roman" w:hAnsi="Courier New" w:cs="Courier New"/>
            <w:color w:val="000000"/>
            <w:sz w:val="20"/>
            <w:szCs w:val="20"/>
          </w:rPr>
          <w:delText xml:space="preserve">Control </w:delText>
        </w:r>
      </w:del>
      <w:ins w:id="1226" w:author="Author">
        <w:r w:rsidR="003E6EEB" w:rsidRPr="00374F87">
          <w:rPr>
            <w:rFonts w:ascii="Courier New" w:eastAsia="Times New Roman" w:hAnsi="Courier New" w:cs="Courier New"/>
            <w:color w:val="000000"/>
            <w:sz w:val="20"/>
            <w:szCs w:val="20"/>
          </w:rPr>
          <w:t xml:space="preserve">control </w:t>
        </w:r>
      </w:ins>
      <w:del w:id="1227" w:author="Author">
        <w:r w:rsidRPr="00374F87" w:rsidDel="003E6EEB">
          <w:rPr>
            <w:rFonts w:ascii="Courier New" w:eastAsia="Times New Roman" w:hAnsi="Courier New" w:cs="Courier New"/>
            <w:color w:val="000000"/>
            <w:sz w:val="20"/>
            <w:szCs w:val="20"/>
          </w:rPr>
          <w:delText xml:space="preserve">thread </w:delText>
        </w:r>
      </w:del>
      <w:r w:rsidRPr="00374F87">
        <w:rPr>
          <w:rFonts w:ascii="Courier New" w:eastAsia="Times New Roman" w:hAnsi="Courier New" w:cs="Courier New"/>
          <w:color w:val="000000"/>
          <w:sz w:val="20"/>
          <w:szCs w:val="20"/>
        </w:rPr>
        <w:t xml:space="preserve">and visual </w:t>
      </w:r>
      <w:del w:id="1228" w:author="Author">
        <w:r w:rsidRPr="00374F87" w:rsidDel="003E6EEB">
          <w:rPr>
            <w:rFonts w:ascii="Courier New" w:eastAsia="Times New Roman" w:hAnsi="Courier New" w:cs="Courier New"/>
            <w:color w:val="000000"/>
            <w:sz w:val="20"/>
            <w:szCs w:val="20"/>
          </w:rPr>
          <w:delText xml:space="preserve">thread </w:delText>
        </w:r>
      </w:del>
      <w:ins w:id="1229" w:author="Author">
        <w:r w:rsidR="003E6EEB" w:rsidRPr="00374F87">
          <w:rPr>
            <w:rFonts w:ascii="Courier New" w:eastAsia="Times New Roman" w:hAnsi="Courier New" w:cs="Courier New"/>
            <w:color w:val="000000"/>
            <w:sz w:val="20"/>
            <w:szCs w:val="20"/>
          </w:rPr>
          <w:t xml:space="preserve">threads </w:t>
        </w:r>
      </w:ins>
      <w:del w:id="1230" w:author="Author">
        <w:r w:rsidRPr="00374F87" w:rsidDel="003E6EEB">
          <w:rPr>
            <w:rFonts w:ascii="Courier New" w:eastAsia="Times New Roman" w:hAnsi="Courier New" w:cs="Courier New"/>
            <w:color w:val="000000"/>
            <w:sz w:val="20"/>
            <w:szCs w:val="20"/>
          </w:rPr>
          <w:delText xml:space="preserve">are running </w:delText>
        </w:r>
      </w:del>
      <w:ins w:id="1231" w:author="Author">
        <w:r w:rsidR="003E6EEB" w:rsidRPr="00374F87">
          <w:rPr>
            <w:rFonts w:ascii="Courier New" w:eastAsia="Times New Roman" w:hAnsi="Courier New" w:cs="Courier New"/>
            <w:color w:val="000000"/>
            <w:sz w:val="20"/>
            <w:szCs w:val="20"/>
          </w:rPr>
          <w:t xml:space="preserve">run </w:t>
        </w:r>
      </w:ins>
      <w:r w:rsidRPr="00374F87">
        <w:rPr>
          <w:rFonts w:ascii="Courier New" w:eastAsia="Times New Roman" w:hAnsi="Courier New" w:cs="Courier New"/>
          <w:color w:val="000000"/>
          <w:sz w:val="20"/>
          <w:szCs w:val="20"/>
        </w:rPr>
        <w:t xml:space="preserve">in the master slave, </w:t>
      </w:r>
      <w:del w:id="1232" w:author="Author">
        <w:r w:rsidRPr="00374F87" w:rsidDel="003E6EEB">
          <w:rPr>
            <w:rFonts w:ascii="Courier New" w:eastAsia="Times New Roman" w:hAnsi="Courier New" w:cs="Courier New"/>
            <w:color w:val="000000"/>
            <w:sz w:val="20"/>
            <w:szCs w:val="20"/>
          </w:rPr>
          <w:delText xml:space="preserve">and </w:delText>
        </w:r>
      </w:del>
      <w:ins w:id="1233" w:author="Author">
        <w:r w:rsidR="003E6EEB" w:rsidRPr="00374F87">
          <w:rPr>
            <w:rFonts w:ascii="Courier New" w:eastAsia="Times New Roman" w:hAnsi="Courier New" w:cs="Courier New"/>
            <w:color w:val="000000"/>
            <w:sz w:val="20"/>
            <w:szCs w:val="20"/>
          </w:rPr>
          <w:t xml:space="preserve">while </w:t>
        </w:r>
      </w:ins>
      <w:r w:rsidRPr="00374F87">
        <w:rPr>
          <w:rFonts w:ascii="Courier New" w:eastAsia="Times New Roman" w:hAnsi="Courier New" w:cs="Courier New"/>
          <w:color w:val="000000"/>
          <w:sz w:val="20"/>
          <w:szCs w:val="20"/>
        </w:rPr>
        <w:t xml:space="preserve">the algorithm thread </w:t>
      </w:r>
      <w:del w:id="1234" w:author="Author">
        <w:r w:rsidRPr="00374F87" w:rsidDel="003E6EEB">
          <w:rPr>
            <w:rFonts w:ascii="Courier New" w:eastAsia="Times New Roman" w:hAnsi="Courier New" w:cs="Courier New"/>
            <w:color w:val="000000"/>
            <w:sz w:val="20"/>
            <w:szCs w:val="20"/>
          </w:rPr>
          <w:delText xml:space="preserve">is running </w:delText>
        </w:r>
      </w:del>
      <w:ins w:id="1235" w:author="Author">
        <w:r w:rsidR="003E6EEB" w:rsidRPr="00374F87">
          <w:rPr>
            <w:rFonts w:ascii="Courier New" w:eastAsia="Times New Roman" w:hAnsi="Courier New" w:cs="Courier New"/>
            <w:color w:val="000000"/>
            <w:sz w:val="20"/>
            <w:szCs w:val="20"/>
          </w:rPr>
          <w:t xml:space="preserve">runs </w:t>
        </w:r>
      </w:ins>
      <w:r w:rsidRPr="00374F87">
        <w:rPr>
          <w:rFonts w:ascii="Courier New" w:eastAsia="Times New Roman" w:hAnsi="Courier New" w:cs="Courier New"/>
          <w:color w:val="000000"/>
          <w:sz w:val="20"/>
          <w:szCs w:val="20"/>
        </w:rPr>
        <w:t>in the slave thread.}</w:t>
      </w:r>
    </w:p>
    <w:p w14:paraId="0D4750F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\label{</w:t>
      </w:r>
      <w:proofErr w:type="spellStart"/>
      <w:r w:rsidRPr="00374F87">
        <w:rPr>
          <w:rFonts w:ascii="Courier New" w:eastAsia="Times New Roman" w:hAnsi="Courier New" w:cs="Courier New"/>
          <w:b/>
          <w:bCs/>
          <w:color w:val="0000CC"/>
          <w:sz w:val="20"/>
          <w:szCs w:val="20"/>
        </w:rPr>
        <w:t>fig:Threads</w:t>
      </w:r>
      <w:proofErr w:type="spellEnd"/>
      <w:r w:rsidRPr="00374F87">
        <w:rPr>
          <w:rFonts w:ascii="Courier New" w:eastAsia="Times New Roman" w:hAnsi="Courier New" w:cs="Courier New"/>
          <w:b/>
          <w:bCs/>
          <w:color w:val="0000CC"/>
          <w:sz w:val="20"/>
          <w:szCs w:val="20"/>
        </w:rPr>
        <w:t>}</w:t>
      </w:r>
    </w:p>
    <w:p w14:paraId="03F9E91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{figure}</w:t>
      </w:r>
    </w:p>
    <w:p w14:paraId="256F537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E20D11" w14:textId="5FDC6A56"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lastRenderedPageBreak/>
        <w:t xml:space="preserve">  In our works, </w:t>
      </w:r>
      <w:r w:rsidRPr="00374F87">
        <w:rPr>
          <w:rFonts w:ascii="Courier New" w:eastAsia="Times New Roman" w:hAnsi="Courier New" w:cs="Courier New"/>
          <w:color w:val="000000"/>
          <w:sz w:val="20"/>
          <w:szCs w:val="20"/>
          <w:u w:val="single"/>
        </w:rPr>
        <w:t>Petri</w:t>
      </w:r>
      <w:r w:rsidRPr="00374F87">
        <w:rPr>
          <w:rFonts w:ascii="Courier New" w:eastAsia="Times New Roman" w:hAnsi="Courier New" w:cs="Courier New"/>
          <w:color w:val="000000"/>
          <w:sz w:val="20"/>
          <w:szCs w:val="20"/>
        </w:rPr>
        <w:t xml:space="preserve"> Net is adopted to describe the execution of the three threads. Every thread is a </w:t>
      </w:r>
      <w:r w:rsidRPr="00374F87">
        <w:rPr>
          <w:rFonts w:ascii="Courier New" w:eastAsia="Times New Roman" w:hAnsi="Courier New" w:cs="Courier New"/>
          <w:color w:val="000000"/>
          <w:sz w:val="20"/>
          <w:szCs w:val="20"/>
          <w:u w:val="single"/>
        </w:rPr>
        <w:t>Petri</w:t>
      </w:r>
      <w:r w:rsidRPr="00374F87">
        <w:rPr>
          <w:rFonts w:ascii="Courier New" w:eastAsia="Times New Roman" w:hAnsi="Courier New" w:cs="Courier New"/>
          <w:color w:val="000000"/>
          <w:sz w:val="20"/>
          <w:szCs w:val="20"/>
        </w:rPr>
        <w:t>-Net</w:t>
      </w:r>
      <w:del w:id="1236" w:author="Author">
        <w:r w:rsidRPr="00374F87" w:rsidDel="003E6EEB">
          <w:rPr>
            <w:rFonts w:ascii="Courier New" w:eastAsia="Times New Roman" w:hAnsi="Courier New" w:cs="Courier New"/>
            <w:color w:val="000000"/>
            <w:sz w:val="20"/>
            <w:szCs w:val="20"/>
          </w:rPr>
          <w:delText xml:space="preserve">. </w:delText>
        </w:r>
      </w:del>
      <w:ins w:id="1237" w:author="Author">
        <w:r w:rsidR="003E6EEB" w:rsidRPr="00374F87">
          <w:rPr>
            <w:rFonts w:ascii="Courier New" w:eastAsia="Times New Roman" w:hAnsi="Courier New" w:cs="Courier New"/>
            <w:color w:val="000000"/>
            <w:sz w:val="20"/>
            <w:szCs w:val="20"/>
          </w:rPr>
          <w:t xml:space="preserve">, and </w:t>
        </w:r>
      </w:ins>
      <w:del w:id="1238" w:author="Author">
        <w:r w:rsidRPr="00374F87" w:rsidDel="003E6EEB">
          <w:rPr>
            <w:rFonts w:ascii="Courier New" w:eastAsia="Times New Roman" w:hAnsi="Courier New" w:cs="Courier New"/>
            <w:color w:val="000000"/>
            <w:sz w:val="20"/>
            <w:szCs w:val="20"/>
          </w:rPr>
          <w:delText xml:space="preserve">We </w:delText>
        </w:r>
      </w:del>
      <w:ins w:id="1239" w:author="Author">
        <w:r w:rsidR="003E6EEB" w:rsidRPr="00374F87">
          <w:rPr>
            <w:rFonts w:ascii="Courier New" w:eastAsia="Times New Roman" w:hAnsi="Courier New" w:cs="Courier New"/>
            <w:color w:val="000000"/>
            <w:sz w:val="20"/>
            <w:szCs w:val="20"/>
          </w:rPr>
          <w:t xml:space="preserve">we </w:t>
        </w:r>
      </w:ins>
      <w:r w:rsidRPr="00374F87">
        <w:rPr>
          <w:rFonts w:ascii="Courier New" w:eastAsia="Times New Roman" w:hAnsi="Courier New" w:cs="Courier New"/>
          <w:color w:val="000000"/>
          <w:sz w:val="20"/>
          <w:szCs w:val="20"/>
        </w:rPr>
        <w:t xml:space="preserve">define the </w:t>
      </w:r>
      <w:r w:rsidRPr="00374F87">
        <w:rPr>
          <w:rFonts w:ascii="Courier New" w:eastAsia="Times New Roman" w:hAnsi="Courier New" w:cs="Courier New"/>
          <w:color w:val="000000"/>
          <w:sz w:val="20"/>
          <w:szCs w:val="20"/>
          <w:u w:val="single"/>
        </w:rPr>
        <w:t>Petri</w:t>
      </w:r>
      <w:r w:rsidRPr="00374F87">
        <w:rPr>
          <w:rFonts w:ascii="Courier New" w:eastAsia="Times New Roman" w:hAnsi="Courier New" w:cs="Courier New"/>
          <w:color w:val="000000"/>
          <w:sz w:val="20"/>
          <w:szCs w:val="20"/>
        </w:rPr>
        <w:t xml:space="preserve"> Net as </w:t>
      </w:r>
      <w:ins w:id="1240" w:author="Author" w:date="2018-10-01T11:28:00Z">
        <w:r w:rsid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 xml:space="preserve">three </w:t>
      </w:r>
      <w:r w:rsidRPr="00374F87">
        <w:rPr>
          <w:rFonts w:ascii="Courier New" w:eastAsia="Times New Roman" w:hAnsi="Courier New" w:cs="Courier New"/>
          <w:color w:val="000000"/>
          <w:sz w:val="20"/>
          <w:szCs w:val="20"/>
          <w:u w:val="single"/>
        </w:rPr>
        <w:t>tuple</w:t>
      </w:r>
      <w:r w:rsidRPr="00374F87">
        <w:rPr>
          <w:rFonts w:ascii="Courier New" w:eastAsia="Times New Roman" w:hAnsi="Courier New" w:cs="Courier New"/>
          <w:color w:val="000000"/>
          <w:sz w:val="20"/>
          <w:szCs w:val="20"/>
        </w:rPr>
        <w:t>:</w:t>
      </w:r>
    </w:p>
    <w:p w14:paraId="0D1C234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p>
    <w:p w14:paraId="0B8286C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{equation}</w:t>
      </w:r>
    </w:p>
    <w:p w14:paraId="29786EC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PN = \{P,T,F\},</w:t>
      </w:r>
    </w:p>
    <w:p w14:paraId="0C3ED23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 xml:space="preserve"> </w:t>
      </w: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 xml:space="preserve">{equation} </w:t>
      </w:r>
    </w:p>
    <w:p w14:paraId="611430F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where </w:t>
      </w:r>
      <w:r w:rsidRPr="00374F87">
        <w:rPr>
          <w:rFonts w:ascii="Courier New" w:eastAsia="Times New Roman" w:hAnsi="Courier New" w:cs="Courier New"/>
          <w:color w:val="008000"/>
          <w:sz w:val="20"/>
          <w:szCs w:val="20"/>
        </w:rPr>
        <w:t>$P$</w:t>
      </w:r>
      <w:r w:rsidRPr="00374F87">
        <w:rPr>
          <w:rFonts w:ascii="Courier New" w:eastAsia="Times New Roman" w:hAnsi="Courier New" w:cs="Courier New"/>
          <w:color w:val="000000"/>
          <w:sz w:val="20"/>
          <w:szCs w:val="20"/>
        </w:rPr>
        <w:t xml:space="preserve"> is the finite set of places</w:t>
      </w:r>
      <w:ins w:id="1241" w:author="Author">
        <w:r w:rsidR="003E6EEB" w:rsidRPr="00374F87">
          <w:rPr>
            <w:rFonts w:ascii="Courier New" w:eastAsia="Times New Roman" w:hAnsi="Courier New" w:cs="Courier New"/>
            <w:color w:val="000000"/>
            <w:sz w:val="20"/>
            <w:szCs w:val="20"/>
          </w:rPr>
          <w:t>;</w:t>
        </w:r>
      </w:ins>
      <w:del w:id="1242" w:author="Author">
        <w:r w:rsidRPr="00374F87" w:rsidDel="003E6EEB">
          <w:rPr>
            <w:rFonts w:ascii="Courier New" w:eastAsia="Times New Roman" w:hAnsi="Courier New" w:cs="Courier New"/>
            <w:color w:val="000000"/>
            <w:sz w:val="20"/>
            <w:szCs w:val="20"/>
          </w:rPr>
          <w:delText>,</w:delText>
        </w:r>
      </w:del>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$T$</w:t>
      </w:r>
      <w:r w:rsidRPr="00374F87">
        <w:rPr>
          <w:rFonts w:ascii="Courier New" w:eastAsia="Times New Roman" w:hAnsi="Courier New" w:cs="Courier New"/>
          <w:color w:val="000000"/>
          <w:sz w:val="20"/>
          <w:szCs w:val="20"/>
        </w:rPr>
        <w:t xml:space="preserve"> is the finite set of transitions</w:t>
      </w:r>
      <w:del w:id="1243" w:author="Author">
        <w:r w:rsidRPr="00374F87" w:rsidDel="003E6EEB">
          <w:rPr>
            <w:rFonts w:ascii="Courier New" w:eastAsia="Times New Roman" w:hAnsi="Courier New" w:cs="Courier New"/>
            <w:color w:val="000000"/>
            <w:sz w:val="20"/>
            <w:szCs w:val="20"/>
          </w:rPr>
          <w:delText xml:space="preserve">, </w:delText>
        </w:r>
      </w:del>
      <w:ins w:id="1244" w:author="Author">
        <w:r w:rsidR="003E6EEB"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0000"/>
          <w:sz w:val="20"/>
          <w:szCs w:val="20"/>
        </w:rPr>
        <w:t xml:space="preserve">and </w:t>
      </w:r>
      <w:r w:rsidRPr="00374F87">
        <w:rPr>
          <w:rFonts w:ascii="Courier New" w:eastAsia="Times New Roman" w:hAnsi="Courier New" w:cs="Courier New"/>
          <w:color w:val="008000"/>
          <w:sz w:val="20"/>
          <w:szCs w:val="20"/>
        </w:rPr>
        <w:t>$F$</w:t>
      </w:r>
      <w:r w:rsidRPr="00374F87">
        <w:rPr>
          <w:rFonts w:ascii="Courier New" w:eastAsia="Times New Roman" w:hAnsi="Courier New" w:cs="Courier New"/>
          <w:color w:val="000000"/>
          <w:sz w:val="20"/>
          <w:szCs w:val="20"/>
        </w:rPr>
        <w:t xml:space="preserve"> is the set of arcs.</w:t>
      </w:r>
      <w:ins w:id="1245" w:author="Author">
        <w:r w:rsidR="003E6EEB" w:rsidRPr="00374F87">
          <w:rPr>
            <w:rFonts w:ascii="Courier New" w:eastAsia="Times New Roman" w:hAnsi="Courier New" w:cs="Courier New"/>
            <w:color w:val="000000"/>
            <w:sz w:val="20"/>
            <w:szCs w:val="20"/>
          </w:rPr>
          <w:t xml:space="preserve"> </w:t>
        </w:r>
      </w:ins>
      <w:del w:id="1246" w:author="Author">
        <w:r w:rsidRPr="00374F87" w:rsidDel="003E6EEB">
          <w:rPr>
            <w:rFonts w:ascii="Courier New" w:eastAsia="Times New Roman" w:hAnsi="Courier New" w:cs="Courier New"/>
            <w:color w:val="000000"/>
            <w:sz w:val="20"/>
            <w:szCs w:val="20"/>
          </w:rPr>
          <w:delText xml:space="preserve"> Here, </w:delText>
        </w:r>
      </w:del>
      <w:r w:rsidRPr="00374F87">
        <w:rPr>
          <w:rFonts w:ascii="Courier New" w:eastAsia="Times New Roman" w:hAnsi="Courier New" w:cs="Courier New"/>
          <w:color w:val="008000"/>
          <w:sz w:val="20"/>
          <w:szCs w:val="20"/>
        </w:rPr>
        <w:t>$F \subset P\times T \cup T\times P$</w:t>
      </w:r>
      <w:del w:id="1247" w:author="Author">
        <w:r w:rsidRPr="00374F87" w:rsidDel="003E6EEB">
          <w:rPr>
            <w:rFonts w:ascii="Courier New" w:eastAsia="Times New Roman" w:hAnsi="Courier New" w:cs="Courier New"/>
            <w:color w:val="000000"/>
            <w:sz w:val="20"/>
            <w:szCs w:val="20"/>
          </w:rPr>
          <w:delText xml:space="preserve"> which</w:delText>
        </w:r>
      </w:del>
      <w:r w:rsidRPr="00374F87">
        <w:rPr>
          <w:rFonts w:ascii="Courier New" w:eastAsia="Times New Roman" w:hAnsi="Courier New" w:cs="Courier New"/>
          <w:color w:val="000000"/>
          <w:sz w:val="20"/>
          <w:szCs w:val="20"/>
        </w:rPr>
        <w:t xml:space="preserve"> </w:t>
      </w:r>
      <w:del w:id="1248" w:author="Author">
        <w:r w:rsidRPr="00374F87" w:rsidDel="003E6EEB">
          <w:rPr>
            <w:rFonts w:ascii="Courier New" w:eastAsia="Times New Roman" w:hAnsi="Courier New" w:cs="Courier New"/>
            <w:color w:val="000000"/>
            <w:sz w:val="20"/>
            <w:szCs w:val="20"/>
          </w:rPr>
          <w:delText xml:space="preserve">donates </w:delText>
        </w:r>
      </w:del>
      <w:ins w:id="1249" w:author="Author">
        <w:r w:rsidR="003E6EEB" w:rsidRPr="00374F87">
          <w:rPr>
            <w:rFonts w:ascii="Courier New" w:eastAsia="Times New Roman" w:hAnsi="Courier New" w:cs="Courier New"/>
            <w:color w:val="000000"/>
            <w:sz w:val="20"/>
            <w:szCs w:val="20"/>
          </w:rPr>
          <w:t xml:space="preserve">denotes </w:t>
        </w:r>
      </w:ins>
      <w:r w:rsidRPr="00374F87">
        <w:rPr>
          <w:rFonts w:ascii="Courier New" w:eastAsia="Times New Roman" w:hAnsi="Courier New" w:cs="Courier New"/>
          <w:color w:val="000000"/>
          <w:sz w:val="20"/>
          <w:szCs w:val="20"/>
        </w:rPr>
        <w:t xml:space="preserve">that the arcs </w:t>
      </w:r>
      <w:del w:id="1250" w:author="Author">
        <w:r w:rsidRPr="00374F87" w:rsidDel="003E6EEB">
          <w:rPr>
            <w:rFonts w:ascii="Courier New" w:eastAsia="Times New Roman" w:hAnsi="Courier New" w:cs="Courier New"/>
            <w:color w:val="000000"/>
            <w:sz w:val="20"/>
            <w:szCs w:val="20"/>
          </w:rPr>
          <w:delText xml:space="preserve">contain </w:delText>
        </w:r>
      </w:del>
      <w:ins w:id="1251" w:author="Author">
        <w:r w:rsidR="003E6EEB" w:rsidRPr="00374F87">
          <w:rPr>
            <w:rFonts w:ascii="Courier New" w:eastAsia="Times New Roman" w:hAnsi="Courier New" w:cs="Courier New"/>
            <w:color w:val="000000"/>
            <w:sz w:val="20"/>
            <w:szCs w:val="20"/>
          </w:rPr>
          <w:t xml:space="preserve">are </w:t>
        </w:r>
      </w:ins>
      <w:del w:id="1252" w:author="Author">
        <w:r w:rsidRPr="00374F87" w:rsidDel="003E6EEB">
          <w:rPr>
            <w:rFonts w:ascii="Courier New" w:eastAsia="Times New Roman" w:hAnsi="Courier New" w:cs="Courier New"/>
            <w:color w:val="000000"/>
            <w:sz w:val="20"/>
            <w:szCs w:val="20"/>
          </w:rPr>
          <w:delText xml:space="preserve">form </w:delText>
        </w:r>
      </w:del>
      <w:ins w:id="1253" w:author="Author">
        <w:r w:rsidR="003E6EEB" w:rsidRPr="00374F87">
          <w:rPr>
            <w:rFonts w:ascii="Courier New" w:eastAsia="Times New Roman" w:hAnsi="Courier New" w:cs="Courier New"/>
            <w:color w:val="000000"/>
            <w:sz w:val="20"/>
            <w:szCs w:val="20"/>
          </w:rPr>
          <w:t xml:space="preserve">from </w:t>
        </w:r>
      </w:ins>
      <w:r w:rsidRPr="00374F87">
        <w:rPr>
          <w:rFonts w:ascii="Courier New" w:eastAsia="Times New Roman" w:hAnsi="Courier New" w:cs="Courier New"/>
          <w:color w:val="008000"/>
          <w:sz w:val="20"/>
          <w:szCs w:val="20"/>
        </w:rPr>
        <w:t>$P$</w:t>
      </w:r>
      <w:r w:rsidRPr="00374F87">
        <w:rPr>
          <w:rFonts w:ascii="Courier New" w:eastAsia="Times New Roman" w:hAnsi="Courier New" w:cs="Courier New"/>
          <w:color w:val="000000"/>
          <w:sz w:val="20"/>
          <w:szCs w:val="20"/>
        </w:rPr>
        <w:t xml:space="preserve"> to </w:t>
      </w:r>
      <w:r w:rsidRPr="00374F87">
        <w:rPr>
          <w:rFonts w:ascii="Courier New" w:eastAsia="Times New Roman" w:hAnsi="Courier New" w:cs="Courier New"/>
          <w:color w:val="008000"/>
          <w:sz w:val="20"/>
          <w:szCs w:val="20"/>
        </w:rPr>
        <w:t>$T$</w:t>
      </w:r>
      <w:r w:rsidRPr="00374F87">
        <w:rPr>
          <w:rFonts w:ascii="Courier New" w:eastAsia="Times New Roman" w:hAnsi="Courier New" w:cs="Courier New"/>
          <w:color w:val="000000"/>
          <w:sz w:val="20"/>
          <w:szCs w:val="20"/>
        </w:rPr>
        <w:t xml:space="preserve"> and from </w:t>
      </w:r>
      <w:r w:rsidRPr="00374F87">
        <w:rPr>
          <w:rFonts w:ascii="Courier New" w:eastAsia="Times New Roman" w:hAnsi="Courier New" w:cs="Courier New"/>
          <w:color w:val="008000"/>
          <w:sz w:val="20"/>
          <w:szCs w:val="20"/>
        </w:rPr>
        <w:t>$T$</w:t>
      </w:r>
      <w:r w:rsidRPr="00374F87">
        <w:rPr>
          <w:rFonts w:ascii="Courier New" w:eastAsia="Times New Roman" w:hAnsi="Courier New" w:cs="Courier New"/>
          <w:color w:val="000000"/>
          <w:sz w:val="20"/>
          <w:szCs w:val="20"/>
        </w:rPr>
        <w:t xml:space="preserve"> to </w:t>
      </w:r>
      <w:r w:rsidRPr="00374F87">
        <w:rPr>
          <w:rFonts w:ascii="Courier New" w:eastAsia="Times New Roman" w:hAnsi="Courier New" w:cs="Courier New"/>
          <w:color w:val="008000"/>
          <w:sz w:val="20"/>
          <w:szCs w:val="20"/>
        </w:rPr>
        <w:t>$P$</w:t>
      </w:r>
      <w:r w:rsidRPr="00374F87">
        <w:rPr>
          <w:rFonts w:ascii="Courier New" w:eastAsia="Times New Roman" w:hAnsi="Courier New" w:cs="Courier New"/>
          <w:color w:val="000000"/>
          <w:sz w:val="20"/>
          <w:szCs w:val="20"/>
        </w:rPr>
        <w:t>.</w:t>
      </w:r>
    </w:p>
    <w:p w14:paraId="5EA8816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p>
    <w:p w14:paraId="0178187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del w:id="1254" w:author="Author">
        <w:r w:rsidRPr="00374F87" w:rsidDel="00312850">
          <w:rPr>
            <w:rFonts w:ascii="Courier New" w:eastAsia="Times New Roman" w:hAnsi="Courier New" w:cs="Courier New"/>
            <w:color w:val="000000"/>
            <w:sz w:val="20"/>
            <w:szCs w:val="20"/>
          </w:rPr>
          <w:delText>Then, w</w:delText>
        </w:r>
      </w:del>
      <w:ins w:id="1255" w:author="Author">
        <w:r w:rsidR="00312850" w:rsidRPr="00374F87">
          <w:rPr>
            <w:rFonts w:ascii="Courier New" w:eastAsia="Times New Roman" w:hAnsi="Courier New" w:cs="Courier New"/>
            <w:color w:val="000000"/>
            <w:sz w:val="20"/>
            <w:szCs w:val="20"/>
          </w:rPr>
          <w:t>W</w:t>
        </w:r>
      </w:ins>
      <w:r w:rsidRPr="00374F87">
        <w:rPr>
          <w:rFonts w:ascii="Courier New" w:eastAsia="Times New Roman" w:hAnsi="Courier New" w:cs="Courier New"/>
          <w:color w:val="000000"/>
          <w:sz w:val="20"/>
          <w:szCs w:val="20"/>
        </w:rPr>
        <w:t xml:space="preserve">e can </w:t>
      </w:r>
      <w:ins w:id="1256" w:author="Author">
        <w:r w:rsidR="00312850" w:rsidRPr="00374F87">
          <w:rPr>
            <w:rFonts w:ascii="Courier New" w:eastAsia="Times New Roman" w:hAnsi="Courier New" w:cs="Courier New"/>
            <w:color w:val="000000"/>
            <w:sz w:val="20"/>
            <w:szCs w:val="20"/>
          </w:rPr>
          <w:t xml:space="preserve">then </w:t>
        </w:r>
      </w:ins>
      <w:r w:rsidRPr="00374F87">
        <w:rPr>
          <w:rFonts w:ascii="Courier New" w:eastAsia="Times New Roman" w:hAnsi="Courier New" w:cs="Courier New"/>
          <w:color w:val="000000"/>
          <w:sz w:val="20"/>
          <w:szCs w:val="20"/>
        </w:rPr>
        <w:t>define the execution of threads (</w:t>
      </w:r>
      <w:r w:rsidRPr="00374F87">
        <w:rPr>
          <w:rFonts w:ascii="Courier New" w:eastAsia="Times New Roman" w:hAnsi="Courier New" w:cs="Courier New"/>
          <w:color w:val="008000"/>
          <w:sz w:val="20"/>
          <w:szCs w:val="20"/>
        </w:rPr>
        <w:t>$ET$</w:t>
      </w:r>
      <w:r w:rsidRPr="00374F87">
        <w:rPr>
          <w:rFonts w:ascii="Courier New" w:eastAsia="Times New Roman" w:hAnsi="Courier New" w:cs="Courier New"/>
          <w:color w:val="000000"/>
          <w:sz w:val="20"/>
          <w:szCs w:val="20"/>
        </w:rPr>
        <w:t>) as follows</w:t>
      </w:r>
      <w:del w:id="1257" w:author="Author">
        <w:r w:rsidRPr="00374F87" w:rsidDel="00312850">
          <w:rPr>
            <w:rFonts w:ascii="Courier New" w:eastAsia="Times New Roman" w:hAnsi="Courier New" w:cs="Courier New"/>
            <w:color w:val="000000"/>
            <w:sz w:val="20"/>
            <w:szCs w:val="20"/>
          </w:rPr>
          <w:delText>.</w:delText>
        </w:r>
      </w:del>
      <w:ins w:id="1258" w:author="Author">
        <w:r w:rsidR="00312850" w:rsidRPr="00374F87">
          <w:rPr>
            <w:rFonts w:ascii="Courier New" w:eastAsia="Times New Roman" w:hAnsi="Courier New" w:cs="Courier New"/>
            <w:color w:val="000000"/>
            <w:sz w:val="20"/>
            <w:szCs w:val="20"/>
          </w:rPr>
          <w:t>:</w:t>
        </w:r>
      </w:ins>
    </w:p>
    <w:p w14:paraId="774E755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{equation}</w:t>
      </w:r>
    </w:p>
    <w:p w14:paraId="17F8D06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ET = \{PN_V,PN_C,PN_A\},</w:t>
      </w:r>
    </w:p>
    <w:p w14:paraId="3F606C4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 xml:space="preserve">{equation} </w:t>
      </w:r>
    </w:p>
    <w:p w14:paraId="71264CE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where </w:t>
      </w:r>
      <w:r w:rsidRPr="00374F87">
        <w:rPr>
          <w:rFonts w:ascii="Courier New" w:eastAsia="Times New Roman" w:hAnsi="Courier New" w:cs="Courier New"/>
          <w:color w:val="008000"/>
          <w:sz w:val="20"/>
          <w:szCs w:val="20"/>
        </w:rPr>
        <w:t>$PN_V,PN_C,PN_A$</w:t>
      </w:r>
      <w:r w:rsidRPr="00374F87">
        <w:rPr>
          <w:rFonts w:ascii="Courier New" w:eastAsia="Times New Roman" w:hAnsi="Courier New" w:cs="Courier New"/>
          <w:color w:val="000000"/>
          <w:sz w:val="20"/>
          <w:szCs w:val="20"/>
        </w:rPr>
        <w:t xml:space="preserve"> are the </w:t>
      </w:r>
      <w:r w:rsidRPr="00374F87">
        <w:rPr>
          <w:rFonts w:ascii="Courier New" w:eastAsia="Times New Roman" w:hAnsi="Courier New" w:cs="Courier New"/>
          <w:color w:val="000000"/>
          <w:sz w:val="20"/>
          <w:szCs w:val="20"/>
          <w:u w:val="single"/>
        </w:rPr>
        <w:t>Petri</w:t>
      </w:r>
      <w:r w:rsidRPr="00374F87">
        <w:rPr>
          <w:rFonts w:ascii="Courier New" w:eastAsia="Times New Roman" w:hAnsi="Courier New" w:cs="Courier New"/>
          <w:color w:val="000000"/>
          <w:sz w:val="20"/>
          <w:szCs w:val="20"/>
        </w:rPr>
        <w:t xml:space="preserve"> Net of </w:t>
      </w:r>
      <w:ins w:id="1259" w:author="Author">
        <w:r w:rsidR="00312850"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visual</w:t>
      </w:r>
      <w:del w:id="1260" w:author="Author">
        <w:r w:rsidRPr="00374F87" w:rsidDel="00312850">
          <w:rPr>
            <w:rFonts w:ascii="Courier New" w:eastAsia="Times New Roman" w:hAnsi="Courier New" w:cs="Courier New"/>
            <w:color w:val="000000"/>
            <w:sz w:val="20"/>
            <w:szCs w:val="20"/>
          </w:rPr>
          <w:delText xml:space="preserve"> thread</w:delText>
        </w:r>
      </w:del>
      <w:r w:rsidRPr="00374F87">
        <w:rPr>
          <w:rFonts w:ascii="Courier New" w:eastAsia="Times New Roman" w:hAnsi="Courier New" w:cs="Courier New"/>
          <w:color w:val="000000"/>
          <w:sz w:val="20"/>
          <w:szCs w:val="20"/>
        </w:rPr>
        <w:t>, control</w:t>
      </w:r>
      <w:del w:id="1261" w:author="Author">
        <w:r w:rsidRPr="00374F87" w:rsidDel="00312850">
          <w:rPr>
            <w:rFonts w:ascii="Courier New" w:eastAsia="Times New Roman" w:hAnsi="Courier New" w:cs="Courier New"/>
            <w:color w:val="000000"/>
            <w:sz w:val="20"/>
            <w:szCs w:val="20"/>
          </w:rPr>
          <w:delText xml:space="preserve"> thread</w:delText>
        </w:r>
      </w:del>
      <w:r w:rsidRPr="00374F87">
        <w:rPr>
          <w:rFonts w:ascii="Courier New" w:eastAsia="Times New Roman" w:hAnsi="Courier New" w:cs="Courier New"/>
          <w:color w:val="000000"/>
          <w:sz w:val="20"/>
          <w:szCs w:val="20"/>
        </w:rPr>
        <w:t xml:space="preserve">, and algorithm </w:t>
      </w:r>
      <w:del w:id="1262" w:author="Author">
        <w:r w:rsidRPr="00374F87" w:rsidDel="00312850">
          <w:rPr>
            <w:rFonts w:ascii="Courier New" w:eastAsia="Times New Roman" w:hAnsi="Courier New" w:cs="Courier New"/>
            <w:color w:val="000000"/>
            <w:sz w:val="20"/>
            <w:szCs w:val="20"/>
          </w:rPr>
          <w:delText>thread</w:delText>
        </w:r>
      </w:del>
      <w:ins w:id="1263" w:author="Author">
        <w:r w:rsidR="00312850" w:rsidRPr="00374F87">
          <w:rPr>
            <w:rFonts w:ascii="Courier New" w:eastAsia="Times New Roman" w:hAnsi="Courier New" w:cs="Courier New"/>
            <w:color w:val="000000"/>
            <w:sz w:val="20"/>
            <w:szCs w:val="20"/>
          </w:rPr>
          <w:t>threads</w:t>
        </w:r>
      </w:ins>
      <w:r w:rsidRPr="00374F87">
        <w:rPr>
          <w:rFonts w:ascii="Courier New" w:eastAsia="Times New Roman" w:hAnsi="Courier New" w:cs="Courier New"/>
          <w:color w:val="000000"/>
          <w:sz w:val="20"/>
          <w:szCs w:val="20"/>
        </w:rPr>
        <w:t xml:space="preserve">, respectively. </w:t>
      </w:r>
      <w:del w:id="1264" w:author="Author">
        <w:r w:rsidRPr="00374F87" w:rsidDel="00312850">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$ET$</w:t>
      </w:r>
      <w:r w:rsidRPr="00374F87">
        <w:rPr>
          <w:rFonts w:ascii="Courier New" w:eastAsia="Times New Roman" w:hAnsi="Courier New" w:cs="Courier New"/>
          <w:color w:val="000000"/>
          <w:sz w:val="20"/>
          <w:szCs w:val="20"/>
        </w:rPr>
        <w:t xml:space="preserve"> is described in Fig.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rPr>
        <w:t>fig:</w:t>
      </w:r>
      <w:r w:rsidRPr="00374F87">
        <w:rPr>
          <w:rFonts w:ascii="Courier New" w:eastAsia="Times New Roman" w:hAnsi="Courier New" w:cs="Courier New"/>
          <w:color w:val="000000"/>
          <w:sz w:val="20"/>
          <w:szCs w:val="20"/>
          <w:u w:val="single"/>
        </w:rPr>
        <w:t>threadExecution</w:t>
      </w:r>
      <w:proofErr w:type="spellEnd"/>
      <w:r w:rsidRPr="00374F87">
        <w:rPr>
          <w:rFonts w:ascii="Courier New" w:eastAsia="Times New Roman" w:hAnsi="Courier New" w:cs="Courier New"/>
          <w:color w:val="000000"/>
          <w:sz w:val="20"/>
          <w:szCs w:val="20"/>
        </w:rPr>
        <w:t>}.</w:t>
      </w:r>
    </w:p>
    <w:p w14:paraId="6561692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0CB7C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1265" w:author="Author">
        <w:r w:rsidRPr="00374F87" w:rsidDel="00312850">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$PN_V$</w:t>
      </w:r>
      <w:r w:rsidRPr="00374F87">
        <w:rPr>
          <w:rFonts w:ascii="Courier New" w:eastAsia="Times New Roman" w:hAnsi="Courier New" w:cs="Courier New"/>
          <w:color w:val="000000"/>
          <w:sz w:val="20"/>
          <w:szCs w:val="20"/>
        </w:rPr>
        <w:t xml:space="preserve"> is </w:t>
      </w:r>
      <w:del w:id="1266" w:author="Author">
        <w:r w:rsidRPr="00374F87" w:rsidDel="00312850">
          <w:rPr>
            <w:rFonts w:ascii="Courier New" w:eastAsia="Times New Roman" w:hAnsi="Courier New" w:cs="Courier New"/>
            <w:color w:val="000000"/>
            <w:sz w:val="20"/>
            <w:szCs w:val="20"/>
          </w:rPr>
          <w:delText xml:space="preserve">donated </w:delText>
        </w:r>
      </w:del>
      <w:ins w:id="1267" w:author="Author">
        <w:r w:rsidR="00312850" w:rsidRPr="00374F87">
          <w:rPr>
            <w:rFonts w:ascii="Courier New" w:eastAsia="Times New Roman" w:hAnsi="Courier New" w:cs="Courier New"/>
            <w:color w:val="000000"/>
            <w:sz w:val="20"/>
            <w:szCs w:val="20"/>
          </w:rPr>
          <w:t xml:space="preserve">presented </w:t>
        </w:r>
      </w:ins>
      <w:r w:rsidRPr="00374F87">
        <w:rPr>
          <w:rFonts w:ascii="Courier New" w:eastAsia="Times New Roman" w:hAnsi="Courier New" w:cs="Courier New"/>
          <w:color w:val="000000"/>
          <w:sz w:val="20"/>
          <w:szCs w:val="20"/>
        </w:rPr>
        <w:t>as follows:</w:t>
      </w:r>
    </w:p>
    <w:p w14:paraId="33F3B56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{equation}</w:t>
      </w:r>
    </w:p>
    <w:p w14:paraId="2783BF6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\left\{</w:t>
      </w:r>
    </w:p>
    <w:p w14:paraId="0453DEF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\begin{array}{l}</w:t>
      </w:r>
    </w:p>
    <w:p w14:paraId="209C805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PN_V= \{P_V,T_V,F_V\},\\</w:t>
      </w:r>
    </w:p>
    <w:p w14:paraId="2EF3892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P_V=\{P_{V1}, P_{V2}, P_{V3}\},\\</w:t>
      </w:r>
    </w:p>
    <w:p w14:paraId="4FE276D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T_V=\{V_1,V_2\},\\</w:t>
      </w:r>
    </w:p>
    <w:p w14:paraId="3DF4DFE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\end{array}</w:t>
      </w:r>
    </w:p>
    <w:p w14:paraId="763D9E2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\right.</w:t>
      </w:r>
    </w:p>
    <w:p w14:paraId="34E9B2E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 xml:space="preserve">{equation} </w:t>
      </w:r>
    </w:p>
    <w:p w14:paraId="04806B3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where </w:t>
      </w:r>
      <w:r w:rsidRPr="00374F87">
        <w:rPr>
          <w:rFonts w:ascii="Courier New" w:eastAsia="Times New Roman" w:hAnsi="Courier New" w:cs="Courier New"/>
          <w:color w:val="008000"/>
          <w:sz w:val="20"/>
          <w:szCs w:val="20"/>
        </w:rPr>
        <w:t>$P_{V1}$</w:t>
      </w:r>
      <w:r w:rsidRPr="00374F87">
        <w:rPr>
          <w:rFonts w:ascii="Courier New" w:eastAsia="Times New Roman" w:hAnsi="Courier New" w:cs="Courier New"/>
          <w:color w:val="000000"/>
          <w:sz w:val="20"/>
          <w:szCs w:val="20"/>
        </w:rPr>
        <w:t xml:space="preserve"> is idle; </w:t>
      </w:r>
      <w:r w:rsidRPr="00374F87">
        <w:rPr>
          <w:rFonts w:ascii="Courier New" w:eastAsia="Times New Roman" w:hAnsi="Courier New" w:cs="Courier New"/>
          <w:color w:val="008000"/>
          <w:sz w:val="20"/>
          <w:szCs w:val="20"/>
        </w:rPr>
        <w:t>$P_{V2}$</w:t>
      </w:r>
      <w:r w:rsidRPr="00374F87">
        <w:rPr>
          <w:rFonts w:ascii="Courier New" w:eastAsia="Times New Roman" w:hAnsi="Courier New" w:cs="Courier New"/>
          <w:color w:val="000000"/>
          <w:sz w:val="20"/>
          <w:szCs w:val="20"/>
        </w:rPr>
        <w:t xml:space="preserve"> is </w:t>
      </w:r>
      <w:r w:rsidRPr="00374F87">
        <w:rPr>
          <w:rFonts w:ascii="Courier New" w:eastAsia="Times New Roman" w:hAnsi="Courier New" w:cs="Courier New"/>
          <w:color w:val="008000"/>
          <w:sz w:val="20"/>
          <w:szCs w:val="20"/>
        </w:rPr>
        <w:t>$PDF != PSP$</w:t>
      </w:r>
      <w:r w:rsidRPr="00374F87">
        <w:rPr>
          <w:rFonts w:ascii="Courier New" w:eastAsia="Times New Roman" w:hAnsi="Courier New" w:cs="Courier New"/>
          <w:color w:val="000000"/>
          <w:sz w:val="20"/>
          <w:szCs w:val="20"/>
        </w:rPr>
        <w:t xml:space="preserve">; </w:t>
      </w:r>
      <w:ins w:id="1268" w:author="Author">
        <w:r w:rsidR="00E53938" w:rsidRPr="00374F87">
          <w:rPr>
            <w:rFonts w:ascii="Courier New" w:eastAsia="Times New Roman" w:hAnsi="Courier New" w:cs="Courier New"/>
            <w:color w:val="000000"/>
            <w:sz w:val="20"/>
            <w:szCs w:val="20"/>
          </w:rPr>
          <w:t xml:space="preserve">and </w:t>
        </w:r>
      </w:ins>
      <w:r w:rsidRPr="00374F87">
        <w:rPr>
          <w:rFonts w:ascii="Courier New" w:eastAsia="Times New Roman" w:hAnsi="Courier New" w:cs="Courier New"/>
          <w:color w:val="008000"/>
          <w:sz w:val="20"/>
          <w:szCs w:val="20"/>
        </w:rPr>
        <w:t>$P_{V3}$</w:t>
      </w:r>
      <w:r w:rsidRPr="00374F87">
        <w:rPr>
          <w:rFonts w:ascii="Courier New" w:eastAsia="Times New Roman" w:hAnsi="Courier New" w:cs="Courier New"/>
          <w:color w:val="000000"/>
          <w:sz w:val="20"/>
          <w:szCs w:val="20"/>
        </w:rPr>
        <w:t xml:space="preserve"> </w:t>
      </w:r>
      <w:del w:id="1269" w:author="Author">
        <w:r w:rsidRPr="00374F87" w:rsidDel="00E53938">
          <w:rPr>
            <w:rFonts w:ascii="Courier New" w:eastAsia="Times New Roman" w:hAnsi="Courier New" w:cs="Courier New"/>
            <w:color w:val="000000"/>
            <w:sz w:val="20"/>
            <w:szCs w:val="20"/>
          </w:rPr>
          <w:delText xml:space="preserve">is </w:delText>
        </w:r>
      </w:del>
      <w:ins w:id="1270" w:author="Author">
        <w:r w:rsidR="00E53938" w:rsidRPr="00374F87">
          <w:rPr>
            <w:rFonts w:ascii="Courier New" w:eastAsia="Times New Roman" w:hAnsi="Courier New" w:cs="Courier New"/>
            <w:color w:val="000000"/>
            <w:sz w:val="20"/>
            <w:szCs w:val="20"/>
          </w:rPr>
          <w:t xml:space="preserve">denotes </w:t>
        </w:r>
      </w:ins>
      <w:r w:rsidRPr="00374F87">
        <w:rPr>
          <w:rFonts w:ascii="Courier New" w:eastAsia="Times New Roman" w:hAnsi="Courier New" w:cs="Courier New"/>
          <w:color w:val="000000"/>
          <w:sz w:val="20"/>
          <w:szCs w:val="20"/>
        </w:rPr>
        <w:t xml:space="preserve">that a relevant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mdf</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is set.</w:t>
      </w:r>
    </w:p>
    <w:p w14:paraId="4D9E9C3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DAAA8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1271" w:author="Author">
        <w:r w:rsidRPr="00374F87" w:rsidDel="00E53938">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$PN_C$</w:t>
      </w:r>
      <w:r w:rsidRPr="00374F87">
        <w:rPr>
          <w:rFonts w:ascii="Courier New" w:eastAsia="Times New Roman" w:hAnsi="Courier New" w:cs="Courier New"/>
          <w:color w:val="000000"/>
          <w:sz w:val="20"/>
          <w:szCs w:val="20"/>
        </w:rPr>
        <w:t xml:space="preserve"> is </w:t>
      </w:r>
      <w:del w:id="1272" w:author="Author">
        <w:r w:rsidRPr="00374F87" w:rsidDel="00E53938">
          <w:rPr>
            <w:rFonts w:ascii="Courier New" w:eastAsia="Times New Roman" w:hAnsi="Courier New" w:cs="Courier New"/>
            <w:color w:val="000000"/>
            <w:sz w:val="20"/>
            <w:szCs w:val="20"/>
          </w:rPr>
          <w:delText xml:space="preserve">donated </w:delText>
        </w:r>
      </w:del>
      <w:ins w:id="1273" w:author="Author">
        <w:r w:rsidR="00E53938" w:rsidRPr="00374F87">
          <w:rPr>
            <w:rFonts w:ascii="Courier New" w:eastAsia="Times New Roman" w:hAnsi="Courier New" w:cs="Courier New"/>
            <w:color w:val="000000"/>
            <w:sz w:val="20"/>
            <w:szCs w:val="20"/>
          </w:rPr>
          <w:t xml:space="preserve">denoted </w:t>
        </w:r>
      </w:ins>
      <w:r w:rsidRPr="00374F87">
        <w:rPr>
          <w:rFonts w:ascii="Courier New" w:eastAsia="Times New Roman" w:hAnsi="Courier New" w:cs="Courier New"/>
          <w:color w:val="000000"/>
          <w:sz w:val="20"/>
          <w:szCs w:val="20"/>
        </w:rPr>
        <w:t>as follows:</w:t>
      </w:r>
    </w:p>
    <w:p w14:paraId="57CD467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{equation}</w:t>
      </w:r>
    </w:p>
    <w:p w14:paraId="79148D3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\left\{</w:t>
      </w:r>
    </w:p>
    <w:p w14:paraId="247A058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\begin{array}{l}</w:t>
      </w:r>
    </w:p>
    <w:p w14:paraId="78327C1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PN_C= \{P_C,T_C,F_C\},\\</w:t>
      </w:r>
    </w:p>
    <w:p w14:paraId="43CF176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P_C=\{P_{C1}, P_{C2}, P_{C3}, P_{C4}, P_{C5}, P_{C6}\},\\</w:t>
      </w:r>
    </w:p>
    <w:p w14:paraId="7AC0D7D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T_C=\{C_1,C_2,C_3,C_4,C_5\},\\</w:t>
      </w:r>
    </w:p>
    <w:p w14:paraId="5325AA7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\end{array}</w:t>
      </w:r>
    </w:p>
    <w:p w14:paraId="6708D91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\right.</w:t>
      </w:r>
    </w:p>
    <w:p w14:paraId="597E177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 xml:space="preserve">{equation} </w:t>
      </w:r>
    </w:p>
    <w:p w14:paraId="5557C3B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where </w:t>
      </w:r>
      <w:r w:rsidRPr="00374F87">
        <w:rPr>
          <w:rFonts w:ascii="Courier New" w:eastAsia="Times New Roman" w:hAnsi="Courier New" w:cs="Courier New"/>
          <w:color w:val="008000"/>
          <w:sz w:val="20"/>
          <w:szCs w:val="20"/>
        </w:rPr>
        <w:t>$P_{C1}$</w:t>
      </w:r>
      <w:r w:rsidRPr="00374F87">
        <w:rPr>
          <w:rFonts w:ascii="Courier New" w:eastAsia="Times New Roman" w:hAnsi="Courier New" w:cs="Courier New"/>
          <w:color w:val="000000"/>
          <w:sz w:val="20"/>
          <w:szCs w:val="20"/>
        </w:rPr>
        <w:t xml:space="preserve"> is idle; </w:t>
      </w:r>
      <w:r w:rsidRPr="00374F87">
        <w:rPr>
          <w:rFonts w:ascii="Courier New" w:eastAsia="Times New Roman" w:hAnsi="Courier New" w:cs="Courier New"/>
          <w:color w:val="008000"/>
          <w:sz w:val="20"/>
          <w:szCs w:val="20"/>
        </w:rPr>
        <w:t>$P_{C2}$</w:t>
      </w:r>
      <w:r w:rsidRPr="00374F87">
        <w:rPr>
          <w:rFonts w:ascii="Courier New" w:eastAsia="Times New Roman" w:hAnsi="Courier New" w:cs="Courier New"/>
          <w:color w:val="000000"/>
          <w:sz w:val="20"/>
          <w:szCs w:val="20"/>
        </w:rPr>
        <w:t xml:space="preserve"> </w:t>
      </w:r>
      <w:del w:id="1274" w:author="Author">
        <w:r w:rsidRPr="00374F87" w:rsidDel="004E2B18">
          <w:rPr>
            <w:rFonts w:ascii="Courier New" w:eastAsia="Times New Roman" w:hAnsi="Courier New" w:cs="Courier New"/>
            <w:color w:val="000000"/>
            <w:sz w:val="20"/>
            <w:szCs w:val="20"/>
          </w:rPr>
          <w:delText xml:space="preserve">donates </w:delText>
        </w:r>
      </w:del>
      <w:ins w:id="1275" w:author="Author">
        <w:r w:rsidR="004E2B18" w:rsidRPr="00374F87">
          <w:rPr>
            <w:rFonts w:ascii="Courier New" w:eastAsia="Times New Roman" w:hAnsi="Courier New" w:cs="Courier New"/>
            <w:color w:val="000000"/>
            <w:sz w:val="20"/>
            <w:szCs w:val="20"/>
          </w:rPr>
          <w:t xml:space="preserve">denotes </w:t>
        </w:r>
      </w:ins>
      <w:r w:rsidRPr="00374F87">
        <w:rPr>
          <w:rFonts w:ascii="Courier New" w:eastAsia="Times New Roman" w:hAnsi="Courier New" w:cs="Courier New"/>
          <w:color w:val="000000"/>
          <w:sz w:val="20"/>
          <w:szCs w:val="20"/>
        </w:rPr>
        <w:t>that a model is started</w:t>
      </w:r>
      <w:ins w:id="1276" w:author="Author">
        <w:r w:rsidR="004E2B18"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and </w:t>
      </w:r>
      <w:del w:id="1277" w:author="Author">
        <w:r w:rsidRPr="00374F87" w:rsidDel="004E2B18">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mdf_i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is one; </w:t>
      </w:r>
      <w:r w:rsidRPr="00374F87">
        <w:rPr>
          <w:rFonts w:ascii="Courier New" w:eastAsia="Times New Roman" w:hAnsi="Courier New" w:cs="Courier New"/>
          <w:color w:val="008000"/>
          <w:sz w:val="20"/>
          <w:szCs w:val="20"/>
        </w:rPr>
        <w:t>$P_{C3}$</w:t>
      </w:r>
      <w:r w:rsidRPr="00374F87">
        <w:rPr>
          <w:rFonts w:ascii="Courier New" w:eastAsia="Times New Roman" w:hAnsi="Courier New" w:cs="Courier New"/>
          <w:color w:val="000000"/>
          <w:sz w:val="20"/>
          <w:szCs w:val="20"/>
        </w:rPr>
        <w:t xml:space="preserve"> </w:t>
      </w:r>
      <w:del w:id="1278" w:author="Author">
        <w:r w:rsidRPr="00374F87" w:rsidDel="004E2B18">
          <w:rPr>
            <w:rFonts w:ascii="Courier New" w:eastAsia="Times New Roman" w:hAnsi="Courier New" w:cs="Courier New"/>
            <w:color w:val="000000"/>
            <w:sz w:val="20"/>
            <w:szCs w:val="20"/>
          </w:rPr>
          <w:delText xml:space="preserve">donates </w:delText>
        </w:r>
      </w:del>
      <w:ins w:id="1279" w:author="Author">
        <w:r w:rsidR="004E2B18" w:rsidRPr="00374F87">
          <w:rPr>
            <w:rFonts w:ascii="Courier New" w:eastAsia="Times New Roman" w:hAnsi="Courier New" w:cs="Courier New"/>
            <w:color w:val="000000"/>
            <w:sz w:val="20"/>
            <w:szCs w:val="20"/>
          </w:rPr>
          <w:t xml:space="preserve">denotes </w:t>
        </w:r>
      </w:ins>
      <w:r w:rsidRPr="00374F87">
        <w:rPr>
          <w:rFonts w:ascii="Courier New" w:eastAsia="Times New Roman" w:hAnsi="Courier New" w:cs="Courier New"/>
          <w:color w:val="000000"/>
          <w:sz w:val="20"/>
          <w:szCs w:val="20"/>
        </w:rPr>
        <w:t>that a model is started</w:t>
      </w:r>
      <w:ins w:id="1280" w:author="Author">
        <w:r w:rsidR="004E2B18"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mdf_i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is zero; </w:t>
      </w:r>
      <w:r w:rsidRPr="00374F87">
        <w:rPr>
          <w:rFonts w:ascii="Courier New" w:eastAsia="Times New Roman" w:hAnsi="Courier New" w:cs="Courier New"/>
          <w:color w:val="008000"/>
          <w:sz w:val="20"/>
          <w:szCs w:val="20"/>
        </w:rPr>
        <w:t>$P_{C4}$</w:t>
      </w:r>
      <w:r w:rsidRPr="00374F87">
        <w:rPr>
          <w:rFonts w:ascii="Courier New" w:eastAsia="Times New Roman" w:hAnsi="Courier New" w:cs="Courier New"/>
          <w:color w:val="000000"/>
          <w:sz w:val="20"/>
          <w:szCs w:val="20"/>
        </w:rPr>
        <w:t xml:space="preserve"> </w:t>
      </w:r>
      <w:del w:id="1281" w:author="Author">
        <w:r w:rsidRPr="00374F87" w:rsidDel="004E2B18">
          <w:rPr>
            <w:rFonts w:ascii="Courier New" w:eastAsia="Times New Roman" w:hAnsi="Courier New" w:cs="Courier New"/>
            <w:color w:val="000000"/>
            <w:sz w:val="20"/>
            <w:szCs w:val="20"/>
          </w:rPr>
          <w:delText xml:space="preserve">donates </w:delText>
        </w:r>
      </w:del>
      <w:ins w:id="1282" w:author="Author">
        <w:r w:rsidR="004E2B18" w:rsidRPr="00374F87">
          <w:rPr>
            <w:rFonts w:ascii="Courier New" w:eastAsia="Times New Roman" w:hAnsi="Courier New" w:cs="Courier New"/>
            <w:color w:val="000000"/>
            <w:sz w:val="20"/>
            <w:szCs w:val="20"/>
          </w:rPr>
          <w:t xml:space="preserve">denotes </w:t>
        </w:r>
      </w:ins>
      <w:r w:rsidRPr="00374F87">
        <w:rPr>
          <w:rFonts w:ascii="Courier New" w:eastAsia="Times New Roman" w:hAnsi="Courier New" w:cs="Courier New"/>
          <w:color w:val="000000"/>
          <w:sz w:val="20"/>
          <w:szCs w:val="20"/>
        </w:rPr>
        <w:t xml:space="preserve">that any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msb_i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is one; </w:t>
      </w:r>
      <w:r w:rsidRPr="00374F87">
        <w:rPr>
          <w:rFonts w:ascii="Courier New" w:eastAsia="Times New Roman" w:hAnsi="Courier New" w:cs="Courier New"/>
          <w:color w:val="008000"/>
          <w:sz w:val="20"/>
          <w:szCs w:val="20"/>
        </w:rPr>
        <w:t>$P_{C5}$</w:t>
      </w:r>
      <w:r w:rsidRPr="00374F87">
        <w:rPr>
          <w:rFonts w:ascii="Courier New" w:eastAsia="Times New Roman" w:hAnsi="Courier New" w:cs="Courier New"/>
          <w:color w:val="000000"/>
          <w:sz w:val="20"/>
          <w:szCs w:val="20"/>
        </w:rPr>
        <w:t xml:space="preserve"> means the end of the data interaction</w:t>
      </w:r>
      <w:ins w:id="1283" w:author="Author">
        <w:r w:rsidR="005975A5"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in which the  correlative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msf</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is zero; and </w:t>
      </w:r>
      <w:r w:rsidRPr="00374F87">
        <w:rPr>
          <w:rFonts w:ascii="Courier New" w:eastAsia="Times New Roman" w:hAnsi="Courier New" w:cs="Courier New"/>
          <w:color w:val="008000"/>
          <w:sz w:val="20"/>
          <w:szCs w:val="20"/>
        </w:rPr>
        <w:t>$P_{C6}$</w:t>
      </w:r>
      <w:r w:rsidRPr="00374F87">
        <w:rPr>
          <w:rFonts w:ascii="Courier New" w:eastAsia="Times New Roman" w:hAnsi="Courier New" w:cs="Courier New"/>
          <w:color w:val="000000"/>
          <w:sz w:val="20"/>
          <w:szCs w:val="20"/>
        </w:rPr>
        <w:t xml:space="preserve"> </w:t>
      </w:r>
      <w:del w:id="1284" w:author="Author">
        <w:r w:rsidRPr="00374F87" w:rsidDel="005975A5">
          <w:rPr>
            <w:rFonts w:ascii="Courier New" w:eastAsia="Times New Roman" w:hAnsi="Courier New" w:cs="Courier New"/>
            <w:color w:val="000000"/>
            <w:sz w:val="20"/>
            <w:szCs w:val="20"/>
          </w:rPr>
          <w:delText xml:space="preserve">donates </w:delText>
        </w:r>
      </w:del>
      <w:ins w:id="1285" w:author="Author">
        <w:r w:rsidR="005975A5" w:rsidRPr="00374F87">
          <w:rPr>
            <w:rFonts w:ascii="Courier New" w:eastAsia="Times New Roman" w:hAnsi="Courier New" w:cs="Courier New"/>
            <w:color w:val="000000"/>
            <w:sz w:val="20"/>
            <w:szCs w:val="20"/>
          </w:rPr>
          <w:t xml:space="preserve">denotes </w:t>
        </w:r>
      </w:ins>
      <w:r w:rsidRPr="00374F87">
        <w:rPr>
          <w:rFonts w:ascii="Courier New" w:eastAsia="Times New Roman" w:hAnsi="Courier New" w:cs="Courier New"/>
          <w:color w:val="000000"/>
          <w:sz w:val="20"/>
          <w:szCs w:val="20"/>
        </w:rPr>
        <w:t xml:space="preserve">that a module finishes </w:t>
      </w:r>
      <w:ins w:id="1286" w:author="Author">
        <w:r w:rsidR="005975A5"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one</w:t>
      </w:r>
      <w:ins w:id="1287" w:author="Author">
        <w:r w:rsidR="005975A5" w:rsidRPr="00374F87">
          <w:rPr>
            <w:rFonts w:ascii="Courier New" w:eastAsia="Times New Roman" w:hAnsi="Courier New" w:cs="Courier New"/>
            <w:color w:val="000000"/>
            <w:sz w:val="20"/>
            <w:szCs w:val="20"/>
          </w:rPr>
          <w:t>-</w:t>
        </w:r>
      </w:ins>
      <w:del w:id="1288" w:author="Author">
        <w:r w:rsidRPr="00374F87" w:rsidDel="005975A5">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time execution.</w:t>
      </w:r>
    </w:p>
    <w:p w14:paraId="22FD25B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9DBC1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1289" w:author="Author">
        <w:r w:rsidRPr="00374F87" w:rsidDel="005975A5">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$PN_V$</w:t>
      </w:r>
      <w:r w:rsidRPr="00374F87">
        <w:rPr>
          <w:rFonts w:ascii="Courier New" w:eastAsia="Times New Roman" w:hAnsi="Courier New" w:cs="Courier New"/>
          <w:color w:val="000000"/>
          <w:sz w:val="20"/>
          <w:szCs w:val="20"/>
        </w:rPr>
        <w:t xml:space="preserve"> is illustrated as follows:</w:t>
      </w:r>
    </w:p>
    <w:p w14:paraId="1244D46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{equation}</w:t>
      </w:r>
    </w:p>
    <w:p w14:paraId="759579C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\left\{</w:t>
      </w:r>
    </w:p>
    <w:p w14:paraId="026D21D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\begin{array}{l}</w:t>
      </w:r>
    </w:p>
    <w:p w14:paraId="2FB7A2C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PN_A= \{P_A,T_A,F_A\},\\</w:t>
      </w:r>
    </w:p>
    <w:p w14:paraId="32EB665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P_A=\{P_{A1}, P_{A2}, P_{A3}, P_{A4}, P_{A5}, P_{A6}, P_{A7}, P_{A8}\},\\</w:t>
      </w:r>
    </w:p>
    <w:p w14:paraId="0BC1BFC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T_A=\{A_1,A_2,A_3,A_4,A_5\},\\</w:t>
      </w:r>
    </w:p>
    <w:p w14:paraId="22E6A9D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lastRenderedPageBreak/>
        <w:t>\end{array}</w:t>
      </w:r>
    </w:p>
    <w:p w14:paraId="060E0BE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8000"/>
          <w:sz w:val="20"/>
          <w:szCs w:val="20"/>
        </w:rPr>
        <w:t>\right.</w:t>
      </w:r>
    </w:p>
    <w:p w14:paraId="63EA4C6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 xml:space="preserve">{equation} </w:t>
      </w:r>
    </w:p>
    <w:p w14:paraId="2E81852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where </w:t>
      </w:r>
      <w:r w:rsidRPr="00374F87">
        <w:rPr>
          <w:rFonts w:ascii="Courier New" w:eastAsia="Times New Roman" w:hAnsi="Courier New" w:cs="Courier New"/>
          <w:color w:val="008000"/>
          <w:sz w:val="20"/>
          <w:szCs w:val="20"/>
        </w:rPr>
        <w:t>$P_{A1}$</w:t>
      </w:r>
      <w:r w:rsidRPr="00374F87">
        <w:rPr>
          <w:rFonts w:ascii="Courier New" w:eastAsia="Times New Roman" w:hAnsi="Courier New" w:cs="Courier New"/>
          <w:color w:val="000000"/>
          <w:sz w:val="20"/>
          <w:szCs w:val="20"/>
        </w:rPr>
        <w:t xml:space="preserve"> is idle; </w:t>
      </w:r>
      <w:r w:rsidRPr="00374F87">
        <w:rPr>
          <w:rFonts w:ascii="Courier New" w:eastAsia="Times New Roman" w:hAnsi="Courier New" w:cs="Courier New"/>
          <w:color w:val="008000"/>
          <w:sz w:val="20"/>
          <w:szCs w:val="20"/>
        </w:rPr>
        <w:t>$P_{A2}$</w:t>
      </w:r>
      <w:r w:rsidRPr="00374F87">
        <w:rPr>
          <w:rFonts w:ascii="Courier New" w:eastAsia="Times New Roman" w:hAnsi="Courier New" w:cs="Courier New"/>
          <w:color w:val="000000"/>
          <w:sz w:val="20"/>
          <w:szCs w:val="20"/>
        </w:rPr>
        <w:t xml:space="preserve"> </w:t>
      </w:r>
      <w:del w:id="1290" w:author="Author">
        <w:r w:rsidRPr="00374F87" w:rsidDel="005975A5">
          <w:rPr>
            <w:rFonts w:ascii="Courier New" w:eastAsia="Times New Roman" w:hAnsi="Courier New" w:cs="Courier New"/>
            <w:color w:val="000000"/>
            <w:sz w:val="20"/>
            <w:szCs w:val="20"/>
          </w:rPr>
          <w:delText xml:space="preserve">donates </w:delText>
        </w:r>
      </w:del>
      <w:ins w:id="1291" w:author="Author">
        <w:r w:rsidR="005975A5" w:rsidRPr="00374F87">
          <w:rPr>
            <w:rFonts w:ascii="Courier New" w:eastAsia="Times New Roman" w:hAnsi="Courier New" w:cs="Courier New"/>
            <w:color w:val="000000"/>
            <w:sz w:val="20"/>
            <w:szCs w:val="20"/>
          </w:rPr>
          <w:t xml:space="preserve">denotes </w:t>
        </w:r>
      </w:ins>
      <w:r w:rsidRPr="00374F87">
        <w:rPr>
          <w:rFonts w:ascii="Courier New" w:eastAsia="Times New Roman" w:hAnsi="Courier New" w:cs="Courier New"/>
          <w:color w:val="000000"/>
          <w:sz w:val="20"/>
          <w:szCs w:val="20"/>
        </w:rPr>
        <w:t xml:space="preserve">that </w:t>
      </w:r>
      <w:del w:id="1292" w:author="Author">
        <w:r w:rsidRPr="00374F87" w:rsidDel="005975A5">
          <w:rPr>
            <w:rFonts w:ascii="Courier New" w:eastAsia="Times New Roman" w:hAnsi="Courier New" w:cs="Courier New"/>
            <w:color w:val="000000"/>
            <w:sz w:val="20"/>
            <w:szCs w:val="20"/>
          </w:rPr>
          <w:delText xml:space="preserve">an </w:delText>
        </w:r>
      </w:del>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adf_i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is one; </w:t>
      </w:r>
      <w:r w:rsidRPr="00374F87">
        <w:rPr>
          <w:rFonts w:ascii="Courier New" w:eastAsia="Times New Roman" w:hAnsi="Courier New" w:cs="Courier New"/>
          <w:color w:val="008000"/>
          <w:sz w:val="20"/>
          <w:szCs w:val="20"/>
        </w:rPr>
        <w:t>$P_{A3}$</w:t>
      </w:r>
      <w:r w:rsidRPr="00374F87">
        <w:rPr>
          <w:rFonts w:ascii="Courier New" w:eastAsia="Times New Roman" w:hAnsi="Courier New" w:cs="Courier New"/>
          <w:color w:val="000000"/>
          <w:sz w:val="20"/>
          <w:szCs w:val="20"/>
        </w:rPr>
        <w:t xml:space="preserve"> </w:t>
      </w:r>
      <w:del w:id="1293" w:author="Author">
        <w:r w:rsidRPr="00374F87" w:rsidDel="005975A5">
          <w:rPr>
            <w:rFonts w:ascii="Courier New" w:eastAsia="Times New Roman" w:hAnsi="Courier New" w:cs="Courier New"/>
            <w:color w:val="000000"/>
            <w:sz w:val="20"/>
            <w:szCs w:val="20"/>
          </w:rPr>
          <w:delText xml:space="preserve">donates </w:delText>
        </w:r>
      </w:del>
      <w:ins w:id="1294" w:author="Author">
        <w:r w:rsidR="005975A5" w:rsidRPr="00374F87">
          <w:rPr>
            <w:rFonts w:ascii="Courier New" w:eastAsia="Times New Roman" w:hAnsi="Courier New" w:cs="Courier New"/>
            <w:color w:val="000000"/>
            <w:sz w:val="20"/>
            <w:szCs w:val="20"/>
          </w:rPr>
          <w:t xml:space="preserve">denotes </w:t>
        </w:r>
      </w:ins>
      <w:r w:rsidRPr="00374F87">
        <w:rPr>
          <w:rFonts w:ascii="Courier New" w:eastAsia="Times New Roman" w:hAnsi="Courier New" w:cs="Courier New"/>
          <w:color w:val="000000"/>
          <w:sz w:val="20"/>
          <w:szCs w:val="20"/>
        </w:rPr>
        <w:t xml:space="preserve">that any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adf_i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is zero; </w:t>
      </w:r>
      <w:r w:rsidRPr="00374F87">
        <w:rPr>
          <w:rFonts w:ascii="Courier New" w:eastAsia="Times New Roman" w:hAnsi="Courier New" w:cs="Courier New"/>
          <w:color w:val="008000"/>
          <w:sz w:val="20"/>
          <w:szCs w:val="20"/>
        </w:rPr>
        <w:t>$P_{A4}$</w:t>
      </w:r>
      <w:r w:rsidRPr="00374F87">
        <w:rPr>
          <w:rFonts w:ascii="Courier New" w:eastAsia="Times New Roman" w:hAnsi="Courier New" w:cs="Courier New"/>
          <w:color w:val="000000"/>
          <w:sz w:val="20"/>
          <w:szCs w:val="20"/>
        </w:rPr>
        <w:t xml:space="preserve"> </w:t>
      </w:r>
      <w:del w:id="1295" w:author="Author">
        <w:r w:rsidRPr="00374F87" w:rsidDel="005975A5">
          <w:rPr>
            <w:rFonts w:ascii="Courier New" w:eastAsia="Times New Roman" w:hAnsi="Courier New" w:cs="Courier New"/>
            <w:color w:val="000000"/>
            <w:sz w:val="20"/>
            <w:szCs w:val="20"/>
          </w:rPr>
          <w:delText xml:space="preserve">donates </w:delText>
        </w:r>
      </w:del>
      <w:ins w:id="1296" w:author="Author">
        <w:r w:rsidR="005975A5" w:rsidRPr="00374F87">
          <w:rPr>
            <w:rFonts w:ascii="Courier New" w:eastAsia="Times New Roman" w:hAnsi="Courier New" w:cs="Courier New"/>
            <w:color w:val="000000"/>
            <w:sz w:val="20"/>
            <w:szCs w:val="20"/>
          </w:rPr>
          <w:t xml:space="preserve">denotes </w:t>
        </w:r>
      </w:ins>
      <w:r w:rsidRPr="00374F87">
        <w:rPr>
          <w:rFonts w:ascii="Courier New" w:eastAsia="Times New Roman" w:hAnsi="Courier New" w:cs="Courier New"/>
          <w:color w:val="000000"/>
          <w:sz w:val="20"/>
          <w:szCs w:val="20"/>
        </w:rPr>
        <w:t>that</w:t>
      </w:r>
      <w:del w:id="1297" w:author="Author">
        <w:r w:rsidRPr="00374F87" w:rsidDel="005975A5">
          <w:rPr>
            <w:rFonts w:ascii="Courier New" w:eastAsia="Times New Roman" w:hAnsi="Courier New" w:cs="Courier New"/>
            <w:color w:val="000000"/>
            <w:sz w:val="20"/>
            <w:szCs w:val="20"/>
          </w:rPr>
          <w:delText xml:space="preserve"> an</w:delText>
        </w:r>
      </w:del>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smb_i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is one; </w:t>
      </w:r>
      <w:r w:rsidRPr="00374F87">
        <w:rPr>
          <w:rFonts w:ascii="Courier New" w:eastAsia="Times New Roman" w:hAnsi="Courier New" w:cs="Courier New"/>
          <w:color w:val="008000"/>
          <w:sz w:val="20"/>
          <w:szCs w:val="20"/>
        </w:rPr>
        <w:t>$P_{A5}$</w:t>
      </w:r>
      <w:r w:rsidRPr="00374F87">
        <w:rPr>
          <w:rFonts w:ascii="Courier New" w:eastAsia="Times New Roman" w:hAnsi="Courier New" w:cs="Courier New"/>
          <w:color w:val="000000"/>
          <w:sz w:val="20"/>
          <w:szCs w:val="20"/>
        </w:rPr>
        <w:t xml:space="preserve"> </w:t>
      </w:r>
      <w:ins w:id="1298" w:author="Author">
        <w:r w:rsidR="005975A5" w:rsidRPr="00374F87">
          <w:rPr>
            <w:rFonts w:ascii="Courier New" w:eastAsia="Times New Roman" w:hAnsi="Courier New" w:cs="Courier New"/>
            <w:color w:val="000000"/>
            <w:sz w:val="20"/>
            <w:szCs w:val="20"/>
          </w:rPr>
          <w:t xml:space="preserve">denotes </w:t>
        </w:r>
      </w:ins>
      <w:del w:id="1299" w:author="Author">
        <w:r w:rsidRPr="00374F87" w:rsidDel="005975A5">
          <w:rPr>
            <w:rFonts w:ascii="Courier New" w:eastAsia="Times New Roman" w:hAnsi="Courier New" w:cs="Courier New"/>
            <w:color w:val="000000"/>
            <w:sz w:val="20"/>
            <w:szCs w:val="20"/>
          </w:rPr>
          <w:delText xml:space="preserve">is </w:delText>
        </w:r>
      </w:del>
      <w:r w:rsidRPr="00374F87">
        <w:rPr>
          <w:rFonts w:ascii="Courier New" w:eastAsia="Times New Roman" w:hAnsi="Courier New" w:cs="Courier New"/>
          <w:color w:val="000000"/>
          <w:sz w:val="20"/>
          <w:szCs w:val="20"/>
        </w:rPr>
        <w:t xml:space="preserve">that any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smf_i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is zero; </w:t>
      </w:r>
      <w:r w:rsidRPr="00374F87">
        <w:rPr>
          <w:rFonts w:ascii="Courier New" w:eastAsia="Times New Roman" w:hAnsi="Courier New" w:cs="Courier New"/>
          <w:color w:val="008000"/>
          <w:sz w:val="20"/>
          <w:szCs w:val="20"/>
        </w:rPr>
        <w:t>$P_{A6}$</w:t>
      </w:r>
      <w:r w:rsidRPr="00374F87">
        <w:rPr>
          <w:rFonts w:ascii="Courier New" w:eastAsia="Times New Roman" w:hAnsi="Courier New" w:cs="Courier New"/>
          <w:color w:val="000000"/>
          <w:sz w:val="20"/>
          <w:szCs w:val="20"/>
        </w:rPr>
        <w:t xml:space="preserve"> </w:t>
      </w:r>
      <w:del w:id="1300" w:author="Author">
        <w:r w:rsidRPr="00374F87" w:rsidDel="005C7926">
          <w:rPr>
            <w:rFonts w:ascii="Courier New" w:eastAsia="Times New Roman" w:hAnsi="Courier New" w:cs="Courier New"/>
            <w:color w:val="000000"/>
            <w:sz w:val="20"/>
            <w:szCs w:val="20"/>
          </w:rPr>
          <w:delText xml:space="preserve">is </w:delText>
        </w:r>
      </w:del>
      <w:ins w:id="1301" w:author="Author">
        <w:r w:rsidR="005C7926" w:rsidRPr="00374F87">
          <w:rPr>
            <w:rFonts w:ascii="Courier New" w:eastAsia="Times New Roman" w:hAnsi="Courier New" w:cs="Courier New"/>
            <w:color w:val="000000"/>
            <w:sz w:val="20"/>
            <w:szCs w:val="20"/>
          </w:rPr>
          <w:t xml:space="preserve">denotes </w:t>
        </w:r>
      </w:ins>
      <w:r w:rsidRPr="00374F87">
        <w:rPr>
          <w:rFonts w:ascii="Courier New" w:eastAsia="Times New Roman" w:hAnsi="Courier New" w:cs="Courier New"/>
          <w:color w:val="000000"/>
          <w:sz w:val="20"/>
          <w:szCs w:val="20"/>
        </w:rPr>
        <w:t xml:space="preserve">that </w:t>
      </w:r>
      <w:del w:id="1302" w:author="Author">
        <w:r w:rsidRPr="00374F87" w:rsidDel="005C7926">
          <w:rPr>
            <w:rFonts w:ascii="Courier New" w:eastAsia="Times New Roman" w:hAnsi="Courier New" w:cs="Courier New"/>
            <w:color w:val="000000"/>
            <w:sz w:val="20"/>
            <w:szCs w:val="20"/>
          </w:rPr>
          <w:delText xml:space="preserve">an </w:delText>
        </w:r>
      </w:del>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afe_i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is one; </w:t>
      </w:r>
      <w:r w:rsidRPr="00374F87">
        <w:rPr>
          <w:rFonts w:ascii="Courier New" w:eastAsia="Times New Roman" w:hAnsi="Courier New" w:cs="Courier New"/>
          <w:color w:val="008000"/>
          <w:sz w:val="20"/>
          <w:szCs w:val="20"/>
        </w:rPr>
        <w:t>$P_{A7}$</w:t>
      </w:r>
      <w:r w:rsidRPr="00374F87">
        <w:rPr>
          <w:rFonts w:ascii="Courier New" w:eastAsia="Times New Roman" w:hAnsi="Courier New" w:cs="Courier New"/>
          <w:color w:val="000000"/>
          <w:sz w:val="20"/>
          <w:szCs w:val="20"/>
        </w:rPr>
        <w:t xml:space="preserve"> </w:t>
      </w:r>
      <w:del w:id="1303" w:author="Author">
        <w:r w:rsidRPr="00374F87" w:rsidDel="005C7926">
          <w:rPr>
            <w:rFonts w:ascii="Courier New" w:eastAsia="Times New Roman" w:hAnsi="Courier New" w:cs="Courier New"/>
            <w:color w:val="000000"/>
            <w:sz w:val="20"/>
            <w:szCs w:val="20"/>
          </w:rPr>
          <w:delText xml:space="preserve">is </w:delText>
        </w:r>
      </w:del>
      <w:ins w:id="1304" w:author="Author">
        <w:r w:rsidR="005C7926" w:rsidRPr="00374F87">
          <w:rPr>
            <w:rFonts w:ascii="Courier New" w:eastAsia="Times New Roman" w:hAnsi="Courier New" w:cs="Courier New"/>
            <w:color w:val="000000"/>
            <w:sz w:val="20"/>
            <w:szCs w:val="20"/>
          </w:rPr>
          <w:t xml:space="preserve">presents </w:t>
        </w:r>
      </w:ins>
      <w:r w:rsidRPr="00374F87">
        <w:rPr>
          <w:rFonts w:ascii="Courier New" w:eastAsia="Times New Roman" w:hAnsi="Courier New" w:cs="Courier New"/>
          <w:color w:val="000000"/>
          <w:sz w:val="20"/>
          <w:szCs w:val="20"/>
        </w:rPr>
        <w:t xml:space="preserve">that </w:t>
      </w:r>
      <w:del w:id="1305" w:author="Author">
        <w:r w:rsidRPr="00374F87" w:rsidDel="005C7926">
          <w:rPr>
            <w:rFonts w:ascii="Courier New" w:eastAsia="Times New Roman" w:hAnsi="Courier New" w:cs="Courier New"/>
            <w:color w:val="000000"/>
            <w:sz w:val="20"/>
            <w:szCs w:val="20"/>
          </w:rPr>
          <w:delText xml:space="preserve">an </w:delText>
        </w:r>
      </w:del>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afs_i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is one; and </w:t>
      </w:r>
      <w:r w:rsidRPr="00374F87">
        <w:rPr>
          <w:rFonts w:ascii="Courier New" w:eastAsia="Times New Roman" w:hAnsi="Courier New" w:cs="Courier New"/>
          <w:color w:val="008000"/>
          <w:sz w:val="20"/>
          <w:szCs w:val="20"/>
        </w:rPr>
        <w:t>$P_{A8}$</w:t>
      </w:r>
      <w:r w:rsidRPr="00374F87">
        <w:rPr>
          <w:rFonts w:ascii="Courier New" w:eastAsia="Times New Roman" w:hAnsi="Courier New" w:cs="Courier New"/>
          <w:color w:val="000000"/>
          <w:sz w:val="20"/>
          <w:szCs w:val="20"/>
        </w:rPr>
        <w:t xml:space="preserve"> </w:t>
      </w:r>
      <w:ins w:id="1306" w:author="Author">
        <w:r w:rsidR="005C7926" w:rsidRPr="00374F87">
          <w:rPr>
            <w:rFonts w:ascii="Courier New" w:eastAsia="Times New Roman" w:hAnsi="Courier New" w:cs="Courier New"/>
            <w:color w:val="000000"/>
            <w:sz w:val="20"/>
            <w:szCs w:val="20"/>
          </w:rPr>
          <w:t xml:space="preserve">denotes </w:t>
        </w:r>
      </w:ins>
      <w:del w:id="1307" w:author="Author">
        <w:r w:rsidRPr="00374F87" w:rsidDel="005C7926">
          <w:rPr>
            <w:rFonts w:ascii="Courier New" w:eastAsia="Times New Roman" w:hAnsi="Courier New" w:cs="Courier New"/>
            <w:color w:val="000000"/>
            <w:sz w:val="20"/>
            <w:szCs w:val="20"/>
          </w:rPr>
          <w:delText xml:space="preserve">is </w:delText>
        </w:r>
      </w:del>
      <w:r w:rsidRPr="00374F87">
        <w:rPr>
          <w:rFonts w:ascii="Courier New" w:eastAsia="Times New Roman" w:hAnsi="Courier New" w:cs="Courier New"/>
          <w:color w:val="000000"/>
          <w:sz w:val="20"/>
          <w:szCs w:val="20"/>
        </w:rPr>
        <w:t xml:space="preserve">that any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afe_i</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is zero.   </w:t>
      </w:r>
    </w:p>
    <w:p w14:paraId="39DCEC9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6C95F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%The $ET$ is described in Fig. \ref{</w:t>
      </w:r>
      <w:proofErr w:type="spellStart"/>
      <w:r w:rsidRPr="00374F87">
        <w:rPr>
          <w:rFonts w:ascii="Courier New" w:eastAsia="Times New Roman" w:hAnsi="Courier New" w:cs="Courier New"/>
          <w:color w:val="606060"/>
          <w:sz w:val="20"/>
          <w:szCs w:val="20"/>
        </w:rPr>
        <w:t>fig:threadExecution</w:t>
      </w:r>
      <w:proofErr w:type="spellEnd"/>
      <w:r w:rsidRPr="00374F87">
        <w:rPr>
          <w:rFonts w:ascii="Courier New" w:eastAsia="Times New Roman" w:hAnsi="Courier New" w:cs="Courier New"/>
          <w:color w:val="606060"/>
          <w:sz w:val="20"/>
          <w:szCs w:val="20"/>
        </w:rPr>
        <w:t xml:space="preserve">}. In the Petri Net of visual thread, if $V1.2$ executes and receives a $PF$ from $VS$, it transits from the initial position of $P_{V1}$ to $P_{v2}$. After finished </w:t>
      </w:r>
      <w:proofErr w:type="spellStart"/>
      <w:r w:rsidRPr="00374F87">
        <w:rPr>
          <w:rFonts w:ascii="Courier New" w:eastAsia="Times New Roman" w:hAnsi="Courier New" w:cs="Courier New"/>
          <w:color w:val="606060"/>
          <w:sz w:val="20"/>
          <w:szCs w:val="20"/>
        </w:rPr>
        <w:t>deframing</w:t>
      </w:r>
      <w:proofErr w:type="spellEnd"/>
      <w:r w:rsidRPr="00374F87">
        <w:rPr>
          <w:rFonts w:ascii="Courier New" w:eastAsia="Times New Roman" w:hAnsi="Courier New" w:cs="Courier New"/>
          <w:color w:val="606060"/>
          <w:sz w:val="20"/>
          <w:szCs w:val="20"/>
        </w:rPr>
        <w:t xml:space="preserve"> of a $PF$, the state transits to $P_{V3}$ and then visual thread back to execute $V1$. If there is any $FS$ which should be sent to $VS$, it will execute $V1.2$. Apart from that, it will execute $V1.1$ and back to the position of $P_{V1}$.</w:t>
      </w:r>
    </w:p>
    <w:p w14:paraId="3FC251B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p>
    <w:p w14:paraId="1CC6A93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%In the Petri Net of control thread, the control thread executes the $C1$. The difference between $P_{C1.2}$ and $P_{C1.3}$ is that after $P_{1.2}$, the control thread transits to $P_{C2}$ and executes $C2$. Except that, it will back to $P_{C1}$. Then, the control thread runs into a module and $C3$ is run. If find any data needed to transfer to slave processor, it transits to $P_{C4}$ and executes $C4$. When finish transfer, it transits to $P_{C5}$. After execution of $C5$, according to $C5.1$ and $C5.2$, control thread transits to $P_{C3}$ and $P_{C6}$. The previous one is executed owing to that the logic program of this module is not finished.</w:t>
      </w:r>
    </w:p>
    <w:p w14:paraId="0C573A0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p>
    <w:p w14:paraId="09596F6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xml:space="preserve">%In the Petri Net of algorithm thread, the $A1$ is executed; if any $AF$ needed to </w:t>
      </w:r>
      <w:proofErr w:type="spellStart"/>
      <w:r w:rsidRPr="00374F87">
        <w:rPr>
          <w:rFonts w:ascii="Courier New" w:eastAsia="Times New Roman" w:hAnsi="Courier New" w:cs="Courier New"/>
          <w:color w:val="606060"/>
          <w:sz w:val="20"/>
          <w:szCs w:val="20"/>
        </w:rPr>
        <w:t>deframe</w:t>
      </w:r>
      <w:proofErr w:type="spellEnd"/>
      <w:r w:rsidRPr="00374F87">
        <w:rPr>
          <w:rFonts w:ascii="Courier New" w:eastAsia="Times New Roman" w:hAnsi="Courier New" w:cs="Courier New"/>
          <w:color w:val="606060"/>
          <w:sz w:val="20"/>
          <w:szCs w:val="20"/>
        </w:rPr>
        <w:t xml:space="preserve">, algorithm thread transits to $P_{A2}$ and after the execution of $A2$, it transits to $P_{A2}$; if any data required to feed back to master processor, algorithm thread transits to $P_{A4}$, then transfers the data, and transits to $P_{A5}$; if any algorithm should be started, algorithm thread transits to $P_{A6}$, executes the $A4$, transits to $P_{A7}$, executes $A5$ to update the parameters, and then transits to $P_{A8}$; if there are algorithms running and needed to updates parameters, algorithm thread transits to $P_{A7}$ directly and after the execution of $A5$ transits to $P_{A8}$; and above-mentioned transitions of $V1$ are executed in sequence.               </w:t>
      </w:r>
    </w:p>
    <w:p w14:paraId="471405A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2ACBA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{figure}</w:t>
      </w:r>
    </w:p>
    <w:p w14:paraId="12D4F2D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\centering</w:t>
      </w:r>
    </w:p>
    <w:p w14:paraId="0E75A62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w:t>
      </w:r>
      <w:proofErr w:type="spellStart"/>
      <w:r w:rsidRPr="00374F87">
        <w:rPr>
          <w:rFonts w:ascii="Courier New" w:eastAsia="Times New Roman" w:hAnsi="Courier New" w:cs="Courier New"/>
          <w:b/>
          <w:bCs/>
          <w:color w:val="0000CC"/>
          <w:sz w:val="20"/>
          <w:szCs w:val="20"/>
        </w:rPr>
        <w:t>includegraphics</w:t>
      </w:r>
      <w:proofErr w:type="spellEnd"/>
      <w:r w:rsidRPr="00374F87">
        <w:rPr>
          <w:rFonts w:ascii="Courier New" w:eastAsia="Times New Roman" w:hAnsi="Courier New" w:cs="Courier New"/>
          <w:color w:val="000000"/>
          <w:sz w:val="20"/>
          <w:szCs w:val="20"/>
        </w:rPr>
        <w:t>[width=</w:t>
      </w:r>
      <w:r w:rsidRPr="00374F87">
        <w:rPr>
          <w:rFonts w:ascii="Courier New" w:eastAsia="Times New Roman" w:hAnsi="Courier New" w:cs="Courier New"/>
          <w:color w:val="000000"/>
          <w:sz w:val="20"/>
          <w:szCs w:val="20"/>
          <w:u w:val="single"/>
        </w:rPr>
        <w:t>3in</w:t>
      </w:r>
      <w:r w:rsidRPr="00374F87">
        <w:rPr>
          <w:rFonts w:ascii="Courier New" w:eastAsia="Times New Roman" w:hAnsi="Courier New" w:cs="Courier New"/>
          <w:color w:val="000000"/>
          <w:sz w:val="20"/>
          <w:szCs w:val="20"/>
        </w:rPr>
        <w:t>]{fig/</w:t>
      </w:r>
      <w:r w:rsidRPr="00374F87">
        <w:rPr>
          <w:rFonts w:ascii="Courier New" w:eastAsia="Times New Roman" w:hAnsi="Courier New" w:cs="Courier New"/>
          <w:color w:val="000000"/>
          <w:sz w:val="20"/>
          <w:szCs w:val="20"/>
          <w:u w:val="single"/>
        </w:rPr>
        <w:t>ThreadExecution</w:t>
      </w:r>
      <w:r w:rsidRPr="00374F87">
        <w:rPr>
          <w:rFonts w:ascii="Courier New" w:eastAsia="Times New Roman" w:hAnsi="Courier New" w:cs="Courier New"/>
          <w:color w:val="000000"/>
          <w:sz w:val="20"/>
          <w:szCs w:val="20"/>
        </w:rPr>
        <w:t>.pdf}</w:t>
      </w:r>
    </w:p>
    <w:p w14:paraId="52751EC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\caption</w:t>
      </w:r>
      <w:r w:rsidRPr="00374F87">
        <w:rPr>
          <w:rFonts w:ascii="Courier New" w:eastAsia="Times New Roman" w:hAnsi="Courier New" w:cs="Courier New"/>
          <w:color w:val="000000"/>
          <w:sz w:val="20"/>
          <w:szCs w:val="20"/>
        </w:rPr>
        <w:t xml:space="preserve">{ Process of </w:t>
      </w:r>
      <w:r w:rsidRPr="00374F87">
        <w:rPr>
          <w:rFonts w:ascii="Courier New" w:eastAsia="Times New Roman" w:hAnsi="Courier New" w:cs="Courier New"/>
          <w:color w:val="008000"/>
          <w:sz w:val="20"/>
          <w:szCs w:val="20"/>
        </w:rPr>
        <w:t>$ET$</w:t>
      </w:r>
      <w:r w:rsidRPr="00374F87">
        <w:rPr>
          <w:rFonts w:ascii="Courier New" w:eastAsia="Times New Roman" w:hAnsi="Courier New" w:cs="Courier New"/>
          <w:color w:val="000000"/>
          <w:sz w:val="20"/>
          <w:szCs w:val="20"/>
        </w:rPr>
        <w:t xml:space="preserve"> and its contained </w:t>
      </w:r>
      <w:r w:rsidRPr="00374F87">
        <w:rPr>
          <w:rFonts w:ascii="Courier New" w:eastAsia="Times New Roman" w:hAnsi="Courier New" w:cs="Courier New"/>
          <w:color w:val="000000"/>
          <w:sz w:val="20"/>
          <w:szCs w:val="20"/>
          <w:u w:val="single"/>
        </w:rPr>
        <w:t>Petri</w:t>
      </w:r>
      <w:r w:rsidRPr="00374F87">
        <w:rPr>
          <w:rFonts w:ascii="Courier New" w:eastAsia="Times New Roman" w:hAnsi="Courier New" w:cs="Courier New"/>
          <w:color w:val="000000"/>
          <w:sz w:val="20"/>
          <w:szCs w:val="20"/>
        </w:rPr>
        <w:t xml:space="preserve"> Nets of </w:t>
      </w:r>
      <w:ins w:id="1308" w:author="Author">
        <w:r w:rsidR="00793549"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visual</w:t>
      </w:r>
      <w:del w:id="1309" w:author="Author">
        <w:r w:rsidRPr="00374F87" w:rsidDel="00793549">
          <w:rPr>
            <w:rFonts w:ascii="Courier New" w:eastAsia="Times New Roman" w:hAnsi="Courier New" w:cs="Courier New"/>
            <w:color w:val="000000"/>
            <w:sz w:val="20"/>
            <w:szCs w:val="20"/>
          </w:rPr>
          <w:delText xml:space="preserve"> thread</w:delText>
        </w:r>
      </w:del>
      <w:r w:rsidRPr="00374F87">
        <w:rPr>
          <w:rFonts w:ascii="Courier New" w:eastAsia="Times New Roman" w:hAnsi="Courier New" w:cs="Courier New"/>
          <w:color w:val="000000"/>
          <w:sz w:val="20"/>
          <w:szCs w:val="20"/>
        </w:rPr>
        <w:t>, control</w:t>
      </w:r>
      <w:del w:id="1310" w:author="Author">
        <w:r w:rsidRPr="00374F87" w:rsidDel="00793549">
          <w:rPr>
            <w:rFonts w:ascii="Courier New" w:eastAsia="Times New Roman" w:hAnsi="Courier New" w:cs="Courier New"/>
            <w:color w:val="000000"/>
            <w:sz w:val="20"/>
            <w:szCs w:val="20"/>
          </w:rPr>
          <w:delText xml:space="preserve"> thread</w:delText>
        </w:r>
      </w:del>
      <w:r w:rsidRPr="00374F87">
        <w:rPr>
          <w:rFonts w:ascii="Courier New" w:eastAsia="Times New Roman" w:hAnsi="Courier New" w:cs="Courier New"/>
          <w:color w:val="000000"/>
          <w:sz w:val="20"/>
          <w:szCs w:val="20"/>
        </w:rPr>
        <w:t xml:space="preserve">, and algorithm </w:t>
      </w:r>
      <w:del w:id="1311" w:author="Author">
        <w:r w:rsidRPr="00374F87" w:rsidDel="00793549">
          <w:rPr>
            <w:rFonts w:ascii="Courier New" w:eastAsia="Times New Roman" w:hAnsi="Courier New" w:cs="Courier New"/>
            <w:color w:val="000000"/>
            <w:sz w:val="20"/>
            <w:szCs w:val="20"/>
          </w:rPr>
          <w:delText>thread</w:delText>
        </w:r>
      </w:del>
      <w:ins w:id="1312" w:author="Author">
        <w:r w:rsidR="00793549" w:rsidRPr="00374F87">
          <w:rPr>
            <w:rFonts w:ascii="Courier New" w:eastAsia="Times New Roman" w:hAnsi="Courier New" w:cs="Courier New"/>
            <w:color w:val="000000"/>
            <w:sz w:val="20"/>
            <w:szCs w:val="20"/>
          </w:rPr>
          <w:t>threads</w:t>
        </w:r>
      </w:ins>
      <w:r w:rsidRPr="00374F87">
        <w:rPr>
          <w:rFonts w:ascii="Courier New" w:eastAsia="Times New Roman" w:hAnsi="Courier New" w:cs="Courier New"/>
          <w:color w:val="000000"/>
          <w:sz w:val="20"/>
          <w:szCs w:val="20"/>
        </w:rPr>
        <w:t>.}</w:t>
      </w:r>
    </w:p>
    <w:p w14:paraId="7229CF7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\label{</w:t>
      </w:r>
      <w:proofErr w:type="spellStart"/>
      <w:r w:rsidRPr="00374F87">
        <w:rPr>
          <w:rFonts w:ascii="Courier New" w:eastAsia="Times New Roman" w:hAnsi="Courier New" w:cs="Courier New"/>
          <w:b/>
          <w:bCs/>
          <w:color w:val="0000CC"/>
          <w:sz w:val="20"/>
          <w:szCs w:val="20"/>
        </w:rPr>
        <w:t>fig:threadExecution</w:t>
      </w:r>
      <w:proofErr w:type="spellEnd"/>
      <w:r w:rsidRPr="00374F87">
        <w:rPr>
          <w:rFonts w:ascii="Courier New" w:eastAsia="Times New Roman" w:hAnsi="Courier New" w:cs="Courier New"/>
          <w:b/>
          <w:bCs/>
          <w:color w:val="0000CC"/>
          <w:sz w:val="20"/>
          <w:szCs w:val="20"/>
        </w:rPr>
        <w:t>}</w:t>
      </w:r>
    </w:p>
    <w:p w14:paraId="4909040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{figure}</w:t>
      </w:r>
    </w:p>
    <w:p w14:paraId="79EBC3A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BCB77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\section{Case Analysis}</w:t>
      </w:r>
    </w:p>
    <w:p w14:paraId="36D7A1F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\label{Case}</w:t>
      </w:r>
    </w:p>
    <w:p w14:paraId="096CF74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1313" w:author="Author">
        <w:r w:rsidRPr="00374F87" w:rsidDel="0033766A">
          <w:rPr>
            <w:rFonts w:ascii="Courier New" w:eastAsia="Times New Roman" w:hAnsi="Courier New" w:cs="Courier New"/>
            <w:color w:val="000000"/>
            <w:sz w:val="20"/>
            <w:szCs w:val="20"/>
          </w:rPr>
          <w:delText>In t</w:delText>
        </w:r>
      </w:del>
      <w:ins w:id="1314" w:author="Author">
        <w:r w:rsidR="0033766A" w:rsidRPr="00374F87">
          <w:rPr>
            <w:rFonts w:ascii="Courier New" w:eastAsia="Times New Roman" w:hAnsi="Courier New" w:cs="Courier New"/>
            <w:color w:val="000000"/>
            <w:sz w:val="20"/>
            <w:szCs w:val="20"/>
          </w:rPr>
          <w:t>T</w:t>
        </w:r>
      </w:ins>
      <w:r w:rsidRPr="00374F87">
        <w:rPr>
          <w:rFonts w:ascii="Courier New" w:eastAsia="Times New Roman" w:hAnsi="Courier New" w:cs="Courier New"/>
          <w:color w:val="000000"/>
          <w:sz w:val="20"/>
          <w:szCs w:val="20"/>
        </w:rPr>
        <w:t>his section</w:t>
      </w:r>
      <w:del w:id="1315" w:author="Author">
        <w:r w:rsidRPr="00374F87" w:rsidDel="0033766A">
          <w:rPr>
            <w:rFonts w:ascii="Courier New" w:eastAsia="Times New Roman" w:hAnsi="Courier New" w:cs="Courier New"/>
            <w:color w:val="000000"/>
            <w:sz w:val="20"/>
            <w:szCs w:val="20"/>
          </w:rPr>
          <w:delText>,</w:delText>
        </w:r>
      </w:del>
      <w:r w:rsidRPr="00374F87">
        <w:rPr>
          <w:rFonts w:ascii="Courier New" w:eastAsia="Times New Roman" w:hAnsi="Courier New" w:cs="Courier New"/>
          <w:color w:val="000000"/>
          <w:sz w:val="20"/>
          <w:szCs w:val="20"/>
        </w:rPr>
        <w:t xml:space="preserve"> </w:t>
      </w:r>
      <w:del w:id="1316" w:author="Author">
        <w:r w:rsidRPr="00374F87" w:rsidDel="0033766A">
          <w:rPr>
            <w:rFonts w:ascii="Courier New" w:eastAsia="Times New Roman" w:hAnsi="Courier New" w:cs="Courier New"/>
            <w:color w:val="000000"/>
            <w:sz w:val="20"/>
            <w:szCs w:val="20"/>
          </w:rPr>
          <w:delText xml:space="preserve">we </w:delText>
        </w:r>
      </w:del>
      <w:ins w:id="1317" w:author="Author">
        <w:r w:rsidR="0033766A" w:rsidRPr="00374F87">
          <w:rPr>
            <w:rFonts w:ascii="Courier New" w:eastAsia="Times New Roman" w:hAnsi="Courier New" w:cs="Courier New"/>
            <w:color w:val="000000"/>
            <w:sz w:val="20"/>
            <w:szCs w:val="20"/>
          </w:rPr>
          <w:t>introduces</w:t>
        </w:r>
      </w:ins>
      <w:del w:id="1318" w:author="Author">
        <w:r w:rsidRPr="00374F87" w:rsidDel="0033766A">
          <w:rPr>
            <w:rFonts w:ascii="Courier New" w:eastAsia="Times New Roman" w:hAnsi="Courier New" w:cs="Courier New"/>
            <w:color w:val="000000"/>
            <w:sz w:val="20"/>
            <w:szCs w:val="20"/>
          </w:rPr>
          <w:delText>introduce</w:delText>
        </w:r>
      </w:del>
      <w:r w:rsidRPr="00374F87">
        <w:rPr>
          <w:rFonts w:ascii="Courier New" w:eastAsia="Times New Roman" w:hAnsi="Courier New" w:cs="Courier New"/>
          <w:color w:val="000000"/>
          <w:sz w:val="20"/>
          <w:szCs w:val="20"/>
        </w:rPr>
        <w:t xml:space="preserve"> two scenarios of the proposed </w:t>
      </w:r>
      <w:r w:rsidRPr="00374F87">
        <w:rPr>
          <w:rFonts w:ascii="Courier New" w:eastAsia="Times New Roman" w:hAnsi="Courier New" w:cs="Courier New"/>
          <w:color w:val="008000"/>
          <w:sz w:val="20"/>
          <w:szCs w:val="20"/>
        </w:rPr>
        <w:t>$VCA$</w:t>
      </w:r>
      <w:r w:rsidRPr="00374F87">
        <w:rPr>
          <w:rFonts w:ascii="Courier New" w:eastAsia="Times New Roman" w:hAnsi="Courier New" w:cs="Courier New"/>
          <w:color w:val="000000"/>
          <w:sz w:val="20"/>
          <w:szCs w:val="20"/>
        </w:rPr>
        <w:t xml:space="preserve"> protocol</w:t>
      </w:r>
      <w:ins w:id="1319" w:author="Author">
        <w:r w:rsidR="0033766A" w:rsidRPr="00374F87">
          <w:rPr>
            <w:rFonts w:ascii="Courier New" w:eastAsia="Times New Roman" w:hAnsi="Courier New" w:cs="Courier New"/>
            <w:color w:val="000000"/>
            <w:sz w:val="20"/>
            <w:szCs w:val="20"/>
          </w:rPr>
          <w:t>-</w:t>
        </w:r>
      </w:ins>
      <w:del w:id="1320" w:author="Author">
        <w:r w:rsidRPr="00374F87" w:rsidDel="0033766A">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 xml:space="preserve">based integration method in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With the </w:t>
      </w:r>
      <w:r w:rsidRPr="00374F87">
        <w:rPr>
          <w:rFonts w:ascii="Courier New" w:eastAsia="Times New Roman" w:hAnsi="Courier New" w:cs="Courier New"/>
          <w:color w:val="008000"/>
          <w:sz w:val="20"/>
          <w:szCs w:val="20"/>
        </w:rPr>
        <w:t>$VCA$</w:t>
      </w:r>
      <w:r w:rsidRPr="00374F87">
        <w:rPr>
          <w:rFonts w:ascii="Courier New" w:eastAsia="Times New Roman" w:hAnsi="Courier New" w:cs="Courier New"/>
          <w:color w:val="000000"/>
          <w:sz w:val="20"/>
          <w:szCs w:val="20"/>
        </w:rPr>
        <w:t xml:space="preserve"> protocol, </w:t>
      </w:r>
      <w:ins w:id="1321" w:author="Author">
        <w:r w:rsidR="0033766A"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users only need to code additional algorithms and change the </w:t>
      </w:r>
      <w:r w:rsidRPr="00374F87">
        <w:rPr>
          <w:rFonts w:ascii="Courier New" w:eastAsia="Times New Roman" w:hAnsi="Courier New" w:cs="Courier New"/>
          <w:color w:val="008000"/>
          <w:sz w:val="20"/>
          <w:szCs w:val="20"/>
        </w:rPr>
        <w:t>$PT$</w:t>
      </w:r>
      <w:r w:rsidRPr="00374F87">
        <w:rPr>
          <w:rFonts w:ascii="Courier New" w:eastAsia="Times New Roman" w:hAnsi="Courier New" w:cs="Courier New"/>
          <w:color w:val="000000"/>
          <w:sz w:val="20"/>
          <w:szCs w:val="20"/>
        </w:rPr>
        <w:t xml:space="preserve"> when the scenario of </w:t>
      </w:r>
      <w:ins w:id="1322" w:author="Author">
        <w:r w:rsidR="0033766A"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visual servo system is changed. </w:t>
      </w:r>
    </w:p>
    <w:p w14:paraId="3457B01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0A626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 xml:space="preserve">\subsection{Case one: Winding Machine with </w:t>
      </w:r>
      <w:ins w:id="1323" w:author="Author">
        <w:r w:rsidR="0033766A" w:rsidRPr="00374F87">
          <w:rPr>
            <w:rFonts w:ascii="Courier New" w:eastAsia="Times New Roman" w:hAnsi="Courier New" w:cs="Courier New"/>
            <w:b/>
            <w:bCs/>
            <w:color w:val="0000CC"/>
            <w:sz w:val="20"/>
            <w:szCs w:val="20"/>
          </w:rPr>
          <w:t xml:space="preserve">a </w:t>
        </w:r>
      </w:ins>
      <w:r w:rsidRPr="00374F87">
        <w:rPr>
          <w:rFonts w:ascii="Courier New" w:eastAsia="Times New Roman" w:hAnsi="Courier New" w:cs="Courier New"/>
          <w:b/>
          <w:bCs/>
          <w:color w:val="0000CC"/>
          <w:sz w:val="20"/>
          <w:szCs w:val="20"/>
        </w:rPr>
        <w:t>Visual System}</w:t>
      </w:r>
    </w:p>
    <w:p w14:paraId="606CF3C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p>
    <w:p w14:paraId="4ED149F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As shown in Fig.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rPr>
        <w:t>fig:Winding</w:t>
      </w:r>
      <w:proofErr w:type="spellEnd"/>
      <w:r w:rsidRPr="00374F87">
        <w:rPr>
          <w:rFonts w:ascii="Courier New" w:eastAsia="Times New Roman" w:hAnsi="Courier New" w:cs="Courier New"/>
          <w:color w:val="000000"/>
          <w:sz w:val="20"/>
          <w:szCs w:val="20"/>
        </w:rPr>
        <w:t xml:space="preserve">}, </w:t>
      </w:r>
    </w:p>
    <w:p w14:paraId="4E0FBB2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lastRenderedPageBreak/>
        <w:t xml:space="preserve">(a) is the visual system, whose processor is </w:t>
      </w:r>
      <w:ins w:id="1324" w:author="Author">
        <w:r w:rsidR="006F42D4"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u w:val="single"/>
        </w:rPr>
        <w:t>ARM9</w:t>
      </w:r>
      <w:ins w:id="1325" w:author="Author">
        <w:r w:rsidR="006F42D4" w:rsidRPr="00374F87">
          <w:rPr>
            <w:rFonts w:ascii="Courier New" w:eastAsia="Times New Roman" w:hAnsi="Courier New" w:cs="Courier New"/>
            <w:color w:val="000000"/>
            <w:sz w:val="20"/>
            <w:szCs w:val="20"/>
          </w:rPr>
          <w:t>-</w:t>
        </w:r>
      </w:ins>
      <w:del w:id="1326" w:author="Author">
        <w:r w:rsidRPr="00374F87" w:rsidDel="006F42D4">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 xml:space="preserve">based </w:t>
      </w:r>
      <w:r w:rsidRPr="00374F87">
        <w:rPr>
          <w:rFonts w:ascii="Courier New" w:eastAsia="Times New Roman" w:hAnsi="Courier New" w:cs="Courier New"/>
          <w:color w:val="000000"/>
          <w:sz w:val="20"/>
          <w:szCs w:val="20"/>
          <w:u w:val="single"/>
        </w:rPr>
        <w:t>S3C2440</w:t>
      </w:r>
      <w:r w:rsidRPr="00374F87">
        <w:rPr>
          <w:rFonts w:ascii="Courier New" w:eastAsia="Times New Roman" w:hAnsi="Courier New" w:cs="Courier New"/>
          <w:color w:val="000000"/>
          <w:sz w:val="20"/>
          <w:szCs w:val="20"/>
        </w:rPr>
        <w:t xml:space="preserve"> and </w:t>
      </w:r>
      <w:del w:id="1327" w:author="Author">
        <w:r w:rsidRPr="00374F87" w:rsidDel="00EE7A46">
          <w:rPr>
            <w:rFonts w:ascii="Courier New" w:eastAsia="Times New Roman" w:hAnsi="Courier New" w:cs="Courier New"/>
            <w:color w:val="000000"/>
            <w:sz w:val="20"/>
            <w:szCs w:val="20"/>
          </w:rPr>
          <w:delText xml:space="preserve">which </w:delText>
        </w:r>
      </w:del>
      <w:r w:rsidRPr="00374F87">
        <w:rPr>
          <w:rFonts w:ascii="Courier New" w:eastAsia="Times New Roman" w:hAnsi="Courier New" w:cs="Courier New"/>
          <w:color w:val="000000"/>
          <w:sz w:val="20"/>
          <w:szCs w:val="20"/>
        </w:rPr>
        <w:t xml:space="preserve">uses the </w:t>
      </w:r>
      <w:r w:rsidRPr="00374F87">
        <w:rPr>
          <w:rFonts w:ascii="Courier New" w:eastAsia="Times New Roman" w:hAnsi="Courier New" w:cs="Courier New"/>
          <w:color w:val="000000"/>
          <w:sz w:val="20"/>
          <w:szCs w:val="20"/>
          <w:u w:val="single"/>
        </w:rPr>
        <w:t>CANIF</w:t>
      </w:r>
      <w:r w:rsidRPr="00374F87">
        <w:rPr>
          <w:rFonts w:ascii="Courier New" w:eastAsia="Times New Roman" w:hAnsi="Courier New" w:cs="Courier New"/>
          <w:color w:val="000000"/>
          <w:sz w:val="20"/>
          <w:szCs w:val="20"/>
        </w:rPr>
        <w:t xml:space="preserve"> interface to communicate with </w:t>
      </w:r>
      <w:ins w:id="1328" w:author="Author">
        <w:r w:rsidR="00EE7A46"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u w:val="single"/>
        </w:rPr>
        <w:t>OV9650</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0000"/>
          <w:sz w:val="20"/>
          <w:szCs w:val="20"/>
          <w:u w:val="single"/>
        </w:rPr>
        <w:t>CMOS</w:t>
      </w:r>
      <w:r w:rsidRPr="00374F87">
        <w:rPr>
          <w:rFonts w:ascii="Courier New" w:eastAsia="Times New Roman" w:hAnsi="Courier New" w:cs="Courier New"/>
          <w:color w:val="000000"/>
          <w:sz w:val="20"/>
          <w:szCs w:val="20"/>
        </w:rPr>
        <w:t xml:space="preserve"> </w:t>
      </w:r>
      <w:ins w:id="1329" w:author="Author">
        <w:r w:rsidR="00EE7A46" w:rsidRPr="00374F87">
          <w:rPr>
            <w:rFonts w:ascii="Courier New" w:eastAsia="Times New Roman" w:hAnsi="Courier New" w:cs="Courier New"/>
            <w:color w:val="000000"/>
            <w:sz w:val="20"/>
            <w:szCs w:val="20"/>
          </w:rPr>
          <w:t>c</w:t>
        </w:r>
      </w:ins>
      <w:del w:id="1330" w:author="Author">
        <w:r w:rsidRPr="00374F87" w:rsidDel="00EE7A46">
          <w:rPr>
            <w:rFonts w:ascii="Courier New" w:eastAsia="Times New Roman" w:hAnsi="Courier New" w:cs="Courier New"/>
            <w:color w:val="000000"/>
            <w:sz w:val="20"/>
            <w:szCs w:val="20"/>
          </w:rPr>
          <w:delText>C</w:delText>
        </w:r>
      </w:del>
      <w:r w:rsidRPr="00374F87">
        <w:rPr>
          <w:rFonts w:ascii="Courier New" w:eastAsia="Times New Roman" w:hAnsi="Courier New" w:cs="Courier New"/>
          <w:color w:val="000000"/>
          <w:sz w:val="20"/>
          <w:szCs w:val="20"/>
        </w:rPr>
        <w:t xml:space="preserve">amera; (b) is the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0000"/>
          <w:sz w:val="20"/>
          <w:szCs w:val="20"/>
          <w:u w:val="single"/>
        </w:rPr>
        <w:t>CASS</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PLCA149B</w:t>
      </w:r>
      <w:r w:rsidRPr="00374F87">
        <w:rPr>
          <w:rFonts w:ascii="Courier New" w:eastAsia="Times New Roman" w:hAnsi="Courier New" w:cs="Courier New"/>
          <w:color w:val="000000"/>
          <w:sz w:val="20"/>
          <w:szCs w:val="20"/>
        </w:rPr>
        <w:t xml:space="preserve">; (c) is the winding machine with </w:t>
      </w:r>
      <w:ins w:id="1331" w:author="Author">
        <w:r w:rsidR="00EE7A46"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 xml:space="preserve">visual system </w:t>
      </w:r>
      <w:del w:id="1332" w:author="Author">
        <w:r w:rsidRPr="00374F87" w:rsidDel="00EE7A46">
          <w:rPr>
            <w:rFonts w:ascii="Courier New" w:eastAsia="Times New Roman" w:hAnsi="Courier New" w:cs="Courier New"/>
            <w:color w:val="000000"/>
            <w:sz w:val="20"/>
            <w:szCs w:val="20"/>
          </w:rPr>
          <w:delText xml:space="preserve">which </w:delText>
        </w:r>
      </w:del>
      <w:ins w:id="1333" w:author="Author">
        <w:r w:rsidR="00EE7A46" w:rsidRPr="00374F87">
          <w:rPr>
            <w:rFonts w:ascii="Courier New" w:eastAsia="Times New Roman" w:hAnsi="Courier New" w:cs="Courier New"/>
            <w:color w:val="000000"/>
            <w:sz w:val="20"/>
            <w:szCs w:val="20"/>
          </w:rPr>
          <w:t xml:space="preserve">that </w:t>
        </w:r>
      </w:ins>
      <w:r w:rsidRPr="00374F87">
        <w:rPr>
          <w:rFonts w:ascii="Courier New" w:eastAsia="Times New Roman" w:hAnsi="Courier New" w:cs="Courier New"/>
          <w:color w:val="000000"/>
          <w:sz w:val="20"/>
          <w:szCs w:val="20"/>
        </w:rPr>
        <w:t xml:space="preserve">contains two axes: the U-axis and </w:t>
      </w:r>
      <w:ins w:id="1334" w:author="Author">
        <w:r w:rsidR="00B67B0D"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Q-axis; (d) </w:t>
      </w:r>
      <w:del w:id="1335" w:author="Author">
        <w:r w:rsidRPr="00374F87" w:rsidDel="00B67B0D">
          <w:rPr>
            <w:rFonts w:ascii="Courier New" w:eastAsia="Times New Roman" w:hAnsi="Courier New" w:cs="Courier New"/>
            <w:color w:val="000000"/>
            <w:sz w:val="20"/>
            <w:szCs w:val="20"/>
          </w:rPr>
          <w:delText xml:space="preserve">is </w:delText>
        </w:r>
      </w:del>
      <w:ins w:id="1336" w:author="Author">
        <w:r w:rsidR="00B67B0D" w:rsidRPr="00374F87">
          <w:rPr>
            <w:rFonts w:ascii="Courier New" w:eastAsia="Times New Roman" w:hAnsi="Courier New" w:cs="Courier New"/>
            <w:color w:val="000000"/>
            <w:sz w:val="20"/>
            <w:szCs w:val="20"/>
          </w:rPr>
          <w:t xml:space="preserve">shows </w:t>
        </w:r>
      </w:ins>
      <w:del w:id="1337" w:author="Author">
        <w:r w:rsidRPr="00374F87" w:rsidDel="00B67B0D">
          <w:rPr>
            <w:rFonts w:ascii="Courier New" w:eastAsia="Times New Roman" w:hAnsi="Courier New" w:cs="Courier New"/>
            <w:color w:val="000000"/>
            <w:sz w:val="20"/>
            <w:szCs w:val="20"/>
          </w:rPr>
          <w:delText xml:space="preserve">shown </w:delText>
        </w:r>
      </w:del>
      <w:r w:rsidRPr="00374F87">
        <w:rPr>
          <w:rFonts w:ascii="Courier New" w:eastAsia="Times New Roman" w:hAnsi="Courier New" w:cs="Courier New"/>
          <w:color w:val="000000"/>
          <w:sz w:val="20"/>
          <w:szCs w:val="20"/>
        </w:rPr>
        <w:t xml:space="preserve">the </w:t>
      </w:r>
      <w:del w:id="1338" w:author="Author">
        <w:r w:rsidRPr="00374F87" w:rsidDel="00B67B0D">
          <w:rPr>
            <w:rFonts w:ascii="Courier New" w:eastAsia="Times New Roman" w:hAnsi="Courier New" w:cs="Courier New"/>
            <w:color w:val="000000"/>
            <w:sz w:val="20"/>
            <w:szCs w:val="20"/>
          </w:rPr>
          <w:delText xml:space="preserve">Winding </w:delText>
        </w:r>
      </w:del>
      <w:ins w:id="1339" w:author="Author">
        <w:r w:rsidR="00B67B0D" w:rsidRPr="00374F87">
          <w:rPr>
            <w:rFonts w:ascii="Courier New" w:eastAsia="Times New Roman" w:hAnsi="Courier New" w:cs="Courier New"/>
            <w:color w:val="000000"/>
            <w:sz w:val="20"/>
            <w:szCs w:val="20"/>
          </w:rPr>
          <w:t xml:space="preserve">winding </w:t>
        </w:r>
      </w:ins>
      <w:r w:rsidRPr="00374F87">
        <w:rPr>
          <w:rFonts w:ascii="Courier New" w:eastAsia="Times New Roman" w:hAnsi="Courier New" w:cs="Courier New"/>
          <w:color w:val="000000"/>
          <w:sz w:val="20"/>
          <w:szCs w:val="20"/>
        </w:rPr>
        <w:t xml:space="preserve">effect; and (e) </w:t>
      </w:r>
      <w:del w:id="1340" w:author="Author">
        <w:r w:rsidRPr="00374F87" w:rsidDel="00B67B0D">
          <w:rPr>
            <w:rFonts w:ascii="Courier New" w:eastAsia="Times New Roman" w:hAnsi="Courier New" w:cs="Courier New"/>
            <w:color w:val="000000"/>
            <w:sz w:val="20"/>
            <w:szCs w:val="20"/>
          </w:rPr>
          <w:delText xml:space="preserve">are shown </w:delText>
        </w:r>
      </w:del>
      <w:ins w:id="1341" w:author="Author">
        <w:r w:rsidR="00B67B0D" w:rsidRPr="00374F87">
          <w:rPr>
            <w:rFonts w:ascii="Courier New" w:eastAsia="Times New Roman" w:hAnsi="Courier New" w:cs="Courier New"/>
            <w:color w:val="000000"/>
            <w:sz w:val="20"/>
            <w:szCs w:val="20"/>
          </w:rPr>
          <w:t xml:space="preserve">shows </w:t>
        </w:r>
      </w:ins>
      <w:r w:rsidRPr="00374F87">
        <w:rPr>
          <w:rFonts w:ascii="Courier New" w:eastAsia="Times New Roman" w:hAnsi="Courier New" w:cs="Courier New"/>
          <w:color w:val="000000"/>
          <w:sz w:val="20"/>
          <w:szCs w:val="20"/>
        </w:rPr>
        <w:t xml:space="preserve">the angle of </w:t>
      </w:r>
      <w:r w:rsidRPr="00374F87">
        <w:rPr>
          <w:rFonts w:ascii="Courier New" w:eastAsia="Times New Roman" w:hAnsi="Courier New" w:cs="Courier New"/>
          <w:color w:val="008000"/>
          <w:sz w:val="20"/>
          <w:szCs w:val="20"/>
        </w:rPr>
        <w:t>$\theta$</w:t>
      </w:r>
      <w:r w:rsidRPr="00374F87">
        <w:rPr>
          <w:rFonts w:ascii="Courier New" w:eastAsia="Times New Roman" w:hAnsi="Courier New" w:cs="Courier New"/>
          <w:color w:val="000000"/>
          <w:sz w:val="20"/>
          <w:szCs w:val="20"/>
        </w:rPr>
        <w:t>, Q-axis, and U-axis.</w:t>
      </w:r>
    </w:p>
    <w:p w14:paraId="4C8AF3D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In </w:t>
      </w:r>
      <w:ins w:id="1342" w:author="Author">
        <w:r w:rsidR="00B67B0D"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winding process, the tension of the copper wire will </w:t>
      </w:r>
      <w:del w:id="1343" w:author="Author">
        <w:r w:rsidRPr="00374F87" w:rsidDel="00B67B0D">
          <w:rPr>
            <w:rFonts w:ascii="Courier New" w:eastAsia="Times New Roman" w:hAnsi="Courier New" w:cs="Courier New"/>
            <w:color w:val="000000"/>
            <w:sz w:val="20"/>
            <w:szCs w:val="20"/>
          </w:rPr>
          <w:delText xml:space="preserve">change </w:delText>
        </w:r>
      </w:del>
      <w:r w:rsidRPr="00374F87">
        <w:rPr>
          <w:rFonts w:ascii="Courier New" w:eastAsia="Times New Roman" w:hAnsi="Courier New" w:cs="Courier New"/>
          <w:color w:val="000000"/>
          <w:sz w:val="20"/>
          <w:szCs w:val="20"/>
        </w:rPr>
        <w:t>irregularly</w:t>
      </w:r>
      <w:ins w:id="1344" w:author="Author">
        <w:r w:rsidR="00B67B0D" w:rsidRPr="00374F87">
          <w:rPr>
            <w:rFonts w:ascii="Courier New" w:eastAsia="Times New Roman" w:hAnsi="Courier New" w:cs="Courier New"/>
            <w:color w:val="000000"/>
            <w:sz w:val="20"/>
            <w:szCs w:val="20"/>
          </w:rPr>
          <w:t xml:space="preserve"> change</w:t>
        </w:r>
      </w:ins>
      <w:r w:rsidRPr="00374F87">
        <w:rPr>
          <w:rFonts w:ascii="Courier New" w:eastAsia="Times New Roman" w:hAnsi="Courier New" w:cs="Courier New"/>
          <w:color w:val="000000"/>
          <w:sz w:val="20"/>
          <w:szCs w:val="20"/>
        </w:rPr>
        <w:t xml:space="preserve">, especially for the thick ones. However, we </w:t>
      </w:r>
      <w:del w:id="1345" w:author="Author">
        <w:r w:rsidRPr="00374F87" w:rsidDel="00B67B0D">
          <w:rPr>
            <w:rFonts w:ascii="Courier New" w:eastAsia="Times New Roman" w:hAnsi="Courier New" w:cs="Courier New"/>
            <w:color w:val="000000"/>
            <w:sz w:val="20"/>
            <w:szCs w:val="20"/>
          </w:rPr>
          <w:delText xml:space="preserve">use </w:delText>
        </w:r>
      </w:del>
      <w:ins w:id="1346" w:author="Author">
        <w:r w:rsidR="00B67B0D" w:rsidRPr="00374F87">
          <w:rPr>
            <w:rFonts w:ascii="Courier New" w:eastAsia="Times New Roman" w:hAnsi="Courier New" w:cs="Courier New"/>
            <w:color w:val="000000"/>
            <w:sz w:val="20"/>
            <w:szCs w:val="20"/>
          </w:rPr>
          <w:t xml:space="preserve">used </w:t>
        </w:r>
      </w:ins>
      <w:r w:rsidRPr="00374F87">
        <w:rPr>
          <w:rFonts w:ascii="Courier New" w:eastAsia="Times New Roman" w:hAnsi="Courier New" w:cs="Courier New"/>
          <w:color w:val="000000"/>
          <w:sz w:val="20"/>
          <w:szCs w:val="20"/>
        </w:rPr>
        <w:t xml:space="preserve">the same speed ratio of </w:t>
      </w:r>
      <w:ins w:id="1347" w:author="Author">
        <w:r w:rsidR="00B67B0D"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U-axis and </w:t>
      </w:r>
      <w:ins w:id="1348" w:author="Author">
        <w:r w:rsidR="00B67B0D"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Q-axis</w:t>
      </w:r>
      <w:ins w:id="1349" w:author="Author">
        <w:r w:rsidR="00B67B0D"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which always leads to </w:t>
      </w:r>
      <w:ins w:id="1350" w:author="Author">
        <w:r w:rsidR="00B67B0D"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irregularity of each </w:t>
      </w:r>
      <w:ins w:id="1351" w:author="Author">
        <w:r w:rsidR="00B67B0D" w:rsidRPr="00374F87">
          <w:rPr>
            <w:rFonts w:ascii="Courier New" w:eastAsia="Times New Roman" w:hAnsi="Courier New" w:cs="Courier New"/>
            <w:color w:val="000000"/>
            <w:sz w:val="20"/>
            <w:szCs w:val="20"/>
          </w:rPr>
          <w:t xml:space="preserve">coil </w:t>
        </w:r>
      </w:ins>
      <w:r w:rsidRPr="00374F87">
        <w:rPr>
          <w:rFonts w:ascii="Courier New" w:eastAsia="Times New Roman" w:hAnsi="Courier New" w:cs="Courier New"/>
          <w:color w:val="000000"/>
          <w:sz w:val="20"/>
          <w:szCs w:val="20"/>
        </w:rPr>
        <w:t>layer</w:t>
      </w:r>
      <w:del w:id="1352" w:author="Author">
        <w:r w:rsidRPr="00374F87" w:rsidDel="00B67B0D">
          <w:rPr>
            <w:rFonts w:ascii="Courier New" w:eastAsia="Times New Roman" w:hAnsi="Courier New" w:cs="Courier New"/>
            <w:color w:val="000000"/>
            <w:sz w:val="20"/>
            <w:szCs w:val="20"/>
          </w:rPr>
          <w:delText xml:space="preserve"> of the coil</w:delText>
        </w:r>
      </w:del>
      <w:r w:rsidRPr="00374F87">
        <w:rPr>
          <w:rFonts w:ascii="Courier New" w:eastAsia="Times New Roman" w:hAnsi="Courier New" w:cs="Courier New"/>
          <w:color w:val="000000"/>
          <w:sz w:val="20"/>
          <w:szCs w:val="20"/>
        </w:rPr>
        <w:t xml:space="preserve">. Hence, we can use the visual system to decrease or increase the speed of </w:t>
      </w:r>
      <w:ins w:id="1353" w:author="Author">
        <w:r w:rsidR="000A5854"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Q-axis to control the </w:t>
      </w:r>
      <w:ins w:id="1354" w:author="Author">
        <w:r w:rsidR="000A5854" w:rsidRPr="00374F87">
          <w:rPr>
            <w:rFonts w:ascii="Courier New" w:eastAsia="Times New Roman" w:hAnsi="Courier New" w:cs="Courier New"/>
            <w:color w:val="000000"/>
            <w:sz w:val="20"/>
            <w:szCs w:val="20"/>
          </w:rPr>
          <w:t xml:space="preserve">wire </w:t>
        </w:r>
      </w:ins>
      <w:r w:rsidRPr="00374F87">
        <w:rPr>
          <w:rFonts w:ascii="Courier New" w:eastAsia="Times New Roman" w:hAnsi="Courier New" w:cs="Courier New"/>
          <w:color w:val="000000"/>
          <w:sz w:val="20"/>
          <w:szCs w:val="20"/>
        </w:rPr>
        <w:t>angle</w:t>
      </w:r>
      <w:del w:id="1355" w:author="Author">
        <w:r w:rsidRPr="00374F87" w:rsidDel="000A5854">
          <w:rPr>
            <w:rFonts w:ascii="Courier New" w:eastAsia="Times New Roman" w:hAnsi="Courier New" w:cs="Courier New"/>
            <w:color w:val="000000"/>
            <w:sz w:val="20"/>
            <w:szCs w:val="20"/>
          </w:rPr>
          <w:delText xml:space="preserve"> of wire</w:delText>
        </w:r>
      </w:del>
      <w:r w:rsidRPr="00374F87">
        <w:rPr>
          <w:rFonts w:ascii="Courier New" w:eastAsia="Times New Roman" w:hAnsi="Courier New" w:cs="Courier New"/>
          <w:color w:val="000000"/>
          <w:sz w:val="20"/>
          <w:szCs w:val="20"/>
        </w:rPr>
        <w:t xml:space="preserve">. </w:t>
      </w:r>
    </w:p>
    <w:p w14:paraId="09B9A64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2C881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%Figure \ref{</w:t>
      </w:r>
      <w:proofErr w:type="spellStart"/>
      <w:r w:rsidRPr="00374F87">
        <w:rPr>
          <w:rFonts w:ascii="Courier New" w:eastAsia="Times New Roman" w:hAnsi="Courier New" w:cs="Courier New"/>
          <w:color w:val="606060"/>
          <w:sz w:val="20"/>
          <w:szCs w:val="20"/>
        </w:rPr>
        <w:t>fig:WindingSystem</w:t>
      </w:r>
      <w:proofErr w:type="spellEnd"/>
      <w:r w:rsidRPr="00374F87">
        <w:rPr>
          <w:rFonts w:ascii="Courier New" w:eastAsia="Times New Roman" w:hAnsi="Courier New" w:cs="Courier New"/>
          <w:color w:val="606060"/>
          <w:sz w:val="20"/>
          <w:szCs w:val="20"/>
        </w:rPr>
        <w:t xml:space="preserve">} is </w:t>
      </w:r>
    </w:p>
    <w:p w14:paraId="716EEC0B" w14:textId="5CAE78EF"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In the structure of the winding machine system, </w:t>
      </w:r>
      <w:del w:id="1356" w:author="Author">
        <w:r w:rsidRPr="00374F87" w:rsidDel="000E751C">
          <w:rPr>
            <w:rFonts w:ascii="Courier New" w:eastAsia="Times New Roman" w:hAnsi="Courier New" w:cs="Courier New"/>
            <w:color w:val="000000"/>
            <w:sz w:val="20"/>
            <w:szCs w:val="20"/>
          </w:rPr>
          <w:delText xml:space="preserve">The </w:delText>
        </w:r>
      </w:del>
      <w:ins w:id="1357" w:author="Author">
        <w:r w:rsidR="000E751C" w:rsidRPr="00374F87">
          <w:rPr>
            <w:rFonts w:ascii="Courier New" w:eastAsia="Times New Roman" w:hAnsi="Courier New" w:cs="Courier New"/>
            <w:color w:val="000000"/>
            <w:sz w:val="20"/>
            <w:szCs w:val="20"/>
          </w:rPr>
          <w:t xml:space="preserve">the </w:t>
        </w:r>
      </w:ins>
      <w:proofErr w:type="spellStart"/>
      <w:r w:rsidRPr="00374F87">
        <w:rPr>
          <w:rFonts w:ascii="Courier New" w:eastAsia="Times New Roman" w:hAnsi="Courier New" w:cs="Courier New"/>
          <w:color w:val="000000"/>
          <w:sz w:val="20"/>
          <w:szCs w:val="20"/>
          <w:u w:val="single"/>
        </w:rPr>
        <w:t>ePLC</w:t>
      </w:r>
      <w:proofErr w:type="spellEnd"/>
      <w:r w:rsidRPr="00374F87">
        <w:rPr>
          <w:rFonts w:ascii="Courier New" w:eastAsia="Times New Roman" w:hAnsi="Courier New" w:cs="Courier New"/>
          <w:color w:val="000000"/>
          <w:sz w:val="20"/>
          <w:szCs w:val="20"/>
        </w:rPr>
        <w:t xml:space="preserve"> has two chips: a master chip and a slave chip. It uses </w:t>
      </w:r>
      <w:del w:id="1358" w:author="Author">
        <w:r w:rsidRPr="00374F87" w:rsidDel="000E751C">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0000"/>
          <w:sz w:val="20"/>
          <w:szCs w:val="20"/>
          <w:u w:val="single"/>
        </w:rPr>
        <w:t>RS232</w:t>
      </w:r>
      <w:r w:rsidRPr="00374F87">
        <w:rPr>
          <w:rFonts w:ascii="Courier New" w:eastAsia="Times New Roman" w:hAnsi="Courier New" w:cs="Courier New"/>
          <w:color w:val="000000"/>
          <w:sz w:val="20"/>
          <w:szCs w:val="20"/>
        </w:rPr>
        <w:t xml:space="preserve"> to receive </w:t>
      </w:r>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s</w:t>
      </w:r>
      <w:ins w:id="1359" w:author="Author">
        <w:r w:rsidR="000E751C"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and could control six servo systems at most. The winding machine has two axes: </w:t>
      </w:r>
      <w:del w:id="1360" w:author="Author" w:date="2018-10-01T11:28:00Z">
        <w:r w:rsidRPr="00374F87" w:rsidDel="00374F87">
          <w:rPr>
            <w:rFonts w:ascii="Courier New" w:eastAsia="Times New Roman" w:hAnsi="Courier New" w:cs="Courier New"/>
            <w:color w:val="000000"/>
            <w:sz w:val="20"/>
            <w:szCs w:val="20"/>
          </w:rPr>
          <w:delText>the</w:delText>
        </w:r>
      </w:del>
      <w:ins w:id="1361" w:author="Author" w:date="2018-10-01T11:28:00Z">
        <w:r w:rsidR="00374F87" w:rsidRPr="00374F87">
          <w:rPr>
            <w:rFonts w:ascii="Courier New" w:eastAsia="Times New Roman" w:hAnsi="Courier New" w:cs="Courier New"/>
            <w:color w:val="000000"/>
            <w:sz w:val="20"/>
            <w:szCs w:val="20"/>
          </w:rPr>
          <w:t>The</w:t>
        </w:r>
      </w:ins>
      <w:r w:rsidRPr="00374F87">
        <w:rPr>
          <w:rFonts w:ascii="Courier New" w:eastAsia="Times New Roman" w:hAnsi="Courier New" w:cs="Courier New"/>
          <w:color w:val="000000"/>
          <w:sz w:val="20"/>
          <w:szCs w:val="20"/>
        </w:rPr>
        <w:t xml:space="preserve"> U-axis and </w:t>
      </w:r>
      <w:ins w:id="1362" w:author="Author">
        <w:r w:rsidR="000E751C"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Q-axis. </w:t>
      </w:r>
      <w:del w:id="1363" w:author="Author">
        <w:r w:rsidRPr="00374F87" w:rsidDel="000E751C">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w:t>
      </w:r>
      <w:del w:id="1364" w:author="Author">
        <w:r w:rsidRPr="00374F87" w:rsidDel="000E751C">
          <w:rPr>
            <w:rFonts w:ascii="Courier New" w:eastAsia="Times New Roman" w:hAnsi="Courier New" w:cs="Courier New"/>
            <w:color w:val="000000"/>
            <w:sz w:val="20"/>
            <w:szCs w:val="20"/>
          </w:rPr>
          <w:delText xml:space="preserve">use </w:delText>
        </w:r>
      </w:del>
      <w:ins w:id="1365" w:author="Author">
        <w:r w:rsidR="000E751C" w:rsidRPr="00374F87">
          <w:rPr>
            <w:rFonts w:ascii="Courier New" w:eastAsia="Times New Roman" w:hAnsi="Courier New" w:cs="Courier New"/>
            <w:color w:val="000000"/>
            <w:sz w:val="20"/>
            <w:szCs w:val="20"/>
          </w:rPr>
          <w:t xml:space="preserve">uses </w:t>
        </w:r>
      </w:ins>
      <w:r w:rsidRPr="00374F87">
        <w:rPr>
          <w:rFonts w:ascii="Courier New" w:eastAsia="Times New Roman" w:hAnsi="Courier New" w:cs="Courier New"/>
          <w:color w:val="000000"/>
          <w:sz w:val="20"/>
          <w:szCs w:val="20"/>
        </w:rPr>
        <w:t xml:space="preserve">the </w:t>
      </w:r>
      <w:r w:rsidRPr="00374F87">
        <w:rPr>
          <w:rFonts w:ascii="Courier New" w:eastAsia="Times New Roman" w:hAnsi="Courier New" w:cs="Courier New"/>
          <w:color w:val="000000"/>
          <w:sz w:val="20"/>
          <w:szCs w:val="20"/>
          <w:u w:val="single"/>
        </w:rPr>
        <w:t>CMOS</w:t>
      </w:r>
      <w:r w:rsidRPr="00374F87">
        <w:rPr>
          <w:rFonts w:ascii="Courier New" w:eastAsia="Times New Roman" w:hAnsi="Courier New" w:cs="Courier New"/>
          <w:color w:val="000000"/>
          <w:sz w:val="20"/>
          <w:szCs w:val="20"/>
        </w:rPr>
        <w:t xml:space="preserve"> camera to gain winding images and transfer the digital information to </w:t>
      </w:r>
      <w:ins w:id="1366" w:author="Author">
        <w:r w:rsidR="000E751C"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ARM CUP. The ARM CUP will extract parameters from the digital information, frame </w:t>
      </w:r>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s</w:t>
      </w:r>
      <w:ins w:id="1367" w:author="Author">
        <w:r w:rsidR="000E751C"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and transfer </w:t>
      </w:r>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s to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continuously. </w:t>
      </w:r>
    </w:p>
    <w:p w14:paraId="4762599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137F1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FEBC7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w:t>
      </w:r>
      <w:proofErr w:type="spellStart"/>
      <w:r w:rsidRPr="00374F87">
        <w:rPr>
          <w:rFonts w:ascii="Courier New" w:eastAsia="Times New Roman" w:hAnsi="Courier New" w:cs="Courier New"/>
          <w:b/>
          <w:bCs/>
          <w:color w:val="0000CC"/>
          <w:sz w:val="20"/>
          <w:szCs w:val="20"/>
        </w:rPr>
        <w:t>subsubsection</w:t>
      </w:r>
      <w:proofErr w:type="spellEnd"/>
      <w:r w:rsidRPr="00374F87">
        <w:rPr>
          <w:rFonts w:ascii="Courier New" w:eastAsia="Times New Roman" w:hAnsi="Courier New" w:cs="Courier New"/>
          <w:b/>
          <w:bCs/>
          <w:color w:val="0000CC"/>
          <w:sz w:val="20"/>
          <w:szCs w:val="20"/>
        </w:rPr>
        <w:t>{Design of $PT$}</w:t>
      </w:r>
    </w:p>
    <w:p w14:paraId="7091F74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In </w:t>
      </w:r>
      <w:r w:rsidRPr="00374F87">
        <w:rPr>
          <w:rFonts w:ascii="Courier New" w:eastAsia="Times New Roman" w:hAnsi="Courier New" w:cs="Courier New"/>
          <w:color w:val="800000"/>
          <w:sz w:val="20"/>
          <w:szCs w:val="20"/>
        </w:rPr>
        <w:t>\cite</w:t>
      </w:r>
      <w:r w:rsidRPr="00374F87">
        <w:rPr>
          <w:rFonts w:ascii="Courier New" w:eastAsia="Times New Roman" w:hAnsi="Courier New" w:cs="Courier New"/>
          <w:color w:val="000000"/>
          <w:sz w:val="20"/>
          <w:szCs w:val="20"/>
        </w:rPr>
        <w:t>{wu2018customized}, we propose the customized winding machine language</w:t>
      </w:r>
      <w:ins w:id="1368" w:author="Author">
        <w:r w:rsidR="000E751C"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which only contains 13 instructions. Here, we can use the second and third instructions to control </w:t>
      </w:r>
      <w:ins w:id="1369" w:author="Author">
        <w:r w:rsidR="000E751C"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U-axis and </w:t>
      </w:r>
      <w:ins w:id="1370" w:author="Author">
        <w:r w:rsidR="000E751C"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Q-axis, respectively. In the algorithm layer, both </w:t>
      </w:r>
      <w:del w:id="1371" w:author="Author">
        <w:r w:rsidRPr="00374F87" w:rsidDel="00CA33AE">
          <w:rPr>
            <w:rFonts w:ascii="Courier New" w:eastAsia="Times New Roman" w:hAnsi="Courier New" w:cs="Courier New"/>
            <w:color w:val="000000"/>
            <w:sz w:val="20"/>
            <w:szCs w:val="20"/>
          </w:rPr>
          <w:delText xml:space="preserve">of them </w:delText>
        </w:r>
      </w:del>
      <w:r w:rsidRPr="00374F87">
        <w:rPr>
          <w:rFonts w:ascii="Courier New" w:eastAsia="Times New Roman" w:hAnsi="Courier New" w:cs="Courier New"/>
          <w:color w:val="000000"/>
          <w:sz w:val="20"/>
          <w:szCs w:val="20"/>
        </w:rPr>
        <w:t>use the same motion control algorithm</w:t>
      </w:r>
      <w:ins w:id="1372" w:author="Author">
        <w:r w:rsidR="00CA33AE"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which controls one axis with speed and position. The </w:t>
      </w:r>
      <w:del w:id="1373" w:author="Author">
        <w:r w:rsidRPr="00374F87" w:rsidDel="00CA33AE">
          <w:rPr>
            <w:rFonts w:ascii="Courier New" w:eastAsia="Times New Roman" w:hAnsi="Courier New" w:cs="Courier New"/>
            <w:color w:val="000000"/>
            <w:sz w:val="20"/>
            <w:szCs w:val="20"/>
          </w:rPr>
          <w:delText xml:space="preserve">process of </w:delText>
        </w:r>
      </w:del>
      <w:r w:rsidRPr="00374F87">
        <w:rPr>
          <w:rFonts w:ascii="Courier New" w:eastAsia="Times New Roman" w:hAnsi="Courier New" w:cs="Courier New"/>
          <w:color w:val="000000"/>
          <w:sz w:val="20"/>
          <w:szCs w:val="20"/>
        </w:rPr>
        <w:t xml:space="preserve">winding </w:t>
      </w:r>
      <w:ins w:id="1374" w:author="Author">
        <w:r w:rsidR="00CA33AE" w:rsidRPr="00374F87">
          <w:rPr>
            <w:rFonts w:ascii="Courier New" w:eastAsia="Times New Roman" w:hAnsi="Courier New" w:cs="Courier New"/>
            <w:color w:val="000000"/>
            <w:sz w:val="20"/>
            <w:szCs w:val="20"/>
          </w:rPr>
          <w:t xml:space="preserve">process </w:t>
        </w:r>
      </w:ins>
      <w:del w:id="1375" w:author="Author">
        <w:r w:rsidRPr="00374F87" w:rsidDel="00CA33AE">
          <w:rPr>
            <w:rFonts w:ascii="Courier New" w:eastAsia="Times New Roman" w:hAnsi="Courier New" w:cs="Courier New"/>
            <w:color w:val="000000"/>
            <w:sz w:val="20"/>
            <w:szCs w:val="20"/>
          </w:rPr>
          <w:delText xml:space="preserve">is </w:delText>
        </w:r>
      </w:del>
      <w:r w:rsidRPr="00374F87">
        <w:rPr>
          <w:rFonts w:ascii="Courier New" w:eastAsia="Times New Roman" w:hAnsi="Courier New" w:cs="Courier New"/>
          <w:color w:val="000000"/>
          <w:sz w:val="20"/>
          <w:szCs w:val="20"/>
        </w:rPr>
        <w:t xml:space="preserve">mainly </w:t>
      </w:r>
      <w:ins w:id="1376" w:author="Author">
        <w:r w:rsidR="00CA33AE" w:rsidRPr="00374F87">
          <w:rPr>
            <w:rFonts w:ascii="Courier New" w:eastAsia="Times New Roman" w:hAnsi="Courier New" w:cs="Courier New"/>
            <w:color w:val="000000"/>
            <w:sz w:val="20"/>
            <w:szCs w:val="20"/>
          </w:rPr>
          <w:t xml:space="preserve">aims </w:t>
        </w:r>
      </w:ins>
      <w:r w:rsidRPr="00374F87">
        <w:rPr>
          <w:rFonts w:ascii="Courier New" w:eastAsia="Times New Roman" w:hAnsi="Courier New" w:cs="Courier New"/>
          <w:color w:val="000000"/>
          <w:sz w:val="20"/>
          <w:szCs w:val="20"/>
        </w:rPr>
        <w:t xml:space="preserve">to control the speed ratio of </w:t>
      </w:r>
      <w:ins w:id="1377" w:author="Author">
        <w:r w:rsidR="00FE390F"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U-axis and </w:t>
      </w:r>
      <w:ins w:id="1378" w:author="Author">
        <w:r w:rsidR="00FE390F"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Q-axis</w:t>
      </w:r>
      <w:del w:id="1379" w:author="Author">
        <w:r w:rsidRPr="00374F87" w:rsidDel="00FE390F">
          <w:rPr>
            <w:rFonts w:ascii="Courier New" w:eastAsia="Times New Roman" w:hAnsi="Courier New" w:cs="Courier New"/>
            <w:color w:val="000000"/>
            <w:sz w:val="20"/>
            <w:szCs w:val="20"/>
          </w:rPr>
          <w:delText xml:space="preserve">, </w:delText>
        </w:r>
      </w:del>
      <w:ins w:id="1380" w:author="Author">
        <w:r w:rsidR="00FE390F"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0000"/>
          <w:sz w:val="20"/>
          <w:szCs w:val="20"/>
        </w:rPr>
        <w:t>hence</w:t>
      </w:r>
      <w:ins w:id="1381" w:author="Author">
        <w:r w:rsidR="00FE390F"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we use the </w:t>
      </w:r>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to influence the speed of </w:t>
      </w:r>
      <w:ins w:id="1382" w:author="Author">
        <w:r w:rsidR="00FE390F"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Q-axis only. </w:t>
      </w:r>
      <w:del w:id="1383" w:author="Author">
        <w:r w:rsidRPr="00374F87" w:rsidDel="00FE390F">
          <w:rPr>
            <w:rFonts w:ascii="Courier New" w:eastAsia="Times New Roman" w:hAnsi="Courier New" w:cs="Courier New"/>
            <w:color w:val="000000"/>
            <w:sz w:val="20"/>
            <w:szCs w:val="20"/>
          </w:rPr>
          <w:delText xml:space="preserve">The </w:delText>
        </w:r>
        <w:r w:rsidRPr="00374F87" w:rsidDel="00FE390F">
          <w:rPr>
            <w:rFonts w:ascii="Courier New" w:eastAsia="Times New Roman" w:hAnsi="Courier New" w:cs="Courier New"/>
            <w:color w:val="008000"/>
            <w:sz w:val="20"/>
            <w:szCs w:val="20"/>
          </w:rPr>
          <w:delText>$PT$</w:delText>
        </w:r>
        <w:r w:rsidRPr="00374F87" w:rsidDel="00FE390F">
          <w:rPr>
            <w:rFonts w:ascii="Courier New" w:eastAsia="Times New Roman" w:hAnsi="Courier New" w:cs="Courier New"/>
            <w:color w:val="000000"/>
            <w:sz w:val="20"/>
            <w:szCs w:val="20"/>
          </w:rPr>
          <w:delText xml:space="preserve"> of winding machine is illustrated in </w:delText>
        </w:r>
      </w:del>
      <w:r w:rsidRPr="00374F87">
        <w:rPr>
          <w:rFonts w:ascii="Courier New" w:eastAsia="Times New Roman" w:hAnsi="Courier New" w:cs="Courier New"/>
          <w:color w:val="000000"/>
          <w:sz w:val="20"/>
          <w:szCs w:val="20"/>
        </w:rPr>
        <w:t xml:space="preserve">Table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rPr>
        <w:t>table:</w:t>
      </w:r>
      <w:r w:rsidRPr="00374F87">
        <w:rPr>
          <w:rFonts w:ascii="Courier New" w:eastAsia="Times New Roman" w:hAnsi="Courier New" w:cs="Courier New"/>
          <w:color w:val="000000"/>
          <w:sz w:val="20"/>
          <w:szCs w:val="20"/>
          <w:u w:val="single"/>
        </w:rPr>
        <w:t>PTofWinding</w:t>
      </w:r>
      <w:proofErr w:type="spellEnd"/>
      <w:r w:rsidRPr="00374F87">
        <w:rPr>
          <w:rFonts w:ascii="Courier New" w:eastAsia="Times New Roman" w:hAnsi="Courier New" w:cs="Courier New"/>
          <w:color w:val="000000"/>
          <w:sz w:val="20"/>
          <w:szCs w:val="20"/>
        </w:rPr>
        <w:t>}</w:t>
      </w:r>
      <w:ins w:id="1384" w:author="Author">
        <w:r w:rsidR="00FE390F" w:rsidRPr="00374F87">
          <w:rPr>
            <w:rFonts w:ascii="Courier New" w:eastAsia="Times New Roman" w:hAnsi="Courier New" w:cs="Courier New"/>
            <w:color w:val="000000"/>
            <w:sz w:val="20"/>
            <w:szCs w:val="20"/>
          </w:rPr>
          <w:t xml:space="preserve"> presents the </w:t>
        </w:r>
        <w:r w:rsidR="00FE390F" w:rsidRPr="00374F87">
          <w:rPr>
            <w:rFonts w:ascii="Courier New" w:eastAsia="Times New Roman" w:hAnsi="Courier New" w:cs="Courier New"/>
            <w:color w:val="008000"/>
            <w:sz w:val="20"/>
            <w:szCs w:val="20"/>
          </w:rPr>
          <w:t>$PT$</w:t>
        </w:r>
        <w:r w:rsidR="00FE390F" w:rsidRPr="00374F87">
          <w:rPr>
            <w:rFonts w:ascii="Courier New" w:eastAsia="Times New Roman" w:hAnsi="Courier New" w:cs="Courier New"/>
            <w:color w:val="000000"/>
            <w:sz w:val="20"/>
            <w:szCs w:val="20"/>
          </w:rPr>
          <w:t xml:space="preserve"> of the winding machine,</w:t>
        </w:r>
      </w:ins>
      <w:r w:rsidRPr="00374F87">
        <w:rPr>
          <w:rFonts w:ascii="Courier New" w:eastAsia="Times New Roman" w:hAnsi="Courier New" w:cs="Courier New"/>
          <w:color w:val="000000"/>
          <w:sz w:val="20"/>
          <w:szCs w:val="20"/>
        </w:rPr>
        <w:t xml:space="preserve"> in which </w:t>
      </w:r>
      <w:del w:id="1385" w:author="Author">
        <w:r w:rsidRPr="00374F87" w:rsidDel="00FE390F">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$pid_1$</w:t>
      </w:r>
      <w:r w:rsidRPr="00374F87">
        <w:rPr>
          <w:rFonts w:ascii="Courier New" w:eastAsia="Times New Roman" w:hAnsi="Courier New" w:cs="Courier New"/>
          <w:color w:val="000000"/>
          <w:sz w:val="20"/>
          <w:szCs w:val="20"/>
        </w:rPr>
        <w:t xml:space="preserve"> is the speed of </w:t>
      </w:r>
      <w:ins w:id="1386" w:author="Author">
        <w:r w:rsidR="00FE390F"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Q-axis</w:t>
      </w:r>
      <w:ins w:id="1387" w:author="Author">
        <w:r w:rsidR="00FE390F"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and </w:t>
      </w:r>
      <w:del w:id="1388" w:author="Author">
        <w:r w:rsidRPr="00374F87" w:rsidDel="00FE390F">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0000"/>
          <w:sz w:val="20"/>
          <w:szCs w:val="20"/>
        </w:rPr>
        <w:t xml:space="preserve">1000 of </w:t>
      </w:r>
      <w:r w:rsidRPr="00374F87">
        <w:rPr>
          <w:rFonts w:ascii="Courier New" w:eastAsia="Times New Roman" w:hAnsi="Courier New" w:cs="Courier New"/>
          <w:color w:val="008000"/>
          <w:sz w:val="20"/>
          <w:szCs w:val="20"/>
        </w:rPr>
        <w:t>$var_1$</w:t>
      </w:r>
      <w:r w:rsidRPr="00374F87">
        <w:rPr>
          <w:rFonts w:ascii="Courier New" w:eastAsia="Times New Roman" w:hAnsi="Courier New" w:cs="Courier New"/>
          <w:color w:val="000000"/>
          <w:sz w:val="20"/>
          <w:szCs w:val="20"/>
        </w:rPr>
        <w:t xml:space="preserve"> is used to multiply by </w:t>
      </w:r>
      <w:del w:id="1389" w:author="Author">
        <w:r w:rsidRPr="00374F87" w:rsidDel="00FE390F">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$\theta$</w:t>
      </w:r>
      <w:r w:rsidRPr="00374F87">
        <w:rPr>
          <w:rFonts w:ascii="Courier New" w:eastAsia="Times New Roman" w:hAnsi="Courier New" w:cs="Courier New"/>
          <w:color w:val="000000"/>
          <w:sz w:val="20"/>
          <w:szCs w:val="20"/>
        </w:rPr>
        <w:t>.</w:t>
      </w:r>
    </w:p>
    <w:p w14:paraId="2AC83FE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%\begin{table}</w:t>
      </w:r>
    </w:p>
    <w:p w14:paraId="5F4843F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scriptsize</w:t>
      </w:r>
      <w:proofErr w:type="spellEnd"/>
      <w:r w:rsidRPr="00374F87">
        <w:rPr>
          <w:rFonts w:ascii="Courier New" w:eastAsia="Times New Roman" w:hAnsi="Courier New" w:cs="Courier New"/>
          <w:color w:val="606060"/>
          <w:sz w:val="20"/>
          <w:szCs w:val="20"/>
        </w:rPr>
        <w:t xml:space="preserve"> \caption{$PT$ of winding machine}</w:t>
      </w:r>
    </w:p>
    <w:p w14:paraId="7264BD7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\label{</w:t>
      </w:r>
      <w:proofErr w:type="spellStart"/>
      <w:r w:rsidRPr="00374F87">
        <w:rPr>
          <w:rFonts w:ascii="Courier New" w:eastAsia="Times New Roman" w:hAnsi="Courier New" w:cs="Courier New"/>
          <w:color w:val="606060"/>
          <w:sz w:val="20"/>
          <w:szCs w:val="20"/>
        </w:rPr>
        <w:t>table:PTofWinding</w:t>
      </w:r>
      <w:proofErr w:type="spellEnd"/>
      <w:r w:rsidRPr="00374F87">
        <w:rPr>
          <w:rFonts w:ascii="Courier New" w:eastAsia="Times New Roman" w:hAnsi="Courier New" w:cs="Courier New"/>
          <w:color w:val="606060"/>
          <w:sz w:val="20"/>
          <w:szCs w:val="20"/>
        </w:rPr>
        <w:t>}</w:t>
      </w:r>
    </w:p>
    <w:p w14:paraId="1DC54A6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\begin{</w:t>
      </w:r>
      <w:proofErr w:type="spellStart"/>
      <w:r w:rsidRPr="00374F87">
        <w:rPr>
          <w:rFonts w:ascii="Courier New" w:eastAsia="Times New Roman" w:hAnsi="Courier New" w:cs="Courier New"/>
          <w:color w:val="606060"/>
          <w:sz w:val="20"/>
          <w:szCs w:val="20"/>
        </w:rPr>
        <w:t>threeparttable</w:t>
      </w:r>
      <w:proofErr w:type="spellEnd"/>
      <w:r w:rsidRPr="00374F87">
        <w:rPr>
          <w:rFonts w:ascii="Courier New" w:eastAsia="Times New Roman" w:hAnsi="Courier New" w:cs="Courier New"/>
          <w:color w:val="606060"/>
          <w:sz w:val="20"/>
          <w:szCs w:val="20"/>
        </w:rPr>
        <w:t>}</w:t>
      </w:r>
    </w:p>
    <w:p w14:paraId="34C553D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renewcommand</w:t>
      </w:r>
      <w:proofErr w:type="spellEnd"/>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arraystretch</w:t>
      </w:r>
      <w:proofErr w:type="spellEnd"/>
      <w:r w:rsidRPr="00374F87">
        <w:rPr>
          <w:rFonts w:ascii="Courier New" w:eastAsia="Times New Roman" w:hAnsi="Courier New" w:cs="Courier New"/>
          <w:color w:val="606060"/>
          <w:sz w:val="20"/>
          <w:szCs w:val="20"/>
        </w:rPr>
        <w:t>}{1.4}</w:t>
      </w:r>
    </w:p>
    <w:p w14:paraId="112D94C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setlength</w:t>
      </w:r>
      <w:proofErr w:type="spellEnd"/>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tabcolsep</w:t>
      </w:r>
      <w:proofErr w:type="spellEnd"/>
      <w:r w:rsidRPr="00374F87">
        <w:rPr>
          <w:rFonts w:ascii="Courier New" w:eastAsia="Times New Roman" w:hAnsi="Courier New" w:cs="Courier New"/>
          <w:color w:val="606060"/>
          <w:sz w:val="20"/>
          <w:szCs w:val="20"/>
        </w:rPr>
        <w:t>{3pt}</w:t>
      </w:r>
    </w:p>
    <w:p w14:paraId="1CB168F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\begin{tabular}{|p{1cm}|p{1cm}|p{1cm}|p{1cm}|p{1cm}|p{1cm}|p{1cm}|}</w:t>
      </w:r>
    </w:p>
    <w:p w14:paraId="5D13A67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hline</w:t>
      </w:r>
      <w:proofErr w:type="spellEnd"/>
    </w:p>
    <w:p w14:paraId="55E4FC1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$cid_1$: &amp; $tda_1:$   &amp;- &amp;-&amp; -  &amp;- &amp;- \\</w:t>
      </w:r>
    </w:p>
    <w:p w14:paraId="4CA6E8C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0x01\</w:t>
      </w:r>
      <w:proofErr w:type="spellStart"/>
      <w:r w:rsidRPr="00374F87">
        <w:rPr>
          <w:rFonts w:ascii="Courier New" w:eastAsia="Times New Roman" w:hAnsi="Courier New" w:cs="Courier New"/>
          <w:color w:val="606060"/>
          <w:sz w:val="20"/>
          <w:szCs w:val="20"/>
        </w:rPr>
        <w:t>tnote</w:t>
      </w:r>
      <w:proofErr w:type="spellEnd"/>
      <w:r w:rsidRPr="00374F87">
        <w:rPr>
          <w:rFonts w:ascii="Courier New" w:eastAsia="Times New Roman" w:hAnsi="Courier New" w:cs="Courier New"/>
          <w:color w:val="606060"/>
          <w:sz w:val="20"/>
          <w:szCs w:val="20"/>
        </w:rPr>
        <w:t>{*}&amp;0x00&amp;&amp; &amp;&amp;&amp;\\</w:t>
      </w:r>
    </w:p>
    <w:p w14:paraId="3A3DC508" w14:textId="77777777" w:rsidR="00A32828" w:rsidRPr="006E2BF6"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Change w:id="1390" w:author="dsu" w:date="2018-10-01T08:43:00Z">
            <w:rPr>
              <w:rFonts w:ascii="Courier New" w:eastAsia="Times New Roman" w:hAnsi="Courier New" w:cs="Courier New"/>
              <w:sz w:val="20"/>
              <w:szCs w:val="20"/>
            </w:rPr>
          </w:rPrChange>
        </w:rPr>
      </w:pPr>
      <w:r w:rsidRPr="006E2BF6">
        <w:rPr>
          <w:rFonts w:ascii="Courier New" w:eastAsia="Times New Roman" w:hAnsi="Courier New" w:cs="Courier New"/>
          <w:color w:val="606060"/>
          <w:sz w:val="20"/>
          <w:szCs w:val="20"/>
          <w:lang w:val="de-DE"/>
          <w:rPrChange w:id="1391" w:author="dsu" w:date="2018-10-01T08:43:00Z">
            <w:rPr>
              <w:rFonts w:ascii="Courier New" w:eastAsia="Times New Roman" w:hAnsi="Courier New" w:cs="Courier New"/>
              <w:color w:val="606060"/>
              <w:sz w:val="20"/>
              <w:szCs w:val="20"/>
            </w:rPr>
          </w:rPrChange>
        </w:rPr>
        <w:t>%</w:t>
      </w:r>
      <w:r w:rsidRPr="006E2BF6">
        <w:rPr>
          <w:rFonts w:ascii="Courier New" w:eastAsia="Times New Roman" w:hAnsi="Courier New" w:cs="Courier New"/>
          <w:color w:val="606060"/>
          <w:sz w:val="20"/>
          <w:szCs w:val="20"/>
          <w:lang w:val="de-DE"/>
          <w:rPrChange w:id="1392" w:author="dsu" w:date="2018-10-01T08:43:00Z">
            <w:rPr>
              <w:rFonts w:ascii="Courier New" w:eastAsia="Times New Roman" w:hAnsi="Courier New" w:cs="Courier New"/>
              <w:color w:val="606060"/>
              <w:sz w:val="20"/>
              <w:szCs w:val="20"/>
            </w:rPr>
          </w:rPrChange>
        </w:rPr>
        <w:tab/>
      </w:r>
      <w:r w:rsidRPr="006E2BF6">
        <w:rPr>
          <w:rFonts w:ascii="Courier New" w:eastAsia="Times New Roman" w:hAnsi="Courier New" w:cs="Courier New"/>
          <w:color w:val="606060"/>
          <w:sz w:val="20"/>
          <w:szCs w:val="20"/>
          <w:lang w:val="de-DE"/>
          <w:rPrChange w:id="1393" w:author="dsu" w:date="2018-10-01T08:43:00Z">
            <w:rPr>
              <w:rFonts w:ascii="Courier New" w:eastAsia="Times New Roman" w:hAnsi="Courier New" w:cs="Courier New"/>
              <w:color w:val="606060"/>
              <w:sz w:val="20"/>
              <w:szCs w:val="20"/>
            </w:rPr>
          </w:rPrChange>
        </w:rPr>
        <w:tab/>
      </w:r>
      <w:r w:rsidRPr="006E2BF6">
        <w:rPr>
          <w:rFonts w:ascii="Courier New" w:eastAsia="Times New Roman" w:hAnsi="Courier New" w:cs="Courier New"/>
          <w:color w:val="606060"/>
          <w:sz w:val="20"/>
          <w:szCs w:val="20"/>
          <w:lang w:val="de-DE"/>
          <w:rPrChange w:id="1394" w:author="dsu" w:date="2018-10-01T08:43:00Z">
            <w:rPr>
              <w:rFonts w:ascii="Courier New" w:eastAsia="Times New Roman" w:hAnsi="Courier New" w:cs="Courier New"/>
              <w:color w:val="606060"/>
              <w:sz w:val="20"/>
              <w:szCs w:val="20"/>
            </w:rPr>
          </w:rPrChange>
        </w:rPr>
        <w:tab/>
        <w:t>\</w:t>
      </w:r>
      <w:proofErr w:type="spellStart"/>
      <w:r w:rsidRPr="006E2BF6">
        <w:rPr>
          <w:rFonts w:ascii="Courier New" w:eastAsia="Times New Roman" w:hAnsi="Courier New" w:cs="Courier New"/>
          <w:color w:val="606060"/>
          <w:sz w:val="20"/>
          <w:szCs w:val="20"/>
          <w:lang w:val="de-DE"/>
          <w:rPrChange w:id="1395" w:author="dsu" w:date="2018-10-01T08:43:00Z">
            <w:rPr>
              <w:rFonts w:ascii="Courier New" w:eastAsia="Times New Roman" w:hAnsi="Courier New" w:cs="Courier New"/>
              <w:color w:val="606060"/>
              <w:sz w:val="20"/>
              <w:szCs w:val="20"/>
            </w:rPr>
          </w:rPrChange>
        </w:rPr>
        <w:t>hline</w:t>
      </w:r>
      <w:proofErr w:type="spellEnd"/>
    </w:p>
    <w:p w14:paraId="6EBCA576" w14:textId="77777777" w:rsidR="00A32828" w:rsidRPr="006E2BF6"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Change w:id="1396" w:author="dsu" w:date="2018-10-01T08:43:00Z">
            <w:rPr>
              <w:rFonts w:ascii="Courier New" w:eastAsia="Times New Roman" w:hAnsi="Courier New" w:cs="Courier New"/>
              <w:sz w:val="20"/>
              <w:szCs w:val="20"/>
            </w:rPr>
          </w:rPrChange>
        </w:rPr>
      </w:pPr>
      <w:r w:rsidRPr="006E2BF6">
        <w:rPr>
          <w:rFonts w:ascii="Courier New" w:eastAsia="Times New Roman" w:hAnsi="Courier New" w:cs="Courier New"/>
          <w:color w:val="606060"/>
          <w:sz w:val="20"/>
          <w:szCs w:val="20"/>
          <w:lang w:val="de-DE"/>
          <w:rPrChange w:id="1397" w:author="dsu" w:date="2018-10-01T08:43:00Z">
            <w:rPr>
              <w:rFonts w:ascii="Courier New" w:eastAsia="Times New Roman" w:hAnsi="Courier New" w:cs="Courier New"/>
              <w:color w:val="606060"/>
              <w:sz w:val="20"/>
              <w:szCs w:val="20"/>
            </w:rPr>
          </w:rPrChange>
        </w:rPr>
        <w:t>%</w:t>
      </w:r>
      <w:r w:rsidRPr="006E2BF6">
        <w:rPr>
          <w:rFonts w:ascii="Courier New" w:eastAsia="Times New Roman" w:hAnsi="Courier New" w:cs="Courier New"/>
          <w:color w:val="606060"/>
          <w:sz w:val="20"/>
          <w:szCs w:val="20"/>
          <w:lang w:val="de-DE"/>
          <w:rPrChange w:id="1398" w:author="dsu" w:date="2018-10-01T08:43:00Z">
            <w:rPr>
              <w:rFonts w:ascii="Courier New" w:eastAsia="Times New Roman" w:hAnsi="Courier New" w:cs="Courier New"/>
              <w:color w:val="606060"/>
              <w:sz w:val="20"/>
              <w:szCs w:val="20"/>
            </w:rPr>
          </w:rPrChange>
        </w:rPr>
        <w:tab/>
      </w:r>
      <w:r w:rsidRPr="006E2BF6">
        <w:rPr>
          <w:rFonts w:ascii="Courier New" w:eastAsia="Times New Roman" w:hAnsi="Courier New" w:cs="Courier New"/>
          <w:color w:val="606060"/>
          <w:sz w:val="20"/>
          <w:szCs w:val="20"/>
          <w:lang w:val="de-DE"/>
          <w:rPrChange w:id="1399" w:author="dsu" w:date="2018-10-01T08:43:00Z">
            <w:rPr>
              <w:rFonts w:ascii="Courier New" w:eastAsia="Times New Roman" w:hAnsi="Courier New" w:cs="Courier New"/>
              <w:color w:val="606060"/>
              <w:sz w:val="20"/>
              <w:szCs w:val="20"/>
            </w:rPr>
          </w:rPrChange>
        </w:rPr>
        <w:tab/>
      </w:r>
      <w:r w:rsidRPr="006E2BF6">
        <w:rPr>
          <w:rFonts w:ascii="Courier New" w:eastAsia="Times New Roman" w:hAnsi="Courier New" w:cs="Courier New"/>
          <w:color w:val="606060"/>
          <w:sz w:val="20"/>
          <w:szCs w:val="20"/>
          <w:lang w:val="de-DE"/>
          <w:rPrChange w:id="1400" w:author="dsu" w:date="2018-10-01T08:43:00Z">
            <w:rPr>
              <w:rFonts w:ascii="Courier New" w:eastAsia="Times New Roman" w:hAnsi="Courier New" w:cs="Courier New"/>
              <w:color w:val="606060"/>
              <w:sz w:val="20"/>
              <w:szCs w:val="20"/>
            </w:rPr>
          </w:rPrChange>
        </w:rPr>
        <w:tab/>
        <w:t>$mid_1$:   &amp; $man_1$: &amp;$mdn_1$: &amp;$mda_1</w:t>
      </w:r>
      <w:proofErr w:type="gramStart"/>
      <w:r w:rsidRPr="006E2BF6">
        <w:rPr>
          <w:rFonts w:ascii="Courier New" w:eastAsia="Times New Roman" w:hAnsi="Courier New" w:cs="Courier New"/>
          <w:color w:val="606060"/>
          <w:sz w:val="20"/>
          <w:szCs w:val="20"/>
          <w:lang w:val="de-DE"/>
          <w:rPrChange w:id="1401" w:author="dsu" w:date="2018-10-01T08:43:00Z">
            <w:rPr>
              <w:rFonts w:ascii="Courier New" w:eastAsia="Times New Roman" w:hAnsi="Courier New" w:cs="Courier New"/>
              <w:color w:val="606060"/>
              <w:sz w:val="20"/>
              <w:szCs w:val="20"/>
            </w:rPr>
          </w:rPrChange>
        </w:rPr>
        <w:t>$:&amp;</w:t>
      </w:r>
      <w:proofErr w:type="gramEnd"/>
      <w:r w:rsidRPr="006E2BF6">
        <w:rPr>
          <w:rFonts w:ascii="Courier New" w:eastAsia="Times New Roman" w:hAnsi="Courier New" w:cs="Courier New"/>
          <w:color w:val="606060"/>
          <w:sz w:val="20"/>
          <w:szCs w:val="20"/>
          <w:lang w:val="de-DE"/>
          <w:rPrChange w:id="1402" w:author="dsu" w:date="2018-10-01T08:43:00Z">
            <w:rPr>
              <w:rFonts w:ascii="Courier New" w:eastAsia="Times New Roman" w:hAnsi="Courier New" w:cs="Courier New"/>
              <w:color w:val="606060"/>
              <w:sz w:val="20"/>
              <w:szCs w:val="20"/>
            </w:rPr>
          </w:rPrChange>
        </w:rPr>
        <w:t>$msf_1$:&amp; $mdf_1$:  &amp; $mas_1$:\\</w:t>
      </w:r>
    </w:p>
    <w:p w14:paraId="56248CB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0x01      &amp; 1     &amp;   0    &amp;0X200   &amp;0X400   &amp; 0X</w:t>
      </w:r>
      <w:proofErr w:type="gramStart"/>
      <w:r w:rsidRPr="00374F87">
        <w:rPr>
          <w:rFonts w:ascii="Courier New" w:eastAsia="Times New Roman" w:hAnsi="Courier New" w:cs="Courier New"/>
          <w:color w:val="606060"/>
          <w:sz w:val="20"/>
          <w:szCs w:val="20"/>
        </w:rPr>
        <w:t>600  &amp;</w:t>
      </w:r>
      <w:proofErr w:type="gramEnd"/>
      <w:r w:rsidRPr="00374F87">
        <w:rPr>
          <w:rFonts w:ascii="Courier New" w:eastAsia="Times New Roman" w:hAnsi="Courier New" w:cs="Courier New"/>
          <w:color w:val="606060"/>
          <w:sz w:val="20"/>
          <w:szCs w:val="20"/>
        </w:rPr>
        <w:t>0x01 \\</w:t>
      </w:r>
    </w:p>
    <w:p w14:paraId="533805A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hline</w:t>
      </w:r>
      <w:proofErr w:type="spellEnd"/>
    </w:p>
    <w:p w14:paraId="273DAD1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$aid_1$:  &amp; $apn_1$:&amp; $af_1$: &amp;$ada_1$: &amp;$aps1_1$:  &amp;-&amp;-\\</w:t>
      </w:r>
    </w:p>
    <w:p w14:paraId="0426018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0x01     &amp; 0X1    &amp; 0X14A  &amp;0x400 &amp;0X0   &amp; &amp;\\</w:t>
      </w:r>
    </w:p>
    <w:p w14:paraId="41157E6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hline</w:t>
      </w:r>
      <w:proofErr w:type="spellEnd"/>
    </w:p>
    <w:p w14:paraId="709EC72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$pid_1$:  &amp;$vid_1$: &amp;$var_1$: &amp;-  &amp;-  &amp;- &amp;-\\</w:t>
      </w:r>
    </w:p>
    <w:p w14:paraId="164BE51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0X0      &amp; 0X1    &amp; 0x200   &amp;         &amp;   &amp; &amp;\\</w:t>
      </w:r>
    </w:p>
    <w:p w14:paraId="789F56E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lastRenderedPageBreak/>
        <w:t>%</w:t>
      </w:r>
      <w:r w:rsidRPr="00374F87">
        <w:rPr>
          <w:rFonts w:ascii="Courier New" w:eastAsia="Times New Roman" w:hAnsi="Courier New" w:cs="Courier New"/>
          <w:color w:val="606060"/>
          <w:sz w:val="20"/>
          <w:szCs w:val="20"/>
        </w:rPr>
        <w:tab/>
        <w:t xml:space="preserve">    </w:t>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hline</w:t>
      </w:r>
      <w:proofErr w:type="spellEnd"/>
    </w:p>
    <w:p w14:paraId="13D4B4D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\end{tabular}</w:t>
      </w:r>
    </w:p>
    <w:p w14:paraId="622A00C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\begin{</w:t>
      </w:r>
      <w:proofErr w:type="spellStart"/>
      <w:r w:rsidRPr="00374F87">
        <w:rPr>
          <w:rFonts w:ascii="Courier New" w:eastAsia="Times New Roman" w:hAnsi="Courier New" w:cs="Courier New"/>
          <w:color w:val="606060"/>
          <w:sz w:val="20"/>
          <w:szCs w:val="20"/>
        </w:rPr>
        <w:t>tablenotes</w:t>
      </w:r>
      <w:proofErr w:type="spellEnd"/>
      <w:r w:rsidRPr="00374F87">
        <w:rPr>
          <w:rFonts w:ascii="Courier New" w:eastAsia="Times New Roman" w:hAnsi="Courier New" w:cs="Courier New"/>
          <w:color w:val="606060"/>
          <w:sz w:val="20"/>
          <w:szCs w:val="20"/>
        </w:rPr>
        <w:t>}</w:t>
      </w:r>
    </w:p>
    <w:p w14:paraId="006BE0D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footnotesize</w:t>
      </w:r>
      <w:proofErr w:type="spellEnd"/>
    </w:p>
    <w:p w14:paraId="459DE4E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\item[*] this number is hexadecimal, and the item means that the $cid_1$ is 0x01.</w:t>
      </w:r>
    </w:p>
    <w:p w14:paraId="55629C3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\end{</w:t>
      </w:r>
      <w:proofErr w:type="spellStart"/>
      <w:r w:rsidRPr="00374F87">
        <w:rPr>
          <w:rFonts w:ascii="Courier New" w:eastAsia="Times New Roman" w:hAnsi="Courier New" w:cs="Courier New"/>
          <w:color w:val="606060"/>
          <w:sz w:val="20"/>
          <w:szCs w:val="20"/>
        </w:rPr>
        <w:t>tablenotes</w:t>
      </w:r>
      <w:proofErr w:type="spellEnd"/>
      <w:r w:rsidRPr="00374F87">
        <w:rPr>
          <w:rFonts w:ascii="Courier New" w:eastAsia="Times New Roman" w:hAnsi="Courier New" w:cs="Courier New"/>
          <w:color w:val="606060"/>
          <w:sz w:val="20"/>
          <w:szCs w:val="20"/>
        </w:rPr>
        <w:t>}</w:t>
      </w:r>
    </w:p>
    <w:p w14:paraId="430F3DA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\end{</w:t>
      </w:r>
      <w:proofErr w:type="spellStart"/>
      <w:r w:rsidRPr="00374F87">
        <w:rPr>
          <w:rFonts w:ascii="Courier New" w:eastAsia="Times New Roman" w:hAnsi="Courier New" w:cs="Courier New"/>
          <w:color w:val="606060"/>
          <w:sz w:val="20"/>
          <w:szCs w:val="20"/>
        </w:rPr>
        <w:t>threeparttable</w:t>
      </w:r>
      <w:proofErr w:type="spellEnd"/>
      <w:r w:rsidRPr="00374F87">
        <w:rPr>
          <w:rFonts w:ascii="Courier New" w:eastAsia="Times New Roman" w:hAnsi="Courier New" w:cs="Courier New"/>
          <w:color w:val="606060"/>
          <w:sz w:val="20"/>
          <w:szCs w:val="20"/>
        </w:rPr>
        <w:t>}</w:t>
      </w:r>
    </w:p>
    <w:p w14:paraId="3ABBE89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%\end{table}</w:t>
      </w:r>
    </w:p>
    <w:p w14:paraId="55D6849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w:t>
      </w:r>
      <w:proofErr w:type="spellStart"/>
      <w:r w:rsidRPr="00374F87">
        <w:rPr>
          <w:rFonts w:ascii="Courier New" w:eastAsia="Times New Roman" w:hAnsi="Courier New" w:cs="Courier New"/>
          <w:b/>
          <w:bCs/>
          <w:color w:val="0000CC"/>
          <w:sz w:val="20"/>
          <w:szCs w:val="20"/>
        </w:rPr>
        <w:t>subsubsection</w:t>
      </w:r>
      <w:proofErr w:type="spellEnd"/>
      <w:r w:rsidRPr="00374F87">
        <w:rPr>
          <w:rFonts w:ascii="Courier New" w:eastAsia="Times New Roman" w:hAnsi="Courier New" w:cs="Courier New"/>
          <w:b/>
          <w:bCs/>
          <w:color w:val="0000CC"/>
          <w:sz w:val="20"/>
          <w:szCs w:val="20"/>
        </w:rPr>
        <w:t>{Process of $PF$}</w:t>
      </w:r>
    </w:p>
    <w:p w14:paraId="21A9038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Table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rPr>
        <w:t>table:</w:t>
      </w:r>
      <w:r w:rsidRPr="00374F87">
        <w:rPr>
          <w:rFonts w:ascii="Courier New" w:eastAsia="Times New Roman" w:hAnsi="Courier New" w:cs="Courier New"/>
          <w:color w:val="000000"/>
          <w:sz w:val="20"/>
          <w:szCs w:val="20"/>
          <w:u w:val="single"/>
        </w:rPr>
        <w:t>PFofWinding</w:t>
      </w:r>
      <w:proofErr w:type="spellEnd"/>
      <w:r w:rsidRPr="00374F87">
        <w:rPr>
          <w:rFonts w:ascii="Courier New" w:eastAsia="Times New Roman" w:hAnsi="Courier New" w:cs="Courier New"/>
          <w:color w:val="000000"/>
          <w:sz w:val="20"/>
          <w:szCs w:val="20"/>
        </w:rPr>
        <w:t xml:space="preserve">} </w:t>
      </w:r>
      <w:del w:id="1403" w:author="Author">
        <w:r w:rsidRPr="00374F87" w:rsidDel="00B53B8D">
          <w:rPr>
            <w:rFonts w:ascii="Courier New" w:eastAsia="Times New Roman" w:hAnsi="Courier New" w:cs="Courier New"/>
            <w:color w:val="000000"/>
            <w:sz w:val="20"/>
            <w:szCs w:val="20"/>
          </w:rPr>
          <w:delText xml:space="preserve">is shown </w:delText>
        </w:r>
      </w:del>
      <w:ins w:id="1404" w:author="Author">
        <w:r w:rsidR="00B53B8D" w:rsidRPr="00374F87">
          <w:rPr>
            <w:rFonts w:ascii="Courier New" w:eastAsia="Times New Roman" w:hAnsi="Courier New" w:cs="Courier New"/>
            <w:color w:val="000000"/>
            <w:sz w:val="20"/>
            <w:szCs w:val="20"/>
          </w:rPr>
          <w:t xml:space="preserve">shows </w:t>
        </w:r>
      </w:ins>
      <w:r w:rsidRPr="00374F87">
        <w:rPr>
          <w:rFonts w:ascii="Courier New" w:eastAsia="Times New Roman" w:hAnsi="Courier New" w:cs="Courier New"/>
          <w:color w:val="000000"/>
          <w:sz w:val="20"/>
          <w:szCs w:val="20"/>
        </w:rPr>
        <w:t xml:space="preserve">the interacted </w:t>
      </w:r>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 between </w:t>
      </w:r>
      <w:del w:id="1405" w:author="Author">
        <w:r w:rsidRPr="00374F87" w:rsidDel="00B53B8D">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del w:id="1406" w:author="Author">
        <w:r w:rsidRPr="00374F87" w:rsidDel="00B53B8D">
          <w:rPr>
            <w:rFonts w:ascii="Courier New" w:eastAsia="Times New Roman" w:hAnsi="Courier New" w:cs="Courier New"/>
            <w:color w:val="000000"/>
            <w:sz w:val="20"/>
            <w:szCs w:val="20"/>
          </w:rPr>
          <w:delText>At f</w:delText>
        </w:r>
      </w:del>
      <w:ins w:id="1407" w:author="Author">
        <w:r w:rsidR="00B53B8D" w:rsidRPr="00374F87">
          <w:rPr>
            <w:rFonts w:ascii="Courier New" w:eastAsia="Times New Roman" w:hAnsi="Courier New" w:cs="Courier New"/>
            <w:color w:val="000000"/>
            <w:sz w:val="20"/>
            <w:szCs w:val="20"/>
          </w:rPr>
          <w:t>F</w:t>
        </w:r>
      </w:ins>
      <w:r w:rsidRPr="00374F87">
        <w:rPr>
          <w:rFonts w:ascii="Courier New" w:eastAsia="Times New Roman" w:hAnsi="Courier New" w:cs="Courier New"/>
          <w:color w:val="000000"/>
          <w:sz w:val="20"/>
          <w:szCs w:val="20"/>
        </w:rPr>
        <w:t xml:space="preserve">irst, </w:t>
      </w:r>
      <w:del w:id="1408" w:author="Author">
        <w:r w:rsidRPr="00374F87" w:rsidDel="00B53B8D">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detects that </w:t>
      </w:r>
      <w:del w:id="1409" w:author="Author">
        <w:r w:rsidRPr="00374F87" w:rsidDel="00B53B8D">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$\theta$</w:t>
      </w:r>
      <w:r w:rsidRPr="00374F87">
        <w:rPr>
          <w:rFonts w:ascii="Courier New" w:eastAsia="Times New Roman" w:hAnsi="Courier New" w:cs="Courier New"/>
          <w:color w:val="000000"/>
          <w:sz w:val="20"/>
          <w:szCs w:val="20"/>
        </w:rPr>
        <w:t xml:space="preserve"> is 2 degrees. </w:t>
      </w:r>
      <w:del w:id="1410" w:author="Author">
        <w:r w:rsidRPr="00374F87" w:rsidDel="00B53B8D">
          <w:rPr>
            <w:rFonts w:ascii="Courier New" w:eastAsia="Times New Roman" w:hAnsi="Courier New" w:cs="Courier New"/>
            <w:color w:val="000000"/>
            <w:sz w:val="20"/>
            <w:szCs w:val="20"/>
          </w:rPr>
          <w:delText>Then, i</w:delText>
        </w:r>
      </w:del>
      <w:ins w:id="1411" w:author="Author">
        <w:r w:rsidR="00B53B8D" w:rsidRPr="00374F87">
          <w:rPr>
            <w:rFonts w:ascii="Courier New" w:eastAsia="Times New Roman" w:hAnsi="Courier New" w:cs="Courier New"/>
            <w:color w:val="000000"/>
            <w:sz w:val="20"/>
            <w:szCs w:val="20"/>
          </w:rPr>
          <w:t>I</w:t>
        </w:r>
      </w:ins>
      <w:r w:rsidRPr="00374F87">
        <w:rPr>
          <w:rFonts w:ascii="Courier New" w:eastAsia="Times New Roman" w:hAnsi="Courier New" w:cs="Courier New"/>
          <w:color w:val="000000"/>
          <w:sz w:val="20"/>
          <w:szCs w:val="20"/>
        </w:rPr>
        <w:t xml:space="preserve">t </w:t>
      </w:r>
      <w:ins w:id="1412" w:author="Author">
        <w:r w:rsidR="00B53B8D" w:rsidRPr="00374F87">
          <w:rPr>
            <w:rFonts w:ascii="Courier New" w:eastAsia="Times New Roman" w:hAnsi="Courier New" w:cs="Courier New"/>
            <w:color w:val="000000"/>
            <w:sz w:val="20"/>
            <w:szCs w:val="20"/>
          </w:rPr>
          <w:t xml:space="preserve">then </w:t>
        </w:r>
      </w:ins>
      <w:r w:rsidRPr="00374F87">
        <w:rPr>
          <w:rFonts w:ascii="Courier New" w:eastAsia="Times New Roman" w:hAnsi="Courier New" w:cs="Courier New"/>
          <w:color w:val="000000"/>
          <w:sz w:val="20"/>
          <w:szCs w:val="20"/>
        </w:rPr>
        <w:t xml:space="preserve">sends the </w:t>
      </w:r>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 to inform the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to increase the Q-axis speed of 2000 pulses per millisecond (p/</w:t>
      </w:r>
      <w:proofErr w:type="spellStart"/>
      <w:r w:rsidRPr="00374F87">
        <w:rPr>
          <w:rFonts w:ascii="Courier New" w:eastAsia="Times New Roman" w:hAnsi="Courier New" w:cs="Courier New"/>
          <w:color w:val="000000"/>
          <w:sz w:val="20"/>
          <w:szCs w:val="20"/>
        </w:rPr>
        <w:t>ms</w:t>
      </w:r>
      <w:proofErr w:type="spellEnd"/>
      <w:r w:rsidRPr="00374F87">
        <w:rPr>
          <w:rFonts w:ascii="Courier New" w:eastAsia="Times New Roman" w:hAnsi="Courier New" w:cs="Courier New"/>
          <w:color w:val="000000"/>
          <w:sz w:val="20"/>
          <w:szCs w:val="20"/>
        </w:rPr>
        <w:t xml:space="preserve">). When the </w:t>
      </w:r>
      <w:r w:rsidRPr="00374F87">
        <w:rPr>
          <w:rFonts w:ascii="Courier New" w:eastAsia="Times New Roman" w:hAnsi="Courier New" w:cs="Courier New"/>
          <w:color w:val="008000"/>
          <w:sz w:val="20"/>
          <w:szCs w:val="20"/>
        </w:rPr>
        <w:t>$\theta$</w:t>
      </w:r>
      <w:r w:rsidRPr="00374F87">
        <w:rPr>
          <w:rFonts w:ascii="Courier New" w:eastAsia="Times New Roman" w:hAnsi="Courier New" w:cs="Courier New"/>
          <w:color w:val="000000"/>
          <w:sz w:val="20"/>
          <w:szCs w:val="20"/>
        </w:rPr>
        <w:t xml:space="preserve"> decreases to 1 degree, the increment of the Q-axis speed is changed to 1000 p/</w:t>
      </w:r>
      <w:proofErr w:type="spellStart"/>
      <w:r w:rsidRPr="00374F87">
        <w:rPr>
          <w:rFonts w:ascii="Courier New" w:eastAsia="Times New Roman" w:hAnsi="Courier New" w:cs="Courier New"/>
          <w:color w:val="000000"/>
          <w:sz w:val="20"/>
          <w:szCs w:val="20"/>
        </w:rPr>
        <w:t>ms.</w:t>
      </w:r>
      <w:proofErr w:type="spellEnd"/>
      <w:r w:rsidRPr="00374F87">
        <w:rPr>
          <w:rFonts w:ascii="Courier New" w:eastAsia="Times New Roman" w:hAnsi="Courier New" w:cs="Courier New"/>
          <w:color w:val="000000"/>
          <w:sz w:val="20"/>
          <w:szCs w:val="20"/>
        </w:rPr>
        <w:t xml:space="preserve"> </w:t>
      </w:r>
      <w:del w:id="1413" w:author="Author">
        <w:r w:rsidRPr="00374F87" w:rsidDel="00B53B8D">
          <w:rPr>
            <w:rFonts w:ascii="Courier New" w:eastAsia="Times New Roman" w:hAnsi="Courier New" w:cs="Courier New"/>
            <w:color w:val="000000"/>
            <w:sz w:val="20"/>
            <w:szCs w:val="20"/>
          </w:rPr>
          <w:delText xml:space="preserve">Since the </w:delText>
        </w:r>
      </w:del>
      <w:ins w:id="1414" w:author="Author">
        <w:r w:rsidR="00B53B8D"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$\theta$</w:t>
      </w:r>
      <w:r w:rsidRPr="00374F87">
        <w:rPr>
          <w:rFonts w:ascii="Courier New" w:eastAsia="Times New Roman" w:hAnsi="Courier New" w:cs="Courier New"/>
          <w:color w:val="000000"/>
          <w:sz w:val="20"/>
          <w:szCs w:val="20"/>
        </w:rPr>
        <w:t xml:space="preserve"> has recovered to 0</w:t>
      </w:r>
      <w:del w:id="1415" w:author="Author">
        <w:r w:rsidRPr="00374F87" w:rsidDel="00B53B8D">
          <w:rPr>
            <w:rFonts w:ascii="Courier New" w:eastAsia="Times New Roman" w:hAnsi="Courier New" w:cs="Courier New"/>
            <w:color w:val="000000"/>
            <w:sz w:val="20"/>
            <w:szCs w:val="20"/>
          </w:rPr>
          <w:delText xml:space="preserve">, </w:delText>
        </w:r>
      </w:del>
      <w:ins w:id="1416" w:author="Author">
        <w:r w:rsidR="00B53B8D" w:rsidRPr="00374F87">
          <w:rPr>
            <w:rFonts w:ascii="Courier New" w:eastAsia="Times New Roman" w:hAnsi="Courier New" w:cs="Courier New"/>
            <w:color w:val="000000"/>
            <w:sz w:val="20"/>
            <w:szCs w:val="20"/>
          </w:rPr>
          <w:t xml:space="preserve">; hence, </w:t>
        </w:r>
      </w:ins>
      <w:r w:rsidRPr="00374F87">
        <w:rPr>
          <w:rFonts w:ascii="Courier New" w:eastAsia="Times New Roman" w:hAnsi="Courier New" w:cs="Courier New"/>
          <w:color w:val="000000"/>
          <w:sz w:val="20"/>
          <w:szCs w:val="20"/>
        </w:rPr>
        <w:t xml:space="preserve">the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is informed to recover the initial speed of the Q-axis.  </w:t>
      </w:r>
    </w:p>
    <w:p w14:paraId="6BF9ED4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%\begin{table}</w:t>
      </w:r>
    </w:p>
    <w:p w14:paraId="6E1060F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scriptsize</w:t>
      </w:r>
      <w:proofErr w:type="spellEnd"/>
      <w:r w:rsidRPr="00374F87">
        <w:rPr>
          <w:rFonts w:ascii="Courier New" w:eastAsia="Times New Roman" w:hAnsi="Courier New" w:cs="Courier New"/>
          <w:color w:val="606060"/>
          <w:sz w:val="20"/>
          <w:szCs w:val="20"/>
        </w:rPr>
        <w:t xml:space="preserve"> \caption{$PF$ of winding machine}</w:t>
      </w:r>
    </w:p>
    <w:p w14:paraId="0565733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\label{</w:t>
      </w:r>
      <w:proofErr w:type="spellStart"/>
      <w:r w:rsidRPr="00374F87">
        <w:rPr>
          <w:rFonts w:ascii="Courier New" w:eastAsia="Times New Roman" w:hAnsi="Courier New" w:cs="Courier New"/>
          <w:color w:val="606060"/>
          <w:sz w:val="20"/>
          <w:szCs w:val="20"/>
        </w:rPr>
        <w:t>table:PFofWinding</w:t>
      </w:r>
      <w:proofErr w:type="spellEnd"/>
      <w:r w:rsidRPr="00374F87">
        <w:rPr>
          <w:rFonts w:ascii="Courier New" w:eastAsia="Times New Roman" w:hAnsi="Courier New" w:cs="Courier New"/>
          <w:color w:val="606060"/>
          <w:sz w:val="20"/>
          <w:szCs w:val="20"/>
        </w:rPr>
        <w:t>}</w:t>
      </w:r>
    </w:p>
    <w:p w14:paraId="2001224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\begin{center}</w:t>
      </w:r>
    </w:p>
    <w:p w14:paraId="668DB55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renewcommand</w:t>
      </w:r>
      <w:proofErr w:type="spellEnd"/>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arraystretch</w:t>
      </w:r>
      <w:proofErr w:type="spellEnd"/>
      <w:r w:rsidRPr="00374F87">
        <w:rPr>
          <w:rFonts w:ascii="Courier New" w:eastAsia="Times New Roman" w:hAnsi="Courier New" w:cs="Courier New"/>
          <w:color w:val="606060"/>
          <w:sz w:val="20"/>
          <w:szCs w:val="20"/>
        </w:rPr>
        <w:t>}{1.4}</w:t>
      </w:r>
    </w:p>
    <w:p w14:paraId="6572D4D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setlength</w:t>
      </w:r>
      <w:proofErr w:type="spellEnd"/>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tabcolsep</w:t>
      </w:r>
      <w:proofErr w:type="spellEnd"/>
      <w:r w:rsidRPr="00374F87">
        <w:rPr>
          <w:rFonts w:ascii="Courier New" w:eastAsia="Times New Roman" w:hAnsi="Courier New" w:cs="Courier New"/>
          <w:color w:val="606060"/>
          <w:sz w:val="20"/>
          <w:szCs w:val="20"/>
        </w:rPr>
        <w:t>{3pt}</w:t>
      </w:r>
    </w:p>
    <w:p w14:paraId="015C678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\begin{tabular}{|p{1.2cm}|p{1.2cm}|p{1.2cm}|p{1.2cm}|p{1.2cm}|p{1cm}|}</w:t>
      </w:r>
    </w:p>
    <w:p w14:paraId="50FD09C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hline</w:t>
      </w:r>
      <w:proofErr w:type="spellEnd"/>
    </w:p>
    <w:p w14:paraId="166BE4D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$mid_1$  &amp; $pfl_1$ &amp;$aid_1$ &amp; $cfl_1$  &amp; $pid_1$  &amp;$pdata_1$   \\</w:t>
      </w:r>
    </w:p>
    <w:p w14:paraId="4435F19A" w14:textId="77777777" w:rsidR="00A32828" w:rsidRPr="00E628FF"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8FF">
        <w:rPr>
          <w:rFonts w:ascii="Courier New" w:eastAsia="Times New Roman" w:hAnsi="Courier New" w:cs="Courier New"/>
          <w:color w:val="606060"/>
          <w:sz w:val="20"/>
          <w:szCs w:val="20"/>
        </w:rPr>
        <w:t>%</w:t>
      </w:r>
      <w:r w:rsidRPr="00E628FF">
        <w:rPr>
          <w:rFonts w:ascii="Courier New" w:eastAsia="Times New Roman" w:hAnsi="Courier New" w:cs="Courier New"/>
          <w:color w:val="606060"/>
          <w:sz w:val="20"/>
          <w:szCs w:val="20"/>
        </w:rPr>
        <w:tab/>
      </w:r>
      <w:r w:rsidRPr="00E628FF">
        <w:rPr>
          <w:rFonts w:ascii="Courier New" w:eastAsia="Times New Roman" w:hAnsi="Courier New" w:cs="Courier New"/>
          <w:color w:val="606060"/>
          <w:sz w:val="20"/>
          <w:szCs w:val="20"/>
        </w:rPr>
        <w:tab/>
      </w:r>
      <w:r w:rsidRPr="00E628FF">
        <w:rPr>
          <w:rFonts w:ascii="Courier New" w:eastAsia="Times New Roman" w:hAnsi="Courier New" w:cs="Courier New"/>
          <w:color w:val="606060"/>
          <w:sz w:val="20"/>
          <w:szCs w:val="20"/>
        </w:rPr>
        <w:tab/>
        <w:t>\</w:t>
      </w:r>
      <w:proofErr w:type="spellStart"/>
      <w:r w:rsidRPr="00E628FF">
        <w:rPr>
          <w:rFonts w:ascii="Courier New" w:eastAsia="Times New Roman" w:hAnsi="Courier New" w:cs="Courier New"/>
          <w:color w:val="606060"/>
          <w:sz w:val="20"/>
          <w:szCs w:val="20"/>
        </w:rPr>
        <w:t>hline</w:t>
      </w:r>
      <w:proofErr w:type="spellEnd"/>
    </w:p>
    <w:p w14:paraId="64828C51" w14:textId="77777777" w:rsidR="00A32828" w:rsidRPr="00E628FF"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8FF">
        <w:rPr>
          <w:rFonts w:ascii="Courier New" w:eastAsia="Times New Roman" w:hAnsi="Courier New" w:cs="Courier New"/>
          <w:color w:val="606060"/>
          <w:sz w:val="20"/>
          <w:szCs w:val="20"/>
        </w:rPr>
        <w:t>%</w:t>
      </w:r>
      <w:r w:rsidRPr="00E628FF">
        <w:rPr>
          <w:rFonts w:ascii="Courier New" w:eastAsia="Times New Roman" w:hAnsi="Courier New" w:cs="Courier New"/>
          <w:color w:val="606060"/>
          <w:sz w:val="20"/>
          <w:szCs w:val="20"/>
        </w:rPr>
        <w:tab/>
      </w:r>
      <w:r w:rsidRPr="00E628FF">
        <w:rPr>
          <w:rFonts w:ascii="Courier New" w:eastAsia="Times New Roman" w:hAnsi="Courier New" w:cs="Courier New"/>
          <w:color w:val="606060"/>
          <w:sz w:val="20"/>
          <w:szCs w:val="20"/>
        </w:rPr>
        <w:tab/>
      </w:r>
      <w:r w:rsidRPr="00E628FF">
        <w:rPr>
          <w:rFonts w:ascii="Courier New" w:eastAsia="Times New Roman" w:hAnsi="Courier New" w:cs="Courier New"/>
          <w:color w:val="606060"/>
          <w:sz w:val="20"/>
          <w:szCs w:val="20"/>
        </w:rPr>
        <w:tab/>
        <w:t>0x01    &amp; 0x</w:t>
      </w:r>
      <w:proofErr w:type="gramStart"/>
      <w:r w:rsidRPr="00E628FF">
        <w:rPr>
          <w:rFonts w:ascii="Courier New" w:eastAsia="Times New Roman" w:hAnsi="Courier New" w:cs="Courier New"/>
          <w:color w:val="606060"/>
          <w:sz w:val="20"/>
          <w:szCs w:val="20"/>
        </w:rPr>
        <w:t>14  &amp;</w:t>
      </w:r>
      <w:proofErr w:type="gramEnd"/>
      <w:r w:rsidRPr="00E628FF">
        <w:rPr>
          <w:rFonts w:ascii="Courier New" w:eastAsia="Times New Roman" w:hAnsi="Courier New" w:cs="Courier New"/>
          <w:color w:val="606060"/>
          <w:sz w:val="20"/>
          <w:szCs w:val="20"/>
        </w:rPr>
        <w:t>0x01  &amp;0xE     &amp;0x01   &amp;0x400   \\</w:t>
      </w:r>
    </w:p>
    <w:p w14:paraId="7F4DE46D" w14:textId="77777777" w:rsidR="00A32828" w:rsidRPr="00E628FF"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8FF">
        <w:rPr>
          <w:rFonts w:ascii="Courier New" w:eastAsia="Times New Roman" w:hAnsi="Courier New" w:cs="Courier New"/>
          <w:color w:val="606060"/>
          <w:sz w:val="20"/>
          <w:szCs w:val="20"/>
        </w:rPr>
        <w:t>%</w:t>
      </w:r>
      <w:r w:rsidRPr="00E628FF">
        <w:rPr>
          <w:rFonts w:ascii="Courier New" w:eastAsia="Times New Roman" w:hAnsi="Courier New" w:cs="Courier New"/>
          <w:color w:val="606060"/>
          <w:sz w:val="20"/>
          <w:szCs w:val="20"/>
        </w:rPr>
        <w:tab/>
      </w:r>
      <w:r w:rsidRPr="00E628FF">
        <w:rPr>
          <w:rFonts w:ascii="Courier New" w:eastAsia="Times New Roman" w:hAnsi="Courier New" w:cs="Courier New"/>
          <w:color w:val="606060"/>
          <w:sz w:val="20"/>
          <w:szCs w:val="20"/>
        </w:rPr>
        <w:tab/>
      </w:r>
      <w:r w:rsidRPr="00E628FF">
        <w:rPr>
          <w:rFonts w:ascii="Courier New" w:eastAsia="Times New Roman" w:hAnsi="Courier New" w:cs="Courier New"/>
          <w:color w:val="606060"/>
          <w:sz w:val="20"/>
          <w:szCs w:val="20"/>
        </w:rPr>
        <w:tab/>
        <w:t>\</w:t>
      </w:r>
      <w:proofErr w:type="spellStart"/>
      <w:r w:rsidRPr="00E628FF">
        <w:rPr>
          <w:rFonts w:ascii="Courier New" w:eastAsia="Times New Roman" w:hAnsi="Courier New" w:cs="Courier New"/>
          <w:color w:val="606060"/>
          <w:sz w:val="20"/>
          <w:szCs w:val="20"/>
        </w:rPr>
        <w:t>hline</w:t>
      </w:r>
      <w:proofErr w:type="spellEnd"/>
    </w:p>
    <w:p w14:paraId="6A41241A" w14:textId="77777777" w:rsidR="00A32828" w:rsidRPr="00E628FF"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8FF">
        <w:rPr>
          <w:rFonts w:ascii="Courier New" w:eastAsia="Times New Roman" w:hAnsi="Courier New" w:cs="Courier New"/>
          <w:color w:val="606060"/>
          <w:sz w:val="20"/>
          <w:szCs w:val="20"/>
        </w:rPr>
        <w:t>%</w:t>
      </w:r>
      <w:r w:rsidRPr="00E628FF">
        <w:rPr>
          <w:rFonts w:ascii="Courier New" w:eastAsia="Times New Roman" w:hAnsi="Courier New" w:cs="Courier New"/>
          <w:color w:val="606060"/>
          <w:sz w:val="20"/>
          <w:szCs w:val="20"/>
        </w:rPr>
        <w:tab/>
      </w:r>
      <w:r w:rsidRPr="00E628FF">
        <w:rPr>
          <w:rFonts w:ascii="Courier New" w:eastAsia="Times New Roman" w:hAnsi="Courier New" w:cs="Courier New"/>
          <w:color w:val="606060"/>
          <w:sz w:val="20"/>
          <w:szCs w:val="20"/>
        </w:rPr>
        <w:tab/>
      </w:r>
      <w:r w:rsidRPr="00E628FF">
        <w:rPr>
          <w:rFonts w:ascii="Courier New" w:eastAsia="Times New Roman" w:hAnsi="Courier New" w:cs="Courier New"/>
          <w:color w:val="606060"/>
          <w:sz w:val="20"/>
          <w:szCs w:val="20"/>
        </w:rPr>
        <w:tab/>
        <w:t>0x01    &amp; 0x</w:t>
      </w:r>
      <w:proofErr w:type="gramStart"/>
      <w:r w:rsidRPr="00E628FF">
        <w:rPr>
          <w:rFonts w:ascii="Courier New" w:eastAsia="Times New Roman" w:hAnsi="Courier New" w:cs="Courier New"/>
          <w:color w:val="606060"/>
          <w:sz w:val="20"/>
          <w:szCs w:val="20"/>
        </w:rPr>
        <w:t>14  &amp;</w:t>
      </w:r>
      <w:proofErr w:type="gramEnd"/>
      <w:r w:rsidRPr="00E628FF">
        <w:rPr>
          <w:rFonts w:ascii="Courier New" w:eastAsia="Times New Roman" w:hAnsi="Courier New" w:cs="Courier New"/>
          <w:color w:val="606060"/>
          <w:sz w:val="20"/>
          <w:szCs w:val="20"/>
        </w:rPr>
        <w:t>0x01  &amp;0xE     &amp;0x01   &amp;0x200   \\</w:t>
      </w:r>
    </w:p>
    <w:p w14:paraId="6012F90C" w14:textId="77777777" w:rsidR="00A32828" w:rsidRPr="00E628FF"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8FF">
        <w:rPr>
          <w:rFonts w:ascii="Courier New" w:eastAsia="Times New Roman" w:hAnsi="Courier New" w:cs="Courier New"/>
          <w:color w:val="606060"/>
          <w:sz w:val="20"/>
          <w:szCs w:val="20"/>
        </w:rPr>
        <w:t>%</w:t>
      </w:r>
      <w:r w:rsidRPr="00E628FF">
        <w:rPr>
          <w:rFonts w:ascii="Courier New" w:eastAsia="Times New Roman" w:hAnsi="Courier New" w:cs="Courier New"/>
          <w:color w:val="606060"/>
          <w:sz w:val="20"/>
          <w:szCs w:val="20"/>
        </w:rPr>
        <w:tab/>
      </w:r>
      <w:r w:rsidRPr="00E628FF">
        <w:rPr>
          <w:rFonts w:ascii="Courier New" w:eastAsia="Times New Roman" w:hAnsi="Courier New" w:cs="Courier New"/>
          <w:color w:val="606060"/>
          <w:sz w:val="20"/>
          <w:szCs w:val="20"/>
        </w:rPr>
        <w:tab/>
      </w:r>
      <w:r w:rsidRPr="00E628FF">
        <w:rPr>
          <w:rFonts w:ascii="Courier New" w:eastAsia="Times New Roman" w:hAnsi="Courier New" w:cs="Courier New"/>
          <w:color w:val="606060"/>
          <w:sz w:val="20"/>
          <w:szCs w:val="20"/>
        </w:rPr>
        <w:tab/>
        <w:t>\</w:t>
      </w:r>
      <w:proofErr w:type="spellStart"/>
      <w:r w:rsidRPr="00E628FF">
        <w:rPr>
          <w:rFonts w:ascii="Courier New" w:eastAsia="Times New Roman" w:hAnsi="Courier New" w:cs="Courier New"/>
          <w:color w:val="606060"/>
          <w:sz w:val="20"/>
          <w:szCs w:val="20"/>
        </w:rPr>
        <w:t>hline</w:t>
      </w:r>
      <w:proofErr w:type="spellEnd"/>
    </w:p>
    <w:p w14:paraId="52E92803" w14:textId="77777777" w:rsidR="00A32828" w:rsidRPr="00E628FF"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8FF">
        <w:rPr>
          <w:rFonts w:ascii="Courier New" w:eastAsia="Times New Roman" w:hAnsi="Courier New" w:cs="Courier New"/>
          <w:color w:val="606060"/>
          <w:sz w:val="20"/>
          <w:szCs w:val="20"/>
        </w:rPr>
        <w:t>%</w:t>
      </w:r>
      <w:r w:rsidRPr="00E628FF">
        <w:rPr>
          <w:rFonts w:ascii="Courier New" w:eastAsia="Times New Roman" w:hAnsi="Courier New" w:cs="Courier New"/>
          <w:color w:val="606060"/>
          <w:sz w:val="20"/>
          <w:szCs w:val="20"/>
        </w:rPr>
        <w:tab/>
      </w:r>
      <w:r w:rsidRPr="00E628FF">
        <w:rPr>
          <w:rFonts w:ascii="Courier New" w:eastAsia="Times New Roman" w:hAnsi="Courier New" w:cs="Courier New"/>
          <w:color w:val="606060"/>
          <w:sz w:val="20"/>
          <w:szCs w:val="20"/>
        </w:rPr>
        <w:tab/>
      </w:r>
      <w:r w:rsidRPr="00E628FF">
        <w:rPr>
          <w:rFonts w:ascii="Courier New" w:eastAsia="Times New Roman" w:hAnsi="Courier New" w:cs="Courier New"/>
          <w:color w:val="606060"/>
          <w:sz w:val="20"/>
          <w:szCs w:val="20"/>
        </w:rPr>
        <w:tab/>
        <w:t>0x01    &amp; 0x</w:t>
      </w:r>
      <w:proofErr w:type="gramStart"/>
      <w:r w:rsidRPr="00E628FF">
        <w:rPr>
          <w:rFonts w:ascii="Courier New" w:eastAsia="Times New Roman" w:hAnsi="Courier New" w:cs="Courier New"/>
          <w:color w:val="606060"/>
          <w:sz w:val="20"/>
          <w:szCs w:val="20"/>
        </w:rPr>
        <w:t>14  &amp;</w:t>
      </w:r>
      <w:proofErr w:type="gramEnd"/>
      <w:r w:rsidRPr="00E628FF">
        <w:rPr>
          <w:rFonts w:ascii="Courier New" w:eastAsia="Times New Roman" w:hAnsi="Courier New" w:cs="Courier New"/>
          <w:color w:val="606060"/>
          <w:sz w:val="20"/>
          <w:szCs w:val="20"/>
        </w:rPr>
        <w:t>0x01  &amp;0xE     &amp;0x01   &amp;0x000   \\</w:t>
      </w:r>
    </w:p>
    <w:p w14:paraId="55B0CF15" w14:textId="77777777" w:rsidR="00A32828" w:rsidRPr="00E628FF"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8FF">
        <w:rPr>
          <w:rFonts w:ascii="Courier New" w:eastAsia="Times New Roman" w:hAnsi="Courier New" w:cs="Courier New"/>
          <w:color w:val="606060"/>
          <w:sz w:val="20"/>
          <w:szCs w:val="20"/>
        </w:rPr>
        <w:t>%</w:t>
      </w:r>
      <w:r w:rsidRPr="00E628FF">
        <w:rPr>
          <w:rFonts w:ascii="Courier New" w:eastAsia="Times New Roman" w:hAnsi="Courier New" w:cs="Courier New"/>
          <w:color w:val="606060"/>
          <w:sz w:val="20"/>
          <w:szCs w:val="20"/>
        </w:rPr>
        <w:tab/>
      </w:r>
      <w:r w:rsidRPr="00E628FF">
        <w:rPr>
          <w:rFonts w:ascii="Courier New" w:eastAsia="Times New Roman" w:hAnsi="Courier New" w:cs="Courier New"/>
          <w:color w:val="606060"/>
          <w:sz w:val="20"/>
          <w:szCs w:val="20"/>
        </w:rPr>
        <w:tab/>
      </w:r>
      <w:r w:rsidRPr="00E628FF">
        <w:rPr>
          <w:rFonts w:ascii="Courier New" w:eastAsia="Times New Roman" w:hAnsi="Courier New" w:cs="Courier New"/>
          <w:color w:val="606060"/>
          <w:sz w:val="20"/>
          <w:szCs w:val="20"/>
        </w:rPr>
        <w:tab/>
        <w:t>\</w:t>
      </w:r>
      <w:proofErr w:type="spellStart"/>
      <w:r w:rsidRPr="00E628FF">
        <w:rPr>
          <w:rFonts w:ascii="Courier New" w:eastAsia="Times New Roman" w:hAnsi="Courier New" w:cs="Courier New"/>
          <w:color w:val="606060"/>
          <w:sz w:val="20"/>
          <w:szCs w:val="20"/>
        </w:rPr>
        <w:t>hline</w:t>
      </w:r>
      <w:proofErr w:type="spellEnd"/>
    </w:p>
    <w:p w14:paraId="7B054A38" w14:textId="77777777" w:rsidR="00A32828" w:rsidRPr="00E628FF"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8FF">
        <w:rPr>
          <w:rFonts w:ascii="Courier New" w:eastAsia="Times New Roman" w:hAnsi="Courier New" w:cs="Courier New"/>
          <w:color w:val="606060"/>
          <w:sz w:val="20"/>
          <w:szCs w:val="20"/>
        </w:rPr>
        <w:t>%</w:t>
      </w:r>
      <w:r w:rsidRPr="00E628FF">
        <w:rPr>
          <w:rFonts w:ascii="Courier New" w:eastAsia="Times New Roman" w:hAnsi="Courier New" w:cs="Courier New"/>
          <w:color w:val="606060"/>
          <w:sz w:val="20"/>
          <w:szCs w:val="20"/>
        </w:rPr>
        <w:tab/>
      </w:r>
      <w:r w:rsidRPr="00E628FF">
        <w:rPr>
          <w:rFonts w:ascii="Courier New" w:eastAsia="Times New Roman" w:hAnsi="Courier New" w:cs="Courier New"/>
          <w:color w:val="606060"/>
          <w:sz w:val="20"/>
          <w:szCs w:val="20"/>
        </w:rPr>
        <w:tab/>
        <w:t>\end{</w:t>
      </w:r>
      <w:proofErr w:type="spellStart"/>
      <w:r w:rsidRPr="00E628FF">
        <w:rPr>
          <w:rFonts w:ascii="Courier New" w:eastAsia="Times New Roman" w:hAnsi="Courier New" w:cs="Courier New"/>
          <w:color w:val="606060"/>
          <w:sz w:val="20"/>
          <w:szCs w:val="20"/>
        </w:rPr>
        <w:t>tabular</w:t>
      </w:r>
      <w:proofErr w:type="spellEnd"/>
      <w:r w:rsidRPr="00E628FF">
        <w:rPr>
          <w:rFonts w:ascii="Courier New" w:eastAsia="Times New Roman" w:hAnsi="Courier New" w:cs="Courier New"/>
          <w:color w:val="606060"/>
          <w:sz w:val="20"/>
          <w:szCs w:val="20"/>
        </w:rPr>
        <w:t>}</w:t>
      </w:r>
    </w:p>
    <w:p w14:paraId="14FD2E46" w14:textId="77777777" w:rsidR="00A32828" w:rsidRPr="00E628FF"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8FF">
        <w:rPr>
          <w:rFonts w:ascii="Courier New" w:eastAsia="Times New Roman" w:hAnsi="Courier New" w:cs="Courier New"/>
          <w:color w:val="606060"/>
          <w:sz w:val="20"/>
          <w:szCs w:val="20"/>
        </w:rPr>
        <w:t>%</w:t>
      </w:r>
      <w:r w:rsidRPr="00E628FF">
        <w:rPr>
          <w:rFonts w:ascii="Courier New" w:eastAsia="Times New Roman" w:hAnsi="Courier New" w:cs="Courier New"/>
          <w:color w:val="606060"/>
          <w:sz w:val="20"/>
          <w:szCs w:val="20"/>
        </w:rPr>
        <w:tab/>
        <w:t>\end{</w:t>
      </w:r>
      <w:proofErr w:type="spellStart"/>
      <w:r w:rsidRPr="00E628FF">
        <w:rPr>
          <w:rFonts w:ascii="Courier New" w:eastAsia="Times New Roman" w:hAnsi="Courier New" w:cs="Courier New"/>
          <w:color w:val="606060"/>
          <w:sz w:val="20"/>
          <w:szCs w:val="20"/>
        </w:rPr>
        <w:t>center</w:t>
      </w:r>
      <w:proofErr w:type="spellEnd"/>
      <w:r w:rsidRPr="00E628FF">
        <w:rPr>
          <w:rFonts w:ascii="Courier New" w:eastAsia="Times New Roman" w:hAnsi="Courier New" w:cs="Courier New"/>
          <w:color w:val="606060"/>
          <w:sz w:val="20"/>
          <w:szCs w:val="20"/>
        </w:rPr>
        <w:t>}</w:t>
      </w:r>
    </w:p>
    <w:p w14:paraId="4FE4E482" w14:textId="77777777" w:rsidR="00A32828" w:rsidRPr="00E628FF"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8FF">
        <w:rPr>
          <w:rFonts w:ascii="Courier New" w:eastAsia="Times New Roman" w:hAnsi="Courier New" w:cs="Courier New"/>
          <w:color w:val="606060"/>
          <w:sz w:val="20"/>
          <w:szCs w:val="20"/>
        </w:rPr>
        <w:t>%\end{</w:t>
      </w:r>
      <w:proofErr w:type="spellStart"/>
      <w:r w:rsidRPr="00E628FF">
        <w:rPr>
          <w:rFonts w:ascii="Courier New" w:eastAsia="Times New Roman" w:hAnsi="Courier New" w:cs="Courier New"/>
          <w:color w:val="606060"/>
          <w:sz w:val="20"/>
          <w:szCs w:val="20"/>
        </w:rPr>
        <w:t>table</w:t>
      </w:r>
      <w:proofErr w:type="spellEnd"/>
      <w:r w:rsidRPr="00E628FF">
        <w:rPr>
          <w:rFonts w:ascii="Courier New" w:eastAsia="Times New Roman" w:hAnsi="Courier New" w:cs="Courier New"/>
          <w:color w:val="606060"/>
          <w:sz w:val="20"/>
          <w:szCs w:val="20"/>
        </w:rPr>
        <w:t>}</w:t>
      </w:r>
    </w:p>
    <w:p w14:paraId="1B1F281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{figure}</w:t>
      </w:r>
    </w:p>
    <w:p w14:paraId="1551E48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\centering</w:t>
      </w:r>
    </w:p>
    <w:p w14:paraId="01B8F7A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w:t>
      </w:r>
      <w:proofErr w:type="spellStart"/>
      <w:r w:rsidRPr="00374F87">
        <w:rPr>
          <w:rFonts w:ascii="Courier New" w:eastAsia="Times New Roman" w:hAnsi="Courier New" w:cs="Courier New"/>
          <w:b/>
          <w:bCs/>
          <w:color w:val="0000CC"/>
          <w:sz w:val="20"/>
          <w:szCs w:val="20"/>
        </w:rPr>
        <w:t>includegraphics</w:t>
      </w:r>
      <w:proofErr w:type="spellEnd"/>
      <w:r w:rsidRPr="00374F87">
        <w:rPr>
          <w:rFonts w:ascii="Courier New" w:eastAsia="Times New Roman" w:hAnsi="Courier New" w:cs="Courier New"/>
          <w:color w:val="000000"/>
          <w:sz w:val="20"/>
          <w:szCs w:val="20"/>
        </w:rPr>
        <w:t>[width=</w:t>
      </w:r>
      <w:r w:rsidRPr="00374F87">
        <w:rPr>
          <w:rFonts w:ascii="Courier New" w:eastAsia="Times New Roman" w:hAnsi="Courier New" w:cs="Courier New"/>
          <w:color w:val="000000"/>
          <w:sz w:val="20"/>
          <w:szCs w:val="20"/>
          <w:u w:val="single"/>
        </w:rPr>
        <w:t>3in</w:t>
      </w:r>
      <w:r w:rsidRPr="00374F87">
        <w:rPr>
          <w:rFonts w:ascii="Courier New" w:eastAsia="Times New Roman" w:hAnsi="Courier New" w:cs="Courier New"/>
          <w:color w:val="000000"/>
          <w:sz w:val="20"/>
          <w:szCs w:val="20"/>
        </w:rPr>
        <w:t>]{fig/Winding.pdf}</w:t>
      </w:r>
    </w:p>
    <w:p w14:paraId="30013E4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\caption</w:t>
      </w:r>
      <w:r w:rsidRPr="00374F87">
        <w:rPr>
          <w:rFonts w:ascii="Courier New" w:eastAsia="Times New Roman" w:hAnsi="Courier New" w:cs="Courier New"/>
          <w:color w:val="000000"/>
          <w:sz w:val="20"/>
          <w:szCs w:val="20"/>
        </w:rPr>
        <w:t xml:space="preserve">{ </w:t>
      </w:r>
    </w:p>
    <w:p w14:paraId="3ABFBCC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000000"/>
          <w:sz w:val="20"/>
          <w:szCs w:val="20"/>
        </w:rPr>
        <w:tab/>
        <w:t>Winding system.</w:t>
      </w:r>
    </w:p>
    <w:p w14:paraId="68BA26F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(a) is the visual system, whose processor is ARM9 based S3C2440 and which uses the CANIF interface to communicate with OV9650 CMOS Camera; (b) is the $</w:t>
      </w:r>
      <w:proofErr w:type="spellStart"/>
      <w:r w:rsidRPr="00374F87">
        <w:rPr>
          <w:rFonts w:ascii="Courier New" w:eastAsia="Times New Roman" w:hAnsi="Courier New" w:cs="Courier New"/>
          <w:color w:val="606060"/>
          <w:sz w:val="20"/>
          <w:szCs w:val="20"/>
        </w:rPr>
        <w:t>ePLC</w:t>
      </w:r>
      <w:proofErr w:type="spellEnd"/>
      <w:r w:rsidRPr="00374F87">
        <w:rPr>
          <w:rFonts w:ascii="Courier New" w:eastAsia="Times New Roman" w:hAnsi="Courier New" w:cs="Courier New"/>
          <w:color w:val="606060"/>
          <w:sz w:val="20"/>
          <w:szCs w:val="20"/>
        </w:rPr>
        <w:t>$, CASS-PLCA149B; (c) is the winding machine with visual system which contains two axes: the U-axis and Q-axis; (d) is shown the Winding effect; and (e) are shown the angle of $\theta$, Q-axis, and U-axis.</w:t>
      </w:r>
    </w:p>
    <w:p w14:paraId="4875913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t>}</w:t>
      </w:r>
    </w:p>
    <w:p w14:paraId="614FFF3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\label{</w:t>
      </w:r>
      <w:proofErr w:type="spellStart"/>
      <w:r w:rsidRPr="00374F87">
        <w:rPr>
          <w:rFonts w:ascii="Courier New" w:eastAsia="Times New Roman" w:hAnsi="Courier New" w:cs="Courier New"/>
          <w:b/>
          <w:bCs/>
          <w:color w:val="0000CC"/>
          <w:sz w:val="20"/>
          <w:szCs w:val="20"/>
        </w:rPr>
        <w:t>fig:Winding</w:t>
      </w:r>
      <w:proofErr w:type="spellEnd"/>
      <w:r w:rsidRPr="00374F87">
        <w:rPr>
          <w:rFonts w:ascii="Courier New" w:eastAsia="Times New Roman" w:hAnsi="Courier New" w:cs="Courier New"/>
          <w:b/>
          <w:bCs/>
          <w:color w:val="0000CC"/>
          <w:sz w:val="20"/>
          <w:szCs w:val="20"/>
        </w:rPr>
        <w:t>}</w:t>
      </w:r>
    </w:p>
    <w:p w14:paraId="54FF72F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{figure}</w:t>
      </w:r>
    </w:p>
    <w:p w14:paraId="66EB5E1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%\begin{figure}</w:t>
      </w:r>
    </w:p>
    <w:p w14:paraId="6E84FD0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\centering</w:t>
      </w:r>
    </w:p>
    <w:p w14:paraId="7EEB041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includegraphics</w:t>
      </w:r>
      <w:proofErr w:type="spellEnd"/>
      <w:r w:rsidRPr="00374F87">
        <w:rPr>
          <w:rFonts w:ascii="Courier New" w:eastAsia="Times New Roman" w:hAnsi="Courier New" w:cs="Courier New"/>
          <w:color w:val="606060"/>
          <w:sz w:val="20"/>
          <w:szCs w:val="20"/>
        </w:rPr>
        <w:t>[width=3in]{fig/WindingSystem.pdf}</w:t>
      </w:r>
    </w:p>
    <w:p w14:paraId="19093349" w14:textId="5236B353"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 xml:space="preserve">\caption{ Structure of the winding machine system. The </w:t>
      </w:r>
      <w:proofErr w:type="spellStart"/>
      <w:r w:rsidRPr="00374F87">
        <w:rPr>
          <w:rFonts w:ascii="Courier New" w:eastAsia="Times New Roman" w:hAnsi="Courier New" w:cs="Courier New"/>
          <w:color w:val="606060"/>
          <w:sz w:val="20"/>
          <w:szCs w:val="20"/>
        </w:rPr>
        <w:t>ePLC</w:t>
      </w:r>
      <w:proofErr w:type="spellEnd"/>
      <w:r w:rsidRPr="00374F87">
        <w:rPr>
          <w:rFonts w:ascii="Courier New" w:eastAsia="Times New Roman" w:hAnsi="Courier New" w:cs="Courier New"/>
          <w:color w:val="606060"/>
          <w:sz w:val="20"/>
          <w:szCs w:val="20"/>
        </w:rPr>
        <w:t xml:space="preserve"> has two chips: a master chip and a slave chip. It uses the RS232 to receive $PF$s and </w:t>
      </w:r>
      <w:r w:rsidRPr="00374F87">
        <w:rPr>
          <w:rFonts w:ascii="Courier New" w:eastAsia="Times New Roman" w:hAnsi="Courier New" w:cs="Courier New"/>
          <w:color w:val="606060"/>
          <w:sz w:val="20"/>
          <w:szCs w:val="20"/>
        </w:rPr>
        <w:lastRenderedPageBreak/>
        <w:t xml:space="preserve">could control six servo systems at most. The winding machine has two axes: </w:t>
      </w:r>
      <w:del w:id="1417" w:author="Author" w:date="2018-10-01T11:29:00Z">
        <w:r w:rsidRPr="00374F87" w:rsidDel="00374F87">
          <w:rPr>
            <w:rFonts w:ascii="Courier New" w:eastAsia="Times New Roman" w:hAnsi="Courier New" w:cs="Courier New"/>
            <w:color w:val="606060"/>
            <w:sz w:val="20"/>
            <w:szCs w:val="20"/>
          </w:rPr>
          <w:delText>the</w:delText>
        </w:r>
      </w:del>
      <w:ins w:id="1418" w:author="Author" w:date="2018-10-01T11:29:00Z">
        <w:r w:rsidR="00374F87" w:rsidRPr="00374F87">
          <w:rPr>
            <w:rFonts w:ascii="Courier New" w:eastAsia="Times New Roman" w:hAnsi="Courier New" w:cs="Courier New"/>
            <w:color w:val="606060"/>
            <w:sz w:val="20"/>
            <w:szCs w:val="20"/>
          </w:rPr>
          <w:t>The</w:t>
        </w:r>
      </w:ins>
      <w:r w:rsidRPr="00374F87">
        <w:rPr>
          <w:rFonts w:ascii="Courier New" w:eastAsia="Times New Roman" w:hAnsi="Courier New" w:cs="Courier New"/>
          <w:color w:val="606060"/>
          <w:sz w:val="20"/>
          <w:szCs w:val="20"/>
        </w:rPr>
        <w:t xml:space="preserve"> U-axis and Q-axis. The $VS$ use the CMOS camera to gain winding images and transfer the digital information to ARM CUP. The ARM CUP will extract parameters, frame $PF$s and transfer them to $</w:t>
      </w:r>
      <w:proofErr w:type="spellStart"/>
      <w:r w:rsidRPr="00374F87">
        <w:rPr>
          <w:rFonts w:ascii="Courier New" w:eastAsia="Times New Roman" w:hAnsi="Courier New" w:cs="Courier New"/>
          <w:color w:val="606060"/>
          <w:sz w:val="20"/>
          <w:szCs w:val="20"/>
        </w:rPr>
        <w:t>ePLC</w:t>
      </w:r>
      <w:proofErr w:type="spellEnd"/>
      <w:r w:rsidRPr="00374F87">
        <w:rPr>
          <w:rFonts w:ascii="Courier New" w:eastAsia="Times New Roman" w:hAnsi="Courier New" w:cs="Courier New"/>
          <w:color w:val="606060"/>
          <w:sz w:val="20"/>
          <w:szCs w:val="20"/>
        </w:rPr>
        <w:t>$ continuously.}</w:t>
      </w:r>
    </w:p>
    <w:p w14:paraId="1101494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\label{</w:t>
      </w:r>
      <w:proofErr w:type="spellStart"/>
      <w:r w:rsidRPr="00374F87">
        <w:rPr>
          <w:rFonts w:ascii="Courier New" w:eastAsia="Times New Roman" w:hAnsi="Courier New" w:cs="Courier New"/>
          <w:color w:val="606060"/>
          <w:sz w:val="20"/>
          <w:szCs w:val="20"/>
        </w:rPr>
        <w:t>fig:WindingSystem</w:t>
      </w:r>
      <w:proofErr w:type="spellEnd"/>
      <w:r w:rsidRPr="00374F87">
        <w:rPr>
          <w:rFonts w:ascii="Courier New" w:eastAsia="Times New Roman" w:hAnsi="Courier New" w:cs="Courier New"/>
          <w:color w:val="606060"/>
          <w:sz w:val="20"/>
          <w:szCs w:val="20"/>
        </w:rPr>
        <w:t>}</w:t>
      </w:r>
    </w:p>
    <w:p w14:paraId="7964960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%\end{figure}</w:t>
      </w:r>
    </w:p>
    <w:p w14:paraId="22DDADE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65DC9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\subsection{Results of Case One}</w:t>
      </w:r>
    </w:p>
    <w:p w14:paraId="37CBC2D4" w14:textId="77777777" w:rsidR="00B53B8D"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19" w:author="Author"/>
          <w:rFonts w:ascii="Courier New" w:eastAsia="Times New Roman" w:hAnsi="Courier New" w:cs="Courier New"/>
          <w:color w:val="000000"/>
          <w:sz w:val="20"/>
          <w:szCs w:val="20"/>
        </w:rPr>
      </w:pPr>
      <w:del w:id="1420" w:author="Author">
        <w:r w:rsidRPr="00374F87" w:rsidDel="00B53B8D">
          <w:rPr>
            <w:rFonts w:ascii="Courier New" w:eastAsia="Times New Roman" w:hAnsi="Courier New" w:cs="Courier New"/>
            <w:color w:val="000000"/>
            <w:sz w:val="20"/>
            <w:szCs w:val="20"/>
          </w:rPr>
          <w:delText xml:space="preserve">From case one, </w:delText>
        </w:r>
      </w:del>
      <w:ins w:id="1421" w:author="Author">
        <w:r w:rsidR="00B53B8D"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advantages </w:t>
      </w:r>
      <w:ins w:id="1422" w:author="Author">
        <w:r w:rsidR="00B53B8D" w:rsidRPr="00374F87">
          <w:rPr>
            <w:rFonts w:ascii="Courier New" w:eastAsia="Times New Roman" w:hAnsi="Courier New" w:cs="Courier New"/>
            <w:color w:val="000000"/>
            <w:sz w:val="20"/>
            <w:szCs w:val="20"/>
          </w:rPr>
          <w:t xml:space="preserve">from case one </w:t>
        </w:r>
      </w:ins>
      <w:r w:rsidRPr="00374F87">
        <w:rPr>
          <w:rFonts w:ascii="Courier New" w:eastAsia="Times New Roman" w:hAnsi="Courier New" w:cs="Courier New"/>
          <w:color w:val="000000"/>
          <w:sz w:val="20"/>
          <w:szCs w:val="20"/>
        </w:rPr>
        <w:t>indicate that</w:t>
      </w:r>
      <w:del w:id="1423" w:author="Author">
        <w:r w:rsidRPr="00374F87" w:rsidDel="00B53B8D">
          <w:rPr>
            <w:rFonts w:ascii="Courier New" w:eastAsia="Times New Roman" w:hAnsi="Courier New" w:cs="Courier New"/>
            <w:color w:val="000000"/>
            <w:sz w:val="20"/>
            <w:szCs w:val="20"/>
          </w:rPr>
          <w:delText xml:space="preserve">: </w:delText>
        </w:r>
      </w:del>
      <w:ins w:id="1424" w:author="Author">
        <w:r w:rsidR="00B53B8D" w:rsidRPr="00374F87">
          <w:rPr>
            <w:rFonts w:ascii="Courier New" w:eastAsia="Times New Roman" w:hAnsi="Courier New" w:cs="Courier New"/>
            <w:color w:val="000000"/>
            <w:sz w:val="20"/>
            <w:szCs w:val="20"/>
          </w:rPr>
          <w:t>:</w:t>
        </w:r>
      </w:ins>
    </w:p>
    <w:p w14:paraId="1EFE072D" w14:textId="77777777" w:rsidR="00B53B8D"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25" w:author="Author"/>
          <w:rFonts w:ascii="Courier New" w:eastAsia="Times New Roman" w:hAnsi="Courier New" w:cs="Courier New"/>
          <w:color w:val="000000"/>
          <w:sz w:val="20"/>
          <w:szCs w:val="20"/>
        </w:rPr>
      </w:pPr>
      <w:r w:rsidRPr="00374F87">
        <w:rPr>
          <w:rFonts w:ascii="Courier New" w:eastAsia="Times New Roman" w:hAnsi="Courier New" w:cs="Courier New"/>
          <w:color w:val="000000"/>
          <w:sz w:val="20"/>
          <w:szCs w:val="20"/>
        </w:rPr>
        <w:t xml:space="preserve">1) </w:t>
      </w:r>
      <w:ins w:id="1426" w:author="Author">
        <w:r w:rsidR="00B53B8D" w:rsidRPr="00374F87">
          <w:rPr>
            <w:rFonts w:ascii="Courier New" w:eastAsia="Times New Roman" w:hAnsi="Courier New" w:cs="Courier New"/>
            <w:color w:val="000000"/>
            <w:sz w:val="20"/>
            <w:szCs w:val="20"/>
          </w:rPr>
          <w:t>T</w:t>
        </w:r>
      </w:ins>
      <w:del w:id="1427" w:author="Author">
        <w:r w:rsidRPr="00374F87" w:rsidDel="00B53B8D">
          <w:rPr>
            <w:rFonts w:ascii="Courier New" w:eastAsia="Times New Roman" w:hAnsi="Courier New" w:cs="Courier New"/>
            <w:color w:val="000000"/>
            <w:sz w:val="20"/>
            <w:szCs w:val="20"/>
          </w:rPr>
          <w:delText>t</w:delText>
        </w:r>
      </w:del>
      <w:r w:rsidRPr="00374F87">
        <w:rPr>
          <w:rFonts w:ascii="Courier New" w:eastAsia="Times New Roman" w:hAnsi="Courier New" w:cs="Courier New"/>
          <w:color w:val="000000"/>
          <w:sz w:val="20"/>
          <w:szCs w:val="20"/>
        </w:rPr>
        <w:t xml:space="preserve">he software architecture is </w:t>
      </w:r>
      <w:del w:id="1428" w:author="Author">
        <w:r w:rsidRPr="00374F87" w:rsidDel="00B53B8D">
          <w:rPr>
            <w:rFonts w:ascii="Courier New" w:eastAsia="Times New Roman" w:hAnsi="Courier New" w:cs="Courier New"/>
            <w:color w:val="000000"/>
            <w:sz w:val="20"/>
            <w:szCs w:val="20"/>
          </w:rPr>
          <w:delText xml:space="preserve">divided </w:delText>
        </w:r>
      </w:del>
      <w:r w:rsidRPr="00374F87">
        <w:rPr>
          <w:rFonts w:ascii="Courier New" w:eastAsia="Times New Roman" w:hAnsi="Courier New" w:cs="Courier New"/>
          <w:color w:val="000000"/>
          <w:sz w:val="20"/>
          <w:szCs w:val="20"/>
        </w:rPr>
        <w:t xml:space="preserve">clearly </w:t>
      </w:r>
      <w:ins w:id="1429" w:author="Author">
        <w:r w:rsidR="00B53B8D" w:rsidRPr="00374F87">
          <w:rPr>
            <w:rFonts w:ascii="Courier New" w:eastAsia="Times New Roman" w:hAnsi="Courier New" w:cs="Courier New"/>
            <w:color w:val="000000"/>
            <w:sz w:val="20"/>
            <w:szCs w:val="20"/>
          </w:rPr>
          <w:t xml:space="preserve">divided </w:t>
        </w:r>
      </w:ins>
      <w:r w:rsidRPr="00374F87">
        <w:rPr>
          <w:rFonts w:ascii="Courier New" w:eastAsia="Times New Roman" w:hAnsi="Courier New" w:cs="Courier New"/>
          <w:color w:val="000000"/>
          <w:sz w:val="20"/>
          <w:szCs w:val="20"/>
        </w:rPr>
        <w:t xml:space="preserve">into </w:t>
      </w:r>
      <w:ins w:id="1430" w:author="Author">
        <w:r w:rsidR="00B53B8D"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flexible</w:t>
      </w:r>
      <w:del w:id="1431" w:author="Author">
        <w:r w:rsidRPr="00374F87" w:rsidDel="00B53B8D">
          <w:rPr>
            <w:rFonts w:ascii="Courier New" w:eastAsia="Times New Roman" w:hAnsi="Courier New" w:cs="Courier New"/>
            <w:color w:val="000000"/>
            <w:sz w:val="20"/>
            <w:szCs w:val="20"/>
          </w:rPr>
          <w:delText xml:space="preserve"> layer</w:delText>
        </w:r>
      </w:del>
      <w:r w:rsidRPr="00374F87">
        <w:rPr>
          <w:rFonts w:ascii="Courier New" w:eastAsia="Times New Roman" w:hAnsi="Courier New" w:cs="Courier New"/>
          <w:color w:val="000000"/>
          <w:sz w:val="20"/>
          <w:szCs w:val="20"/>
        </w:rPr>
        <w:t>, control</w:t>
      </w:r>
      <w:del w:id="1432" w:author="Author">
        <w:r w:rsidRPr="00374F87" w:rsidDel="00B53B8D">
          <w:rPr>
            <w:rFonts w:ascii="Courier New" w:eastAsia="Times New Roman" w:hAnsi="Courier New" w:cs="Courier New"/>
            <w:color w:val="000000"/>
            <w:sz w:val="20"/>
            <w:szCs w:val="20"/>
          </w:rPr>
          <w:delText xml:space="preserve"> layer</w:delText>
        </w:r>
      </w:del>
      <w:r w:rsidRPr="00374F87">
        <w:rPr>
          <w:rFonts w:ascii="Courier New" w:eastAsia="Times New Roman" w:hAnsi="Courier New" w:cs="Courier New"/>
          <w:color w:val="000000"/>
          <w:sz w:val="20"/>
          <w:szCs w:val="20"/>
        </w:rPr>
        <w:t xml:space="preserve">, and algorithm </w:t>
      </w:r>
      <w:del w:id="1433" w:author="Author">
        <w:r w:rsidRPr="00374F87" w:rsidDel="00B53B8D">
          <w:rPr>
            <w:rFonts w:ascii="Courier New" w:eastAsia="Times New Roman" w:hAnsi="Courier New" w:cs="Courier New"/>
            <w:color w:val="000000"/>
            <w:sz w:val="20"/>
            <w:szCs w:val="20"/>
          </w:rPr>
          <w:delText>layer</w:delText>
        </w:r>
      </w:del>
      <w:ins w:id="1434" w:author="Author">
        <w:r w:rsidR="00B53B8D" w:rsidRPr="00374F87">
          <w:rPr>
            <w:rFonts w:ascii="Courier New" w:eastAsia="Times New Roman" w:hAnsi="Courier New" w:cs="Courier New"/>
            <w:color w:val="000000"/>
            <w:sz w:val="20"/>
            <w:szCs w:val="20"/>
          </w:rPr>
          <w:t>layers</w:t>
        </w:r>
      </w:ins>
      <w:r w:rsidRPr="00374F87">
        <w:rPr>
          <w:rFonts w:ascii="Courier New" w:eastAsia="Times New Roman" w:hAnsi="Courier New" w:cs="Courier New"/>
          <w:color w:val="000000"/>
          <w:sz w:val="20"/>
          <w:szCs w:val="20"/>
        </w:rPr>
        <w:t>. The same control program and algorithms could be reused. The separated control and algorithm layer programs could be developed by different</w:t>
      </w:r>
      <w:ins w:id="1435" w:author="Author">
        <w:r w:rsidR="00B53B8D" w:rsidRPr="00374F87">
          <w:rPr>
            <w:rFonts w:ascii="Courier New" w:eastAsia="Times New Roman" w:hAnsi="Courier New" w:cs="Courier New"/>
            <w:color w:val="000000"/>
            <w:sz w:val="20"/>
            <w:szCs w:val="20"/>
          </w:rPr>
          <w:t>-</w:t>
        </w:r>
      </w:ins>
      <w:del w:id="1436" w:author="Author">
        <w:r w:rsidRPr="00374F87" w:rsidDel="00B53B8D">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 xml:space="preserve">level </w:t>
      </w:r>
      <w:del w:id="1437" w:author="Author">
        <w:r w:rsidRPr="00374F87" w:rsidDel="00B53B8D">
          <w:rPr>
            <w:rFonts w:ascii="Courier New" w:eastAsia="Times New Roman" w:hAnsi="Courier New" w:cs="Courier New"/>
            <w:color w:val="000000"/>
            <w:sz w:val="20"/>
            <w:szCs w:val="20"/>
          </w:rPr>
          <w:delText xml:space="preserve">programmer </w:delText>
        </w:r>
      </w:del>
      <w:ins w:id="1438" w:author="Author">
        <w:r w:rsidR="00B53B8D" w:rsidRPr="00374F87">
          <w:rPr>
            <w:rFonts w:ascii="Courier New" w:eastAsia="Times New Roman" w:hAnsi="Courier New" w:cs="Courier New"/>
            <w:color w:val="000000"/>
            <w:sz w:val="20"/>
            <w:szCs w:val="20"/>
          </w:rPr>
          <w:t xml:space="preserve">programmers </w:t>
        </w:r>
      </w:ins>
      <w:r w:rsidRPr="00374F87">
        <w:rPr>
          <w:rFonts w:ascii="Courier New" w:eastAsia="Times New Roman" w:hAnsi="Courier New" w:cs="Courier New"/>
          <w:color w:val="000000"/>
          <w:sz w:val="20"/>
          <w:szCs w:val="20"/>
        </w:rPr>
        <w:t>when a new application has some customized requirements</w:t>
      </w:r>
      <w:del w:id="1439" w:author="Author">
        <w:r w:rsidRPr="00374F87" w:rsidDel="00B53B8D">
          <w:rPr>
            <w:rFonts w:ascii="Courier New" w:eastAsia="Times New Roman" w:hAnsi="Courier New" w:cs="Courier New"/>
            <w:color w:val="000000"/>
            <w:sz w:val="20"/>
            <w:szCs w:val="20"/>
          </w:rPr>
          <w:delText xml:space="preserve">; </w:delText>
        </w:r>
      </w:del>
      <w:ins w:id="1440" w:author="Author">
        <w:r w:rsidR="00B53B8D" w:rsidRPr="00374F87">
          <w:rPr>
            <w:rFonts w:ascii="Courier New" w:eastAsia="Times New Roman" w:hAnsi="Courier New" w:cs="Courier New"/>
            <w:color w:val="000000"/>
            <w:sz w:val="20"/>
            <w:szCs w:val="20"/>
          </w:rPr>
          <w:t>.</w:t>
        </w:r>
      </w:ins>
    </w:p>
    <w:p w14:paraId="1265F9C1" w14:textId="71809B46" w:rsidR="00B53B8D"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1" w:author="Author"/>
          <w:rFonts w:ascii="Courier New" w:eastAsia="Times New Roman" w:hAnsi="Courier New" w:cs="Courier New"/>
          <w:color w:val="000000"/>
          <w:sz w:val="20"/>
          <w:szCs w:val="20"/>
        </w:rPr>
      </w:pPr>
      <w:r w:rsidRPr="00374F87">
        <w:rPr>
          <w:rFonts w:ascii="Courier New" w:eastAsia="Times New Roman" w:hAnsi="Courier New" w:cs="Courier New"/>
          <w:color w:val="000000"/>
          <w:sz w:val="20"/>
          <w:szCs w:val="20"/>
        </w:rPr>
        <w:t xml:space="preserve">2) </w:t>
      </w:r>
      <w:del w:id="1442" w:author="Author">
        <w:r w:rsidRPr="00374F87" w:rsidDel="00B53B8D">
          <w:rPr>
            <w:rFonts w:ascii="Courier New" w:eastAsia="Times New Roman" w:hAnsi="Courier New" w:cs="Courier New"/>
            <w:color w:val="000000"/>
            <w:sz w:val="20"/>
            <w:szCs w:val="20"/>
          </w:rPr>
          <w:delText xml:space="preserve">the </w:delText>
        </w:r>
      </w:del>
      <w:ins w:id="1443" w:author="Author">
        <w:r w:rsidR="00B53B8D"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parameters </w:t>
      </w:r>
      <w:ins w:id="1444" w:author="Author">
        <w:r w:rsidR="00B53B8D" w:rsidRPr="00374F87">
          <w:rPr>
            <w:rFonts w:ascii="Courier New" w:eastAsia="Times New Roman" w:hAnsi="Courier New" w:cs="Courier New"/>
            <w:color w:val="000000"/>
            <w:sz w:val="20"/>
            <w:szCs w:val="20"/>
          </w:rPr>
          <w:t xml:space="preserve">that </w:t>
        </w:r>
      </w:ins>
      <w:r w:rsidRPr="00374F87">
        <w:rPr>
          <w:rFonts w:ascii="Courier New" w:eastAsia="Times New Roman" w:hAnsi="Courier New" w:cs="Courier New"/>
          <w:color w:val="000000"/>
          <w:sz w:val="20"/>
          <w:szCs w:val="20"/>
        </w:rPr>
        <w:t xml:space="preserve">interacted between </w:t>
      </w:r>
      <w:ins w:id="1445" w:author="Author">
        <w:r w:rsidR="002F2C8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and </w:t>
      </w:r>
      <w:ins w:id="1446" w:author="Author">
        <w:r w:rsidR="002F2C8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could be associated using the </w:t>
      </w:r>
      <w:r w:rsidRPr="00374F87">
        <w:rPr>
          <w:rFonts w:ascii="Courier New" w:eastAsia="Times New Roman" w:hAnsi="Courier New" w:cs="Courier New"/>
          <w:color w:val="008000"/>
          <w:sz w:val="20"/>
          <w:szCs w:val="20"/>
        </w:rPr>
        <w:t>$PT$</w:t>
      </w:r>
      <w:r w:rsidRPr="00374F87">
        <w:rPr>
          <w:rFonts w:ascii="Courier New" w:eastAsia="Times New Roman" w:hAnsi="Courier New" w:cs="Courier New"/>
          <w:color w:val="000000"/>
          <w:sz w:val="20"/>
          <w:szCs w:val="20"/>
        </w:rPr>
        <w:t xml:space="preserve">. Meanwhile, </w:t>
      </w:r>
      <w:ins w:id="1447" w:author="Author">
        <w:r w:rsidR="002F2C83" w:rsidRPr="00374F87">
          <w:rPr>
            <w:rFonts w:ascii="Courier New" w:eastAsia="Times New Roman" w:hAnsi="Courier New" w:cs="Courier New"/>
            <w:color w:val="000000"/>
            <w:sz w:val="20"/>
            <w:szCs w:val="20"/>
          </w:rPr>
          <w:t xml:space="preserve">the </w:t>
        </w:r>
      </w:ins>
      <w:del w:id="1448" w:author="Author">
        <w:r w:rsidRPr="00374F87" w:rsidDel="00B53B8D">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8000"/>
          <w:sz w:val="20"/>
          <w:szCs w:val="20"/>
        </w:rPr>
        <w:t>$PF$</w:t>
      </w:r>
      <w:r w:rsidRPr="00374F87">
        <w:rPr>
          <w:rFonts w:ascii="Courier New" w:eastAsia="Times New Roman" w:hAnsi="Courier New" w:cs="Courier New"/>
          <w:color w:val="000000"/>
          <w:sz w:val="20"/>
          <w:szCs w:val="20"/>
        </w:rPr>
        <w:t xml:space="preserve">s contained the parameters </w:t>
      </w:r>
      <w:ins w:id="1449" w:author="Author">
        <w:r w:rsidR="00B53B8D" w:rsidRPr="00374F87">
          <w:rPr>
            <w:rFonts w:ascii="Courier New" w:eastAsia="Times New Roman" w:hAnsi="Courier New" w:cs="Courier New"/>
            <w:color w:val="000000"/>
            <w:sz w:val="20"/>
            <w:szCs w:val="20"/>
          </w:rPr>
          <w:t xml:space="preserve">that </w:t>
        </w:r>
      </w:ins>
      <w:r w:rsidRPr="00374F87">
        <w:rPr>
          <w:rFonts w:ascii="Courier New" w:eastAsia="Times New Roman" w:hAnsi="Courier New" w:cs="Courier New"/>
          <w:color w:val="000000"/>
          <w:sz w:val="20"/>
          <w:szCs w:val="20"/>
        </w:rPr>
        <w:t xml:space="preserve">could be carried to every </w:t>
      </w:r>
      <w:del w:id="1450" w:author="Author">
        <w:r w:rsidRPr="00374F87" w:rsidDel="00B53B8D">
          <w:rPr>
            <w:rFonts w:ascii="Courier New" w:eastAsia="Times New Roman" w:hAnsi="Courier New" w:cs="Courier New"/>
            <w:color w:val="000000"/>
            <w:sz w:val="20"/>
            <w:szCs w:val="20"/>
          </w:rPr>
          <w:delText>layers</w:delText>
        </w:r>
      </w:del>
      <w:ins w:id="1451" w:author="Author">
        <w:r w:rsidR="00B53B8D" w:rsidRPr="00374F87">
          <w:rPr>
            <w:rFonts w:ascii="Courier New" w:eastAsia="Times New Roman" w:hAnsi="Courier New" w:cs="Courier New"/>
            <w:color w:val="000000"/>
            <w:sz w:val="20"/>
            <w:szCs w:val="20"/>
          </w:rPr>
          <w:t>layer</w:t>
        </w:r>
      </w:ins>
      <w:r w:rsidRPr="00374F87">
        <w:rPr>
          <w:rFonts w:ascii="Courier New" w:eastAsia="Times New Roman" w:hAnsi="Courier New" w:cs="Courier New"/>
          <w:color w:val="000000"/>
          <w:sz w:val="20"/>
          <w:szCs w:val="20"/>
        </w:rPr>
        <w:t xml:space="preserve">. </w:t>
      </w:r>
      <w:del w:id="1452" w:author="Author">
        <w:r w:rsidRPr="00374F87" w:rsidDel="00B53B8D">
          <w:rPr>
            <w:rFonts w:ascii="Courier New" w:eastAsia="Times New Roman" w:hAnsi="Courier New" w:cs="Courier New"/>
            <w:color w:val="000000"/>
            <w:sz w:val="20"/>
            <w:szCs w:val="20"/>
          </w:rPr>
          <w:delText xml:space="preserve">This </w:delText>
        </w:r>
      </w:del>
      <w:ins w:id="1453" w:author="Author">
        <w:r w:rsidR="00B53B8D" w:rsidRPr="00374F87">
          <w:rPr>
            <w:rFonts w:ascii="Courier New" w:eastAsia="Times New Roman" w:hAnsi="Courier New" w:cs="Courier New"/>
            <w:color w:val="000000"/>
            <w:sz w:val="20"/>
            <w:szCs w:val="20"/>
          </w:rPr>
          <w:t xml:space="preserve">Hence, </w:t>
        </w:r>
      </w:ins>
      <w:del w:id="1454" w:author="Author">
        <w:r w:rsidRPr="00374F87" w:rsidDel="00B53B8D">
          <w:rPr>
            <w:rFonts w:ascii="Courier New" w:eastAsia="Times New Roman" w:hAnsi="Courier New" w:cs="Courier New"/>
            <w:color w:val="000000"/>
            <w:sz w:val="20"/>
            <w:szCs w:val="20"/>
          </w:rPr>
          <w:delText xml:space="preserve">makes it that </w:delText>
        </w:r>
      </w:del>
      <w:r w:rsidRPr="00374F87">
        <w:rPr>
          <w:rFonts w:ascii="Courier New" w:eastAsia="Times New Roman" w:hAnsi="Courier New" w:cs="Courier New"/>
          <w:color w:val="000000"/>
          <w:sz w:val="20"/>
          <w:szCs w:val="20"/>
        </w:rPr>
        <w:t xml:space="preserve">when more parameters need to be interacted, only the </w:t>
      </w:r>
      <w:r w:rsidRPr="00374F87">
        <w:rPr>
          <w:rFonts w:ascii="Courier New" w:eastAsia="Times New Roman" w:hAnsi="Courier New" w:cs="Courier New"/>
          <w:color w:val="008000"/>
          <w:sz w:val="20"/>
          <w:szCs w:val="20"/>
        </w:rPr>
        <w:t>$PT$</w:t>
      </w:r>
      <w:r w:rsidRPr="00374F87">
        <w:rPr>
          <w:rFonts w:ascii="Courier New" w:eastAsia="Times New Roman" w:hAnsi="Courier New" w:cs="Courier New"/>
          <w:color w:val="000000"/>
          <w:sz w:val="20"/>
          <w:szCs w:val="20"/>
        </w:rPr>
        <w:t xml:space="preserve"> should be changed without reprogramming</w:t>
      </w:r>
      <w:del w:id="1455" w:author="Author">
        <w:r w:rsidRPr="00374F87" w:rsidDel="00B53B8D">
          <w:rPr>
            <w:rFonts w:ascii="Courier New" w:eastAsia="Times New Roman" w:hAnsi="Courier New" w:cs="Courier New"/>
            <w:color w:val="000000"/>
            <w:sz w:val="20"/>
            <w:szCs w:val="20"/>
          </w:rPr>
          <w:delText xml:space="preserve">; </w:delText>
        </w:r>
      </w:del>
      <w:ins w:id="1456" w:author="Author">
        <w:r w:rsidR="00B53B8D" w:rsidRPr="00374F87">
          <w:rPr>
            <w:rFonts w:ascii="Courier New" w:eastAsia="Times New Roman" w:hAnsi="Courier New" w:cs="Courier New"/>
            <w:color w:val="000000"/>
            <w:sz w:val="20"/>
            <w:szCs w:val="20"/>
          </w:rPr>
          <w:t>.</w:t>
        </w:r>
      </w:ins>
    </w:p>
    <w:p w14:paraId="6D2B21A0" w14:textId="7E0F134B"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3) </w:t>
      </w:r>
      <w:del w:id="1457" w:author="Author">
        <w:r w:rsidRPr="00374F87" w:rsidDel="00B53B8D">
          <w:rPr>
            <w:rFonts w:ascii="Courier New" w:eastAsia="Times New Roman" w:hAnsi="Courier New" w:cs="Courier New"/>
            <w:color w:val="000000"/>
            <w:sz w:val="20"/>
            <w:szCs w:val="20"/>
          </w:rPr>
          <w:delText xml:space="preserve">the </w:delText>
        </w:r>
      </w:del>
      <w:ins w:id="1458" w:author="Author">
        <w:r w:rsidR="00B53B8D"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customized structure of </w:t>
      </w:r>
      <w:ins w:id="1459" w:author="Author">
        <w:r w:rsidR="008A0069"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favorable memory allocation, and </w:t>
      </w:r>
      <w:r w:rsidRPr="00374F87">
        <w:rPr>
          <w:rFonts w:ascii="Courier New" w:eastAsia="Times New Roman" w:hAnsi="Courier New" w:cs="Courier New"/>
          <w:color w:val="000000"/>
          <w:sz w:val="20"/>
          <w:szCs w:val="20"/>
          <w:u w:val="single"/>
        </w:rPr>
        <w:t>Petri</w:t>
      </w:r>
      <w:r w:rsidRPr="00374F87">
        <w:rPr>
          <w:rFonts w:ascii="Courier New" w:eastAsia="Times New Roman" w:hAnsi="Courier New" w:cs="Courier New"/>
          <w:color w:val="000000"/>
          <w:sz w:val="20"/>
          <w:szCs w:val="20"/>
        </w:rPr>
        <w:t>-Net</w:t>
      </w:r>
      <w:ins w:id="1460" w:author="Author">
        <w:r w:rsidR="00B53B8D" w:rsidRPr="00374F87">
          <w:rPr>
            <w:rFonts w:ascii="Courier New" w:eastAsia="Times New Roman" w:hAnsi="Courier New" w:cs="Courier New"/>
            <w:color w:val="000000"/>
            <w:sz w:val="20"/>
            <w:szCs w:val="20"/>
          </w:rPr>
          <w:t>-</w:t>
        </w:r>
      </w:ins>
      <w:del w:id="1461" w:author="Author">
        <w:r w:rsidRPr="00374F87" w:rsidDel="00B53B8D">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 xml:space="preserve">based </w:t>
      </w:r>
      <w:r w:rsidRPr="00374F87">
        <w:rPr>
          <w:rFonts w:ascii="Courier New" w:eastAsia="Times New Roman" w:hAnsi="Courier New" w:cs="Courier New"/>
          <w:color w:val="000000"/>
          <w:sz w:val="20"/>
          <w:szCs w:val="20"/>
          <w:u w:val="single"/>
        </w:rPr>
        <w:t>multi</w:t>
      </w:r>
      <w:r w:rsidRPr="00374F87">
        <w:rPr>
          <w:rFonts w:ascii="Courier New" w:eastAsia="Times New Roman" w:hAnsi="Courier New" w:cs="Courier New"/>
          <w:color w:val="000000"/>
          <w:sz w:val="20"/>
          <w:szCs w:val="20"/>
        </w:rPr>
        <w:t xml:space="preserve">-threading structure make it possible </w:t>
      </w:r>
      <w:del w:id="1462" w:author="Author">
        <w:r w:rsidRPr="00374F87" w:rsidDel="00B53B8D">
          <w:rPr>
            <w:rFonts w:ascii="Courier New" w:eastAsia="Times New Roman" w:hAnsi="Courier New" w:cs="Courier New"/>
            <w:color w:val="000000"/>
            <w:sz w:val="20"/>
            <w:szCs w:val="20"/>
          </w:rPr>
          <w:delText xml:space="preserve">that </w:delText>
        </w:r>
      </w:del>
      <w:ins w:id="1463" w:author="Author">
        <w:r w:rsidR="00B53B8D" w:rsidRPr="00374F87">
          <w:rPr>
            <w:rFonts w:ascii="Courier New" w:eastAsia="Times New Roman" w:hAnsi="Courier New" w:cs="Courier New"/>
            <w:color w:val="000000"/>
            <w:sz w:val="20"/>
            <w:szCs w:val="20"/>
          </w:rPr>
          <w:t xml:space="preserve">for </w:t>
        </w:r>
      </w:ins>
      <w:r w:rsidRPr="00374F87">
        <w:rPr>
          <w:rFonts w:ascii="Courier New" w:eastAsia="Times New Roman" w:hAnsi="Courier New" w:cs="Courier New"/>
          <w:color w:val="000000"/>
          <w:sz w:val="20"/>
          <w:szCs w:val="20"/>
        </w:rPr>
        <w:t xml:space="preserve">high-performance algorithms </w:t>
      </w:r>
      <w:del w:id="1464" w:author="Author">
        <w:r w:rsidRPr="00374F87" w:rsidDel="00B53B8D">
          <w:rPr>
            <w:rFonts w:ascii="Courier New" w:eastAsia="Times New Roman" w:hAnsi="Courier New" w:cs="Courier New"/>
            <w:color w:val="000000"/>
            <w:sz w:val="20"/>
            <w:szCs w:val="20"/>
          </w:rPr>
          <w:delText xml:space="preserve">could </w:delText>
        </w:r>
      </w:del>
      <w:ins w:id="1465" w:author="Author">
        <w:r w:rsidR="00B53B8D" w:rsidRPr="00374F87">
          <w:rPr>
            <w:rFonts w:ascii="Courier New" w:eastAsia="Times New Roman" w:hAnsi="Courier New" w:cs="Courier New"/>
            <w:color w:val="000000"/>
            <w:sz w:val="20"/>
            <w:szCs w:val="20"/>
          </w:rPr>
          <w:t xml:space="preserve">to </w:t>
        </w:r>
      </w:ins>
      <w:r w:rsidRPr="00374F87">
        <w:rPr>
          <w:rFonts w:ascii="Courier New" w:eastAsia="Times New Roman" w:hAnsi="Courier New" w:cs="Courier New"/>
          <w:color w:val="000000"/>
          <w:sz w:val="20"/>
          <w:szCs w:val="20"/>
        </w:rPr>
        <w:t xml:space="preserve">run in </w:t>
      </w:r>
      <w:ins w:id="1466" w:author="Author">
        <w:r w:rsidR="00B53B8D"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 xml:space="preserve">single processor. From the view of </w:t>
      </w:r>
      <w:del w:id="1467" w:author="Author">
        <w:r w:rsidRPr="00374F87" w:rsidDel="00B53B8D">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0000"/>
          <w:sz w:val="20"/>
          <w:szCs w:val="20"/>
        </w:rPr>
        <w:t xml:space="preserve">applications, the proposed architecture </w:t>
      </w:r>
      <w:del w:id="1468" w:author="Author">
        <w:r w:rsidRPr="00374F87" w:rsidDel="00B53B8D">
          <w:rPr>
            <w:rFonts w:ascii="Courier New" w:eastAsia="Times New Roman" w:hAnsi="Courier New" w:cs="Courier New"/>
            <w:color w:val="000000"/>
            <w:sz w:val="20"/>
            <w:szCs w:val="20"/>
          </w:rPr>
          <w:delText xml:space="preserve">is </w:delText>
        </w:r>
      </w:del>
      <w:ins w:id="1469" w:author="Author">
        <w:r w:rsidR="00B53B8D" w:rsidRPr="00374F87">
          <w:rPr>
            <w:rFonts w:ascii="Courier New" w:eastAsia="Times New Roman" w:hAnsi="Courier New" w:cs="Courier New"/>
            <w:color w:val="000000"/>
            <w:sz w:val="20"/>
            <w:szCs w:val="20"/>
          </w:rPr>
          <w:t xml:space="preserve">can </w:t>
        </w:r>
      </w:ins>
      <w:r w:rsidRPr="00374F87">
        <w:rPr>
          <w:rFonts w:ascii="Courier New" w:eastAsia="Times New Roman" w:hAnsi="Courier New" w:cs="Courier New"/>
          <w:color w:val="000000"/>
          <w:sz w:val="20"/>
          <w:szCs w:val="20"/>
        </w:rPr>
        <w:t xml:space="preserve">also </w:t>
      </w:r>
      <w:ins w:id="1470" w:author="Author">
        <w:r w:rsidR="00B53B8D" w:rsidRPr="00374F87">
          <w:rPr>
            <w:rFonts w:ascii="Courier New" w:eastAsia="Times New Roman" w:hAnsi="Courier New" w:cs="Courier New"/>
            <w:color w:val="000000"/>
            <w:sz w:val="20"/>
            <w:szCs w:val="20"/>
          </w:rPr>
          <w:t xml:space="preserve">be </w:t>
        </w:r>
      </w:ins>
      <w:r w:rsidRPr="00374F87">
        <w:rPr>
          <w:rFonts w:ascii="Courier New" w:eastAsia="Times New Roman" w:hAnsi="Courier New" w:cs="Courier New"/>
          <w:color w:val="000000"/>
          <w:sz w:val="20"/>
          <w:szCs w:val="20"/>
        </w:rPr>
        <w:t xml:space="preserve">easily applied to very different </w:t>
      </w:r>
      <w:del w:id="1471" w:author="Author">
        <w:r w:rsidRPr="00374F87" w:rsidDel="00B53B8D">
          <w:rPr>
            <w:rFonts w:ascii="Courier New" w:eastAsia="Times New Roman" w:hAnsi="Courier New" w:cs="Courier New"/>
            <w:color w:val="000000"/>
            <w:sz w:val="20"/>
            <w:szCs w:val="20"/>
          </w:rPr>
          <w:delText>another case</w:delText>
        </w:r>
      </w:del>
      <w:ins w:id="1472" w:author="Author">
        <w:r w:rsidR="00B53B8D" w:rsidRPr="00374F87">
          <w:rPr>
            <w:rFonts w:ascii="Courier New" w:eastAsia="Times New Roman" w:hAnsi="Courier New" w:cs="Courier New"/>
            <w:color w:val="000000"/>
            <w:sz w:val="20"/>
            <w:szCs w:val="20"/>
          </w:rPr>
          <w:t>cases</w:t>
        </w:r>
      </w:ins>
      <w:r w:rsidRPr="00374F87">
        <w:rPr>
          <w:rFonts w:ascii="Courier New" w:eastAsia="Times New Roman" w:hAnsi="Courier New" w:cs="Courier New"/>
          <w:color w:val="000000"/>
          <w:sz w:val="20"/>
          <w:szCs w:val="20"/>
        </w:rPr>
        <w:t>.</w:t>
      </w:r>
    </w:p>
    <w:p w14:paraId="2AB5E00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602B6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p>
    <w:p w14:paraId="6A6E1DD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\subsection{Case Two: Binocular Catching Robot}</w:t>
      </w:r>
    </w:p>
    <w:p w14:paraId="1D7B412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{figure}</w:t>
      </w:r>
    </w:p>
    <w:p w14:paraId="1C80628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\centering</w:t>
      </w:r>
    </w:p>
    <w:p w14:paraId="045055D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w:t>
      </w:r>
      <w:proofErr w:type="spellStart"/>
      <w:r w:rsidRPr="00374F87">
        <w:rPr>
          <w:rFonts w:ascii="Courier New" w:eastAsia="Times New Roman" w:hAnsi="Courier New" w:cs="Courier New"/>
          <w:b/>
          <w:bCs/>
          <w:color w:val="0000CC"/>
          <w:sz w:val="20"/>
          <w:szCs w:val="20"/>
        </w:rPr>
        <w:t>includegraphics</w:t>
      </w:r>
      <w:proofErr w:type="spellEnd"/>
      <w:r w:rsidRPr="00374F87">
        <w:rPr>
          <w:rFonts w:ascii="Courier New" w:eastAsia="Times New Roman" w:hAnsi="Courier New" w:cs="Courier New"/>
          <w:color w:val="000000"/>
          <w:sz w:val="20"/>
          <w:szCs w:val="20"/>
        </w:rPr>
        <w:t>[width=</w:t>
      </w:r>
      <w:r w:rsidRPr="00374F87">
        <w:rPr>
          <w:rFonts w:ascii="Courier New" w:eastAsia="Times New Roman" w:hAnsi="Courier New" w:cs="Courier New"/>
          <w:color w:val="000000"/>
          <w:sz w:val="20"/>
          <w:szCs w:val="20"/>
          <w:u w:val="single"/>
        </w:rPr>
        <w:t>3in</w:t>
      </w:r>
      <w:r w:rsidRPr="00374F87">
        <w:rPr>
          <w:rFonts w:ascii="Courier New" w:eastAsia="Times New Roman" w:hAnsi="Courier New" w:cs="Courier New"/>
          <w:color w:val="000000"/>
          <w:sz w:val="20"/>
          <w:szCs w:val="20"/>
        </w:rPr>
        <w:t>]{fig/robot.pdf}</w:t>
      </w:r>
    </w:p>
    <w:p w14:paraId="18FAFF6A" w14:textId="14704A8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\caption</w:t>
      </w:r>
      <w:r w:rsidRPr="00374F87">
        <w:rPr>
          <w:rFonts w:ascii="Courier New" w:eastAsia="Times New Roman" w:hAnsi="Courier New" w:cs="Courier New"/>
          <w:color w:val="000000"/>
          <w:sz w:val="20"/>
          <w:szCs w:val="20"/>
        </w:rPr>
        <w:t xml:space="preserve">{ </w:t>
      </w:r>
      <w:ins w:id="1473" w:author="Author">
        <w:r w:rsidR="008A0069" w:rsidRPr="00374F87">
          <w:rPr>
            <w:rFonts w:ascii="Courier New" w:eastAsia="Times New Roman" w:hAnsi="Courier New" w:cs="Courier New"/>
            <w:color w:val="000000"/>
            <w:sz w:val="20"/>
            <w:szCs w:val="20"/>
          </w:rPr>
          <w:t>The b</w:t>
        </w:r>
      </w:ins>
      <w:del w:id="1474" w:author="Author">
        <w:r w:rsidRPr="00374F87" w:rsidDel="008A0069">
          <w:rPr>
            <w:rFonts w:ascii="Courier New" w:eastAsia="Times New Roman" w:hAnsi="Courier New" w:cs="Courier New"/>
            <w:color w:val="000000"/>
            <w:sz w:val="20"/>
            <w:szCs w:val="20"/>
          </w:rPr>
          <w:delText>B</w:delText>
        </w:r>
      </w:del>
      <w:r w:rsidRPr="00374F87">
        <w:rPr>
          <w:rFonts w:ascii="Courier New" w:eastAsia="Times New Roman" w:hAnsi="Courier New" w:cs="Courier New"/>
          <w:color w:val="000000"/>
          <w:sz w:val="20"/>
          <w:szCs w:val="20"/>
        </w:rPr>
        <w:t xml:space="preserve">inocular </w:t>
      </w:r>
      <w:ins w:id="1475" w:author="Author">
        <w:r w:rsidR="007A3A06" w:rsidRPr="00374F87">
          <w:rPr>
            <w:rFonts w:ascii="Courier New" w:eastAsia="Times New Roman" w:hAnsi="Courier New" w:cs="Courier New"/>
            <w:color w:val="000000"/>
            <w:sz w:val="20"/>
            <w:szCs w:val="20"/>
          </w:rPr>
          <w:t>c</w:t>
        </w:r>
      </w:ins>
      <w:del w:id="1476" w:author="Author">
        <w:r w:rsidRPr="00374F87" w:rsidDel="007A3A06">
          <w:rPr>
            <w:rFonts w:ascii="Courier New" w:eastAsia="Times New Roman" w:hAnsi="Courier New" w:cs="Courier New"/>
            <w:color w:val="000000"/>
            <w:sz w:val="20"/>
            <w:szCs w:val="20"/>
          </w:rPr>
          <w:delText>C</w:delText>
        </w:r>
      </w:del>
      <w:r w:rsidRPr="00374F87">
        <w:rPr>
          <w:rFonts w:ascii="Courier New" w:eastAsia="Times New Roman" w:hAnsi="Courier New" w:cs="Courier New"/>
          <w:color w:val="000000"/>
          <w:sz w:val="20"/>
          <w:szCs w:val="20"/>
        </w:rPr>
        <w:t xml:space="preserve">atching </w:t>
      </w:r>
      <w:ins w:id="1477" w:author="Author">
        <w:r w:rsidR="007A3A06" w:rsidRPr="00374F87">
          <w:rPr>
            <w:rFonts w:ascii="Courier New" w:eastAsia="Times New Roman" w:hAnsi="Courier New" w:cs="Courier New"/>
            <w:color w:val="000000"/>
            <w:sz w:val="20"/>
            <w:szCs w:val="20"/>
          </w:rPr>
          <w:t>r</w:t>
        </w:r>
      </w:ins>
      <w:del w:id="1478" w:author="Author">
        <w:r w:rsidRPr="00374F87" w:rsidDel="007A3A06">
          <w:rPr>
            <w:rFonts w:ascii="Courier New" w:eastAsia="Times New Roman" w:hAnsi="Courier New" w:cs="Courier New"/>
            <w:color w:val="000000"/>
            <w:sz w:val="20"/>
            <w:szCs w:val="20"/>
          </w:rPr>
          <w:delText>R</w:delText>
        </w:r>
      </w:del>
      <w:r w:rsidRPr="00374F87">
        <w:rPr>
          <w:rFonts w:ascii="Courier New" w:eastAsia="Times New Roman" w:hAnsi="Courier New" w:cs="Courier New"/>
          <w:color w:val="000000"/>
          <w:sz w:val="20"/>
          <w:szCs w:val="20"/>
        </w:rPr>
        <w:t xml:space="preserve">obot consists of </w:t>
      </w:r>
      <w:ins w:id="1479" w:author="Author">
        <w:r w:rsidR="007A3A06"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visual system,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ins w:id="1480" w:author="Author">
        <w:r w:rsidR="007A3A06" w:rsidRPr="00374F87">
          <w:rPr>
            <w:rFonts w:ascii="Courier New" w:eastAsia="Times New Roman" w:hAnsi="Courier New" w:cs="Courier New"/>
            <w:color w:val="008000"/>
            <w:sz w:val="20"/>
            <w:szCs w:val="20"/>
          </w:rPr>
          <w:t>,</w:t>
        </w:r>
      </w:ins>
      <w:r w:rsidRPr="00374F87">
        <w:rPr>
          <w:rFonts w:ascii="Courier New" w:eastAsia="Times New Roman" w:hAnsi="Courier New" w:cs="Courier New"/>
          <w:color w:val="000000"/>
          <w:sz w:val="20"/>
          <w:szCs w:val="20"/>
        </w:rPr>
        <w:t xml:space="preserve"> and servo system.}</w:t>
      </w:r>
    </w:p>
    <w:p w14:paraId="7025503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\label{</w:t>
      </w:r>
      <w:proofErr w:type="spellStart"/>
      <w:r w:rsidRPr="00374F87">
        <w:rPr>
          <w:rFonts w:ascii="Courier New" w:eastAsia="Times New Roman" w:hAnsi="Courier New" w:cs="Courier New"/>
          <w:b/>
          <w:bCs/>
          <w:color w:val="0000CC"/>
          <w:sz w:val="20"/>
          <w:szCs w:val="20"/>
        </w:rPr>
        <w:t>fig:robot</w:t>
      </w:r>
      <w:proofErr w:type="spellEnd"/>
      <w:r w:rsidRPr="00374F87">
        <w:rPr>
          <w:rFonts w:ascii="Courier New" w:eastAsia="Times New Roman" w:hAnsi="Courier New" w:cs="Courier New"/>
          <w:b/>
          <w:bCs/>
          <w:color w:val="0000CC"/>
          <w:sz w:val="20"/>
          <w:szCs w:val="20"/>
        </w:rPr>
        <w:t>}</w:t>
      </w:r>
    </w:p>
    <w:p w14:paraId="6283052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{figure}</w:t>
      </w:r>
    </w:p>
    <w:p w14:paraId="576890D6" w14:textId="4800D775"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1481" w:author="Author">
        <w:r w:rsidRPr="00374F87" w:rsidDel="008D1293">
          <w:rPr>
            <w:rFonts w:ascii="Courier New" w:eastAsia="Times New Roman" w:hAnsi="Courier New" w:cs="Courier New"/>
            <w:color w:val="000000"/>
            <w:sz w:val="20"/>
            <w:szCs w:val="20"/>
          </w:rPr>
          <w:delText xml:space="preserve">As shown in </w:delText>
        </w:r>
      </w:del>
      <w:r w:rsidRPr="00374F87">
        <w:rPr>
          <w:rFonts w:ascii="Courier New" w:eastAsia="Times New Roman" w:hAnsi="Courier New" w:cs="Courier New"/>
          <w:color w:val="000000"/>
          <w:sz w:val="20"/>
          <w:szCs w:val="20"/>
        </w:rPr>
        <w:t xml:space="preserve">Fig.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rPr>
        <w:t>fig:robot</w:t>
      </w:r>
      <w:proofErr w:type="spellEnd"/>
      <w:r w:rsidRPr="00374F87">
        <w:rPr>
          <w:rFonts w:ascii="Courier New" w:eastAsia="Times New Roman" w:hAnsi="Courier New" w:cs="Courier New"/>
          <w:color w:val="000000"/>
          <w:sz w:val="20"/>
          <w:szCs w:val="20"/>
        </w:rPr>
        <w:t>}</w:t>
      </w:r>
      <w:ins w:id="1482" w:author="Author">
        <w:r w:rsidR="008D1293" w:rsidRPr="00374F87">
          <w:rPr>
            <w:rFonts w:ascii="Courier New" w:eastAsia="Times New Roman" w:hAnsi="Courier New" w:cs="Courier New"/>
            <w:color w:val="000000"/>
            <w:sz w:val="20"/>
            <w:szCs w:val="20"/>
          </w:rPr>
          <w:t xml:space="preserve"> shows that</w:t>
        </w:r>
      </w:ins>
      <w:del w:id="1483" w:author="Author">
        <w:r w:rsidRPr="00374F87" w:rsidDel="008D1293">
          <w:rPr>
            <w:rFonts w:ascii="Courier New" w:eastAsia="Times New Roman" w:hAnsi="Courier New" w:cs="Courier New"/>
            <w:color w:val="000000"/>
            <w:sz w:val="20"/>
            <w:szCs w:val="20"/>
          </w:rPr>
          <w:delText>,</w:delText>
        </w:r>
      </w:del>
      <w:r w:rsidRPr="00374F87">
        <w:rPr>
          <w:rFonts w:ascii="Courier New" w:eastAsia="Times New Roman" w:hAnsi="Courier New" w:cs="Courier New"/>
          <w:color w:val="000000"/>
          <w:sz w:val="20"/>
          <w:szCs w:val="20"/>
        </w:rPr>
        <w:t xml:space="preserve"> the binocular catching robot adopts two cameras to judge the </w:t>
      </w:r>
      <w:ins w:id="1484" w:author="Author">
        <w:r w:rsidR="000E3177" w:rsidRPr="00374F87">
          <w:rPr>
            <w:rFonts w:ascii="Courier New" w:eastAsia="Times New Roman" w:hAnsi="Courier New" w:cs="Courier New"/>
            <w:color w:val="000000"/>
            <w:sz w:val="20"/>
            <w:szCs w:val="20"/>
          </w:rPr>
          <w:t xml:space="preserve">ball </w:t>
        </w:r>
      </w:ins>
      <w:r w:rsidRPr="00374F87">
        <w:rPr>
          <w:rFonts w:ascii="Courier New" w:eastAsia="Times New Roman" w:hAnsi="Courier New" w:cs="Courier New"/>
          <w:color w:val="000000"/>
          <w:sz w:val="20"/>
          <w:szCs w:val="20"/>
        </w:rPr>
        <w:t xml:space="preserve">position </w:t>
      </w:r>
      <w:del w:id="1485" w:author="Author">
        <w:r w:rsidRPr="00374F87" w:rsidDel="000E3177">
          <w:rPr>
            <w:rFonts w:ascii="Courier New" w:eastAsia="Times New Roman" w:hAnsi="Courier New" w:cs="Courier New"/>
            <w:color w:val="000000"/>
            <w:sz w:val="20"/>
            <w:szCs w:val="20"/>
          </w:rPr>
          <w:delText xml:space="preserve">of the ball </w:delText>
        </w:r>
      </w:del>
      <w:r w:rsidRPr="00374F87">
        <w:rPr>
          <w:rFonts w:ascii="Courier New" w:eastAsia="Times New Roman" w:hAnsi="Courier New" w:cs="Courier New"/>
          <w:color w:val="000000"/>
          <w:sz w:val="20"/>
          <w:szCs w:val="20"/>
        </w:rPr>
        <w:t xml:space="preserve">in the space. </w:t>
      </w:r>
      <w:del w:id="1486" w:author="Author">
        <w:r w:rsidRPr="00374F87" w:rsidDel="008D1293">
          <w:rPr>
            <w:rFonts w:ascii="Courier New" w:eastAsia="Times New Roman" w:hAnsi="Courier New" w:cs="Courier New"/>
            <w:color w:val="000000"/>
            <w:sz w:val="20"/>
            <w:szCs w:val="20"/>
          </w:rPr>
          <w:delText xml:space="preserve">Through </w:delText>
        </w:r>
      </w:del>
      <w:ins w:id="1487" w:author="Author">
        <w:r w:rsidR="008D1293" w:rsidRPr="00374F87">
          <w:rPr>
            <w:rFonts w:ascii="Courier New" w:eastAsia="Times New Roman" w:hAnsi="Courier New" w:cs="Courier New"/>
            <w:color w:val="000000"/>
            <w:sz w:val="20"/>
            <w:szCs w:val="20"/>
          </w:rPr>
          <w:t xml:space="preserve">By continuously </w:t>
        </w:r>
      </w:ins>
      <w:r w:rsidRPr="00374F87">
        <w:rPr>
          <w:rFonts w:ascii="Courier New" w:eastAsia="Times New Roman" w:hAnsi="Courier New" w:cs="Courier New"/>
          <w:color w:val="000000"/>
          <w:sz w:val="20"/>
          <w:szCs w:val="20"/>
        </w:rPr>
        <w:t xml:space="preserve">sending </w:t>
      </w:r>
      <w:del w:id="1488" w:author="Author">
        <w:r w:rsidRPr="00374F87" w:rsidDel="008D1293">
          <w:rPr>
            <w:rFonts w:ascii="Courier New" w:eastAsia="Times New Roman" w:hAnsi="Courier New" w:cs="Courier New"/>
            <w:color w:val="000000"/>
            <w:sz w:val="20"/>
            <w:szCs w:val="20"/>
          </w:rPr>
          <w:delText xml:space="preserve">the continuously </w:delText>
        </w:r>
      </w:del>
      <w:r w:rsidRPr="00374F87">
        <w:rPr>
          <w:rFonts w:ascii="Courier New" w:eastAsia="Times New Roman" w:hAnsi="Courier New" w:cs="Courier New"/>
          <w:color w:val="000000"/>
          <w:sz w:val="20"/>
          <w:szCs w:val="20"/>
        </w:rPr>
        <w:t xml:space="preserve">parameters to </w:t>
      </w:r>
      <w:ins w:id="1489" w:author="Author">
        <w:r w:rsidR="000E3177"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the robot runs to the position to catch the ball</w:t>
      </w:r>
      <w:ins w:id="1490" w:author="Author">
        <w:r w:rsidR="00BA4962" w:rsidRPr="00374F87">
          <w:rPr>
            <w:rFonts w:ascii="Courier New" w:eastAsia="Times New Roman" w:hAnsi="Courier New" w:cs="Courier New"/>
            <w:color w:val="000000"/>
            <w:sz w:val="20"/>
            <w:szCs w:val="20"/>
          </w:rPr>
          <w:t xml:space="preserve"> </w:t>
        </w:r>
      </w:ins>
      <w:del w:id="1491" w:author="Author">
        <w:r w:rsidRPr="00374F87" w:rsidDel="000E3177">
          <w:rPr>
            <w:rFonts w:ascii="Courier New" w:eastAsia="Times New Roman" w:hAnsi="Courier New" w:cs="Courier New"/>
            <w:color w:val="000000"/>
            <w:sz w:val="20"/>
            <w:szCs w:val="20"/>
          </w:rPr>
          <w:delText xml:space="preserve">. </w:delText>
        </w:r>
      </w:del>
      <w:ins w:id="1492" w:author="Author">
        <w:r w:rsidR="000E3177" w:rsidRPr="00374F87">
          <w:rPr>
            <w:rFonts w:ascii="Courier New" w:eastAsia="Times New Roman" w:hAnsi="Courier New" w:cs="Courier New"/>
            <w:color w:val="000000"/>
            <w:sz w:val="20"/>
            <w:szCs w:val="20"/>
          </w:rPr>
          <w:t xml:space="preserve">and </w:t>
        </w:r>
      </w:ins>
      <w:del w:id="1493" w:author="Author">
        <w:r w:rsidRPr="00374F87" w:rsidDel="000E3177">
          <w:rPr>
            <w:rFonts w:ascii="Courier New" w:eastAsia="Times New Roman" w:hAnsi="Courier New" w:cs="Courier New"/>
            <w:color w:val="000000"/>
            <w:sz w:val="20"/>
            <w:szCs w:val="20"/>
          </w:rPr>
          <w:delText>Finally</w:delText>
        </w:r>
      </w:del>
      <w:ins w:id="1494" w:author="Author">
        <w:r w:rsidR="000E3177" w:rsidRPr="00374F87">
          <w:rPr>
            <w:rFonts w:ascii="Courier New" w:eastAsia="Times New Roman" w:hAnsi="Courier New" w:cs="Courier New"/>
            <w:color w:val="000000"/>
            <w:sz w:val="20"/>
            <w:szCs w:val="20"/>
          </w:rPr>
          <w:t>finally</w:t>
        </w:r>
      </w:ins>
      <w:del w:id="1495" w:author="Author">
        <w:r w:rsidRPr="00374F87" w:rsidDel="000E3177">
          <w:rPr>
            <w:rFonts w:ascii="Courier New" w:eastAsia="Times New Roman" w:hAnsi="Courier New" w:cs="Courier New"/>
            <w:color w:val="000000"/>
            <w:sz w:val="20"/>
            <w:szCs w:val="20"/>
          </w:rPr>
          <w:delText>, the robot will</w:delText>
        </w:r>
      </w:del>
      <w:r w:rsidRPr="00374F87">
        <w:rPr>
          <w:rFonts w:ascii="Courier New" w:eastAsia="Times New Roman" w:hAnsi="Courier New" w:cs="Courier New"/>
          <w:color w:val="000000"/>
          <w:sz w:val="20"/>
          <w:szCs w:val="20"/>
        </w:rPr>
        <w:t xml:space="preserve"> </w:t>
      </w:r>
      <w:del w:id="1496" w:author="Author">
        <w:r w:rsidRPr="00374F87" w:rsidDel="000E3177">
          <w:rPr>
            <w:rFonts w:ascii="Courier New" w:eastAsia="Times New Roman" w:hAnsi="Courier New" w:cs="Courier New"/>
            <w:color w:val="000000"/>
            <w:sz w:val="20"/>
            <w:szCs w:val="20"/>
          </w:rPr>
          <w:delText xml:space="preserve">catch </w:delText>
        </w:r>
      </w:del>
      <w:ins w:id="1497" w:author="Author">
        <w:r w:rsidR="000E3177" w:rsidRPr="00374F87">
          <w:rPr>
            <w:rFonts w:ascii="Courier New" w:eastAsia="Times New Roman" w:hAnsi="Courier New" w:cs="Courier New"/>
            <w:color w:val="000000"/>
            <w:sz w:val="20"/>
            <w:szCs w:val="20"/>
          </w:rPr>
          <w:t xml:space="preserve">catches </w:t>
        </w:r>
      </w:ins>
      <w:del w:id="1498" w:author="Author">
        <w:r w:rsidRPr="00374F87" w:rsidDel="00BA4962">
          <w:rPr>
            <w:rFonts w:ascii="Courier New" w:eastAsia="Times New Roman" w:hAnsi="Courier New" w:cs="Courier New"/>
            <w:color w:val="000000"/>
            <w:sz w:val="20"/>
            <w:szCs w:val="20"/>
          </w:rPr>
          <w:delText>the ball</w:delText>
        </w:r>
      </w:del>
      <w:ins w:id="1499" w:author="Author">
        <w:r w:rsidR="00BA4962" w:rsidRPr="00374F87">
          <w:rPr>
            <w:rFonts w:ascii="Courier New" w:eastAsia="Times New Roman" w:hAnsi="Courier New" w:cs="Courier New"/>
            <w:color w:val="000000"/>
            <w:sz w:val="20"/>
            <w:szCs w:val="20"/>
          </w:rPr>
          <w:t>it</w:t>
        </w:r>
      </w:ins>
      <w:r w:rsidRPr="00374F87">
        <w:rPr>
          <w:rFonts w:ascii="Courier New" w:eastAsia="Times New Roman" w:hAnsi="Courier New" w:cs="Courier New"/>
          <w:color w:val="000000"/>
          <w:sz w:val="20"/>
          <w:szCs w:val="20"/>
        </w:rPr>
        <w:t xml:space="preserve">. The </w:t>
      </w:r>
      <w:del w:id="1500" w:author="Author">
        <w:r w:rsidRPr="00374F87" w:rsidDel="002263BC">
          <w:rPr>
            <w:rFonts w:ascii="Courier New" w:eastAsia="Times New Roman" w:hAnsi="Courier New" w:cs="Courier New"/>
            <w:color w:val="000000"/>
            <w:sz w:val="20"/>
            <w:szCs w:val="20"/>
          </w:rPr>
          <w:delText xml:space="preserve">types of </w:delText>
        </w:r>
      </w:del>
      <w:r w:rsidRPr="00374F87">
        <w:rPr>
          <w:rFonts w:ascii="Courier New" w:eastAsia="Times New Roman" w:hAnsi="Courier New" w:cs="Courier New"/>
          <w:color w:val="000000"/>
          <w:sz w:val="20"/>
          <w:szCs w:val="20"/>
        </w:rPr>
        <w:t xml:space="preserve">cameras and </w:t>
      </w:r>
      <w:ins w:id="1501" w:author="Author">
        <w:r w:rsidR="002263BC"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lens </w:t>
      </w:r>
      <w:del w:id="1502" w:author="Author">
        <w:r w:rsidRPr="00374F87" w:rsidDel="004F3FC2">
          <w:rPr>
            <w:rFonts w:ascii="Courier New" w:eastAsia="Times New Roman" w:hAnsi="Courier New" w:cs="Courier New"/>
            <w:color w:val="000000"/>
            <w:sz w:val="20"/>
            <w:szCs w:val="20"/>
          </w:rPr>
          <w:delText xml:space="preserve">are </w:delText>
        </w:r>
      </w:del>
      <w:ins w:id="1503" w:author="Author">
        <w:r w:rsidR="00C032D4" w:rsidRPr="00374F87">
          <w:rPr>
            <w:rFonts w:ascii="Courier New" w:eastAsia="Times New Roman" w:hAnsi="Courier New" w:cs="Courier New"/>
            <w:color w:val="000000"/>
            <w:sz w:val="20"/>
            <w:szCs w:val="20"/>
          </w:rPr>
          <w:t xml:space="preserve">used are </w:t>
        </w:r>
      </w:ins>
      <w:r w:rsidRPr="00374F87">
        <w:rPr>
          <w:rFonts w:ascii="Courier New" w:eastAsia="Times New Roman" w:hAnsi="Courier New" w:cs="Courier New"/>
          <w:color w:val="000000"/>
          <w:sz w:val="20"/>
          <w:szCs w:val="20"/>
          <w:u w:val="single"/>
        </w:rPr>
        <w:t>GE31GC</w:t>
      </w:r>
      <w:r w:rsidRPr="00374F87">
        <w:rPr>
          <w:rFonts w:ascii="Courier New" w:eastAsia="Times New Roman" w:hAnsi="Courier New" w:cs="Courier New"/>
          <w:color w:val="000000"/>
          <w:sz w:val="20"/>
          <w:szCs w:val="20"/>
        </w:rPr>
        <w:t xml:space="preserve"> and </w:t>
      </w:r>
      <w:r w:rsidRPr="00374F87">
        <w:rPr>
          <w:rFonts w:ascii="Courier New" w:eastAsia="Times New Roman" w:hAnsi="Courier New" w:cs="Courier New"/>
          <w:color w:val="000000"/>
          <w:sz w:val="20"/>
          <w:szCs w:val="20"/>
          <w:u w:val="single"/>
        </w:rPr>
        <w:t>FA0401C</w:t>
      </w:r>
      <w:r w:rsidRPr="00374F87">
        <w:rPr>
          <w:rFonts w:ascii="Courier New" w:eastAsia="Times New Roman" w:hAnsi="Courier New" w:cs="Courier New"/>
          <w:color w:val="000000"/>
          <w:sz w:val="20"/>
          <w:szCs w:val="20"/>
        </w:rPr>
        <w:t>, respectively</w:t>
      </w:r>
      <w:del w:id="1504" w:author="Author">
        <w:r w:rsidRPr="00374F87" w:rsidDel="00822CE8">
          <w:rPr>
            <w:rFonts w:ascii="Courier New" w:eastAsia="Times New Roman" w:hAnsi="Courier New" w:cs="Courier New"/>
            <w:color w:val="000000"/>
            <w:sz w:val="20"/>
            <w:szCs w:val="20"/>
          </w:rPr>
          <w:delText xml:space="preserve">; </w:delText>
        </w:r>
      </w:del>
      <w:ins w:id="1505" w:author="Author">
        <w:r w:rsidR="00822CE8" w:rsidRPr="00374F87">
          <w:rPr>
            <w:rFonts w:ascii="Courier New" w:eastAsia="Times New Roman" w:hAnsi="Courier New" w:cs="Courier New"/>
            <w:color w:val="000000"/>
            <w:sz w:val="20"/>
            <w:szCs w:val="20"/>
          </w:rPr>
          <w:t xml:space="preserve">. </w:t>
        </w:r>
      </w:ins>
      <w:del w:id="1506" w:author="Author">
        <w:r w:rsidRPr="00374F87" w:rsidDel="00822CE8">
          <w:rPr>
            <w:rFonts w:ascii="Courier New" w:eastAsia="Times New Roman" w:hAnsi="Courier New" w:cs="Courier New"/>
            <w:color w:val="000000"/>
            <w:sz w:val="20"/>
            <w:szCs w:val="20"/>
          </w:rPr>
          <w:delText xml:space="preserve">the </w:delText>
        </w:r>
      </w:del>
      <w:ins w:id="1507" w:author="Author">
        <w:r w:rsidR="00822CE8"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visual system </w:t>
      </w:r>
      <w:del w:id="1508" w:author="Author">
        <w:r w:rsidRPr="00374F87" w:rsidDel="004F3FC2">
          <w:rPr>
            <w:rFonts w:ascii="Courier New" w:eastAsia="Times New Roman" w:hAnsi="Courier New" w:cs="Courier New"/>
            <w:color w:val="000000"/>
            <w:sz w:val="20"/>
            <w:szCs w:val="20"/>
          </w:rPr>
          <w:delText xml:space="preserve">is </w:delText>
        </w:r>
      </w:del>
      <w:ins w:id="1509" w:author="Author">
        <w:r w:rsidR="00C032D4" w:rsidRPr="00374F87">
          <w:rPr>
            <w:rFonts w:ascii="Courier New" w:eastAsia="Times New Roman" w:hAnsi="Courier New" w:cs="Courier New"/>
            <w:color w:val="000000"/>
            <w:sz w:val="20"/>
            <w:szCs w:val="20"/>
          </w:rPr>
          <w:t xml:space="preserve">is </w:t>
        </w:r>
      </w:ins>
      <w:del w:id="1510" w:author="Author">
        <w:r w:rsidRPr="00374F87" w:rsidDel="00822CE8">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0000"/>
          <w:sz w:val="20"/>
          <w:szCs w:val="20"/>
          <w:u w:val="single"/>
        </w:rPr>
        <w:t>GIGABYTE's</w:t>
      </w:r>
      <w:r w:rsidRPr="00374F87">
        <w:rPr>
          <w:rFonts w:ascii="Courier New" w:eastAsia="Times New Roman" w:hAnsi="Courier New" w:cs="Courier New"/>
          <w:color w:val="000000"/>
          <w:sz w:val="20"/>
          <w:szCs w:val="20"/>
        </w:rPr>
        <w:t xml:space="preserve"> GA-</w:t>
      </w:r>
      <w:r w:rsidRPr="00374F87">
        <w:rPr>
          <w:rFonts w:ascii="Courier New" w:eastAsia="Times New Roman" w:hAnsi="Courier New" w:cs="Courier New"/>
          <w:color w:val="000000"/>
          <w:sz w:val="20"/>
          <w:szCs w:val="20"/>
          <w:u w:val="single"/>
        </w:rPr>
        <w:t>B85M</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D3V</w:t>
      </w:r>
      <w:r w:rsidRPr="00374F87">
        <w:rPr>
          <w:rFonts w:ascii="Courier New" w:eastAsia="Times New Roman" w:hAnsi="Courier New" w:cs="Courier New"/>
          <w:color w:val="000000"/>
          <w:sz w:val="20"/>
          <w:szCs w:val="20"/>
        </w:rPr>
        <w:t xml:space="preserve">-A. </w:t>
      </w:r>
      <w:ins w:id="1511" w:author="Author">
        <w:r w:rsidR="00C032D4"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del w:id="1512" w:author="Author">
        <w:r w:rsidRPr="00374F87" w:rsidDel="004F3FC2">
          <w:rPr>
            <w:rFonts w:ascii="Courier New" w:eastAsia="Times New Roman" w:hAnsi="Courier New" w:cs="Courier New"/>
            <w:color w:val="000000"/>
            <w:sz w:val="20"/>
            <w:szCs w:val="20"/>
          </w:rPr>
          <w:delText xml:space="preserve">uses </w:delText>
        </w:r>
      </w:del>
      <w:ins w:id="1513" w:author="Author">
        <w:r w:rsidR="00C032D4" w:rsidRPr="00374F87">
          <w:rPr>
            <w:rFonts w:ascii="Courier New" w:eastAsia="Times New Roman" w:hAnsi="Courier New" w:cs="Courier New"/>
            <w:color w:val="000000"/>
            <w:sz w:val="20"/>
            <w:szCs w:val="20"/>
          </w:rPr>
          <w:t xml:space="preserve">uses </w:t>
        </w:r>
      </w:ins>
      <w:del w:id="1514" w:author="Author">
        <w:r w:rsidRPr="00374F87" w:rsidDel="002263BC">
          <w:rPr>
            <w:rFonts w:ascii="Courier New" w:eastAsia="Times New Roman" w:hAnsi="Courier New" w:cs="Courier New"/>
            <w:color w:val="000000"/>
            <w:sz w:val="20"/>
            <w:szCs w:val="20"/>
          </w:rPr>
          <w:delText xml:space="preserve">the </w:delText>
        </w:r>
      </w:del>
      <w:ins w:id="1515" w:author="Author">
        <w:r w:rsidR="002263BC"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 xml:space="preserve">TI </w:t>
      </w:r>
      <w:r w:rsidRPr="00374F87">
        <w:rPr>
          <w:rFonts w:ascii="Courier New" w:eastAsia="Times New Roman" w:hAnsi="Courier New" w:cs="Courier New"/>
          <w:color w:val="000000"/>
          <w:sz w:val="20"/>
          <w:szCs w:val="20"/>
          <w:u w:val="single"/>
        </w:rPr>
        <w:t>F28M35</w:t>
      </w:r>
      <w:r w:rsidRPr="00374F87">
        <w:rPr>
          <w:rFonts w:ascii="Courier New" w:eastAsia="Times New Roman" w:hAnsi="Courier New" w:cs="Courier New"/>
          <w:color w:val="000000"/>
          <w:sz w:val="20"/>
          <w:szCs w:val="20"/>
        </w:rPr>
        <w:t xml:space="preserve"> chip with two cores</w:t>
      </w:r>
      <w:del w:id="1516" w:author="Author">
        <w:r w:rsidRPr="00374F87" w:rsidDel="004C7F27">
          <w:rPr>
            <w:rFonts w:ascii="Courier New" w:eastAsia="Times New Roman" w:hAnsi="Courier New" w:cs="Courier New"/>
            <w:color w:val="000000"/>
            <w:sz w:val="20"/>
            <w:szCs w:val="20"/>
          </w:rPr>
          <w:delText xml:space="preserve">: </w:delText>
        </w:r>
      </w:del>
      <w:ins w:id="1517" w:author="Author">
        <w:r w:rsidR="004C7F27" w:rsidRPr="00374F87">
          <w:rPr>
            <w:rFonts w:ascii="Courier New" w:eastAsia="Times New Roman" w:hAnsi="Courier New" w:cs="Courier New"/>
            <w:color w:val="000000"/>
            <w:sz w:val="20"/>
            <w:szCs w:val="20"/>
          </w:rPr>
          <w:t xml:space="preserve">, namely </w:t>
        </w:r>
      </w:ins>
      <w:r w:rsidRPr="00374F87">
        <w:rPr>
          <w:rFonts w:ascii="Courier New" w:eastAsia="Times New Roman" w:hAnsi="Courier New" w:cs="Courier New"/>
          <w:color w:val="000000"/>
          <w:sz w:val="20"/>
          <w:szCs w:val="20"/>
        </w:rPr>
        <w:t xml:space="preserve">ARM Cortex </w:t>
      </w:r>
      <w:r w:rsidRPr="00374F87">
        <w:rPr>
          <w:rFonts w:ascii="Courier New" w:eastAsia="Times New Roman" w:hAnsi="Courier New" w:cs="Courier New"/>
          <w:color w:val="000000"/>
          <w:sz w:val="20"/>
          <w:szCs w:val="20"/>
          <w:u w:val="single"/>
        </w:rPr>
        <w:t>M3</w:t>
      </w:r>
      <w:r w:rsidRPr="00374F87">
        <w:rPr>
          <w:rFonts w:ascii="Courier New" w:eastAsia="Times New Roman" w:hAnsi="Courier New" w:cs="Courier New"/>
          <w:color w:val="000000"/>
          <w:sz w:val="20"/>
          <w:szCs w:val="20"/>
        </w:rPr>
        <w:t xml:space="preserve"> and TI </w:t>
      </w:r>
      <w:r w:rsidRPr="00374F87">
        <w:rPr>
          <w:rFonts w:ascii="Courier New" w:eastAsia="Times New Roman" w:hAnsi="Courier New" w:cs="Courier New"/>
          <w:color w:val="000000"/>
          <w:sz w:val="20"/>
          <w:szCs w:val="20"/>
          <w:u w:val="single"/>
        </w:rPr>
        <w:t>C28x</w:t>
      </w:r>
      <w:r w:rsidRPr="00374F87">
        <w:rPr>
          <w:rFonts w:ascii="Courier New" w:eastAsia="Times New Roman" w:hAnsi="Courier New" w:cs="Courier New"/>
          <w:color w:val="000000"/>
          <w:sz w:val="20"/>
          <w:szCs w:val="20"/>
        </w:rPr>
        <w:t xml:space="preserve">, which </w:t>
      </w:r>
      <w:del w:id="1518" w:author="Author">
        <w:r w:rsidRPr="00374F87" w:rsidDel="004C7F27">
          <w:rPr>
            <w:rFonts w:ascii="Courier New" w:eastAsia="Times New Roman" w:hAnsi="Courier New" w:cs="Courier New"/>
            <w:color w:val="000000"/>
            <w:sz w:val="20"/>
            <w:szCs w:val="20"/>
          </w:rPr>
          <w:delText xml:space="preserve">contains </w:delText>
        </w:r>
      </w:del>
      <w:ins w:id="1519" w:author="Author">
        <w:r w:rsidR="004C7F27" w:rsidRPr="00374F87">
          <w:rPr>
            <w:rFonts w:ascii="Courier New" w:eastAsia="Times New Roman" w:hAnsi="Courier New" w:cs="Courier New"/>
            <w:color w:val="000000"/>
            <w:sz w:val="20"/>
            <w:szCs w:val="20"/>
          </w:rPr>
          <w:t xml:space="preserve">contain </w:t>
        </w:r>
      </w:ins>
      <w:r w:rsidRPr="00374F87">
        <w:rPr>
          <w:rFonts w:ascii="Courier New" w:eastAsia="Times New Roman" w:hAnsi="Courier New" w:cs="Courier New"/>
          <w:color w:val="000000"/>
          <w:sz w:val="20"/>
          <w:szCs w:val="20"/>
        </w:rPr>
        <w:t xml:space="preserve">a shared RAM. The </w:t>
      </w:r>
      <w:ins w:id="1520" w:author="Author">
        <w:r w:rsidR="004C7F27" w:rsidRPr="00374F87">
          <w:rPr>
            <w:rFonts w:ascii="Courier New" w:eastAsia="Times New Roman" w:hAnsi="Courier New" w:cs="Courier New"/>
            <w:color w:val="000000"/>
            <w:sz w:val="20"/>
            <w:szCs w:val="20"/>
          </w:rPr>
          <w:t xml:space="preserve">adopted </w:t>
        </w:r>
      </w:ins>
      <w:r w:rsidRPr="00374F87">
        <w:rPr>
          <w:rFonts w:ascii="Courier New" w:eastAsia="Times New Roman" w:hAnsi="Courier New" w:cs="Courier New"/>
          <w:color w:val="000000"/>
          <w:sz w:val="20"/>
          <w:szCs w:val="20"/>
        </w:rPr>
        <w:t xml:space="preserve">servo system is </w:t>
      </w:r>
      <w:del w:id="1521" w:author="Author">
        <w:r w:rsidRPr="00374F87" w:rsidDel="004C7F27">
          <w:rPr>
            <w:rFonts w:ascii="Courier New" w:eastAsia="Times New Roman" w:hAnsi="Courier New" w:cs="Courier New"/>
            <w:color w:val="000000"/>
            <w:sz w:val="20"/>
            <w:szCs w:val="20"/>
          </w:rPr>
          <w:delText xml:space="preserve">adopted </w:delText>
        </w:r>
      </w:del>
      <w:r w:rsidRPr="00374F87">
        <w:rPr>
          <w:rFonts w:ascii="Courier New" w:eastAsia="Times New Roman" w:hAnsi="Courier New" w:cs="Courier New"/>
          <w:color w:val="000000"/>
          <w:sz w:val="20"/>
          <w:szCs w:val="20"/>
          <w:u w:val="single"/>
        </w:rPr>
        <w:t>ASDA</w:t>
      </w:r>
      <w:r w:rsidRPr="00374F87">
        <w:rPr>
          <w:rFonts w:ascii="Courier New" w:eastAsia="Times New Roman" w:hAnsi="Courier New" w:cs="Courier New"/>
          <w:color w:val="000000"/>
          <w:sz w:val="20"/>
          <w:szCs w:val="20"/>
        </w:rPr>
        <w:t>-</w:t>
      </w:r>
      <w:r w:rsidRPr="00374F87">
        <w:rPr>
          <w:rFonts w:ascii="Courier New" w:eastAsia="Times New Roman" w:hAnsi="Courier New" w:cs="Courier New"/>
          <w:color w:val="000000"/>
          <w:sz w:val="20"/>
          <w:szCs w:val="20"/>
          <w:u w:val="single"/>
        </w:rPr>
        <w:t>B2</w:t>
      </w:r>
      <w:r w:rsidRPr="00374F87">
        <w:rPr>
          <w:rFonts w:ascii="Courier New" w:eastAsia="Times New Roman" w:hAnsi="Courier New" w:cs="Courier New"/>
          <w:color w:val="000000"/>
          <w:sz w:val="20"/>
          <w:szCs w:val="20"/>
        </w:rPr>
        <w:t xml:space="preserve">. </w:t>
      </w:r>
    </w:p>
    <w:p w14:paraId="6189576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w:t>
      </w:r>
      <w:proofErr w:type="spellStart"/>
      <w:r w:rsidRPr="00374F87">
        <w:rPr>
          <w:rFonts w:ascii="Courier New" w:eastAsia="Times New Roman" w:hAnsi="Courier New" w:cs="Courier New"/>
          <w:b/>
          <w:bCs/>
          <w:color w:val="0000CC"/>
          <w:sz w:val="20"/>
          <w:szCs w:val="20"/>
        </w:rPr>
        <w:t>subsubsection</w:t>
      </w:r>
      <w:proofErr w:type="spellEnd"/>
      <w:r w:rsidRPr="00374F87">
        <w:rPr>
          <w:rFonts w:ascii="Courier New" w:eastAsia="Times New Roman" w:hAnsi="Courier New" w:cs="Courier New"/>
          <w:b/>
          <w:bCs/>
          <w:color w:val="0000CC"/>
          <w:sz w:val="20"/>
          <w:szCs w:val="20"/>
        </w:rPr>
        <w:t>{Design of $PT$}</w:t>
      </w:r>
    </w:p>
    <w:p w14:paraId="6CEA04D2" w14:textId="5ACD260B"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The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is designed to control six </w:t>
      </w:r>
      <w:ins w:id="1522" w:author="Author">
        <w:r w:rsidR="00A81F6E" w:rsidRPr="00374F87">
          <w:rPr>
            <w:rFonts w:ascii="Courier New" w:eastAsia="Times New Roman" w:hAnsi="Courier New" w:cs="Courier New"/>
            <w:color w:val="000000"/>
            <w:sz w:val="20"/>
            <w:szCs w:val="20"/>
          </w:rPr>
          <w:t xml:space="preserve">parallel </w:t>
        </w:r>
      </w:ins>
      <w:r w:rsidRPr="00374F87">
        <w:rPr>
          <w:rFonts w:ascii="Courier New" w:eastAsia="Times New Roman" w:hAnsi="Courier New" w:cs="Courier New"/>
          <w:color w:val="000000"/>
          <w:sz w:val="20"/>
          <w:szCs w:val="20"/>
        </w:rPr>
        <w:t>axes</w:t>
      </w:r>
      <w:del w:id="1523" w:author="Author">
        <w:r w:rsidRPr="00374F87" w:rsidDel="00A81F6E">
          <w:rPr>
            <w:rFonts w:ascii="Courier New" w:eastAsia="Times New Roman" w:hAnsi="Courier New" w:cs="Courier New"/>
            <w:color w:val="000000"/>
            <w:sz w:val="20"/>
            <w:szCs w:val="20"/>
          </w:rPr>
          <w:delText xml:space="preserve"> parallel</w:delText>
        </w:r>
      </w:del>
      <w:r w:rsidRPr="00374F87">
        <w:rPr>
          <w:rFonts w:ascii="Courier New" w:eastAsia="Times New Roman" w:hAnsi="Courier New" w:cs="Courier New"/>
          <w:color w:val="000000"/>
          <w:sz w:val="20"/>
          <w:szCs w:val="20"/>
        </w:rPr>
        <w:t xml:space="preserve">. We adopt the same algorithm of </w:t>
      </w:r>
      <w:ins w:id="1524" w:author="Author">
        <w:r w:rsidR="004F3FC2"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Q-axis and </w:t>
      </w:r>
      <w:ins w:id="1525" w:author="Author">
        <w:r w:rsidR="004F3FC2"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U-axis in case one</w:t>
      </w:r>
      <w:ins w:id="1526" w:author="Author">
        <w:r w:rsidR="004F3FC2"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while we name </w:t>
      </w:r>
      <w:ins w:id="1527" w:author="Author">
        <w:r w:rsidR="004F3FC2"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three axes of the Cartesian </w:t>
      </w:r>
      <w:del w:id="1528" w:author="Author">
        <w:r w:rsidRPr="00374F87" w:rsidDel="00A81F6E">
          <w:rPr>
            <w:rFonts w:ascii="Courier New" w:eastAsia="Times New Roman" w:hAnsi="Courier New" w:cs="Courier New"/>
            <w:color w:val="000000"/>
            <w:sz w:val="20"/>
            <w:szCs w:val="20"/>
          </w:rPr>
          <w:delText xml:space="preserve">Robot </w:delText>
        </w:r>
      </w:del>
      <w:ins w:id="1529" w:author="Author">
        <w:r w:rsidR="00A81F6E" w:rsidRPr="00374F87">
          <w:rPr>
            <w:rFonts w:ascii="Courier New" w:eastAsia="Times New Roman" w:hAnsi="Courier New" w:cs="Courier New"/>
            <w:color w:val="000000"/>
            <w:sz w:val="20"/>
            <w:szCs w:val="20"/>
          </w:rPr>
          <w:t xml:space="preserve">robot </w:t>
        </w:r>
      </w:ins>
      <w:r w:rsidRPr="00374F87">
        <w:rPr>
          <w:rFonts w:ascii="Courier New" w:eastAsia="Times New Roman" w:hAnsi="Courier New" w:cs="Courier New"/>
          <w:color w:val="000000"/>
          <w:sz w:val="20"/>
          <w:szCs w:val="20"/>
        </w:rPr>
        <w:t xml:space="preserve">as </w:t>
      </w:r>
      <w:ins w:id="1530" w:author="Author">
        <w:r w:rsidR="004F3FC2"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X-axis, Y-axis</w:t>
      </w:r>
      <w:ins w:id="1531" w:author="Author">
        <w:r w:rsidR="004F3FC2"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and Z-axis. In this case, we have the similar module with case one</w:t>
      </w:r>
      <w:ins w:id="1532" w:author="Author">
        <w:r w:rsidR="00A81F6E" w:rsidRPr="00374F87">
          <w:rPr>
            <w:rFonts w:ascii="Courier New" w:eastAsia="Times New Roman" w:hAnsi="Courier New" w:cs="Courier New"/>
            <w:color w:val="000000"/>
            <w:sz w:val="20"/>
            <w:szCs w:val="20"/>
          </w:rPr>
          <w:t xml:space="preserve">, but </w:t>
        </w:r>
      </w:ins>
      <w:del w:id="1533" w:author="Author">
        <w:r w:rsidRPr="00374F87" w:rsidDel="00A81F6E">
          <w:rPr>
            <w:rFonts w:ascii="Courier New" w:eastAsia="Times New Roman" w:hAnsi="Courier New" w:cs="Courier New"/>
            <w:color w:val="000000"/>
            <w:sz w:val="20"/>
            <w:szCs w:val="20"/>
          </w:rPr>
          <w:delText xml:space="preserve"> however </w:delText>
        </w:r>
      </w:del>
      <w:r w:rsidRPr="00374F87">
        <w:rPr>
          <w:rFonts w:ascii="Courier New" w:eastAsia="Times New Roman" w:hAnsi="Courier New" w:cs="Courier New"/>
          <w:color w:val="000000"/>
          <w:sz w:val="20"/>
          <w:szCs w:val="20"/>
        </w:rPr>
        <w:t xml:space="preserve">it contains three motion algorithms. </w:t>
      </w:r>
      <w:r w:rsidRPr="00374F87">
        <w:rPr>
          <w:rFonts w:ascii="Courier New" w:eastAsia="Times New Roman" w:hAnsi="Courier New" w:cs="Courier New"/>
          <w:color w:val="008000"/>
          <w:sz w:val="20"/>
          <w:szCs w:val="20"/>
        </w:rPr>
        <w:t>$pid_1$</w:t>
      </w:r>
      <w:ins w:id="1534" w:author="Author">
        <w:r w:rsidR="00A2607A" w:rsidRPr="00374F87">
          <w:rPr>
            <w:rFonts w:ascii="Courier New" w:eastAsia="Times New Roman" w:hAnsi="Courier New" w:cs="Courier New"/>
            <w:color w:val="008000"/>
            <w:sz w:val="20"/>
            <w:szCs w:val="20"/>
          </w:rPr>
          <w:t xml:space="preserve"> and</w:t>
        </w:r>
      </w:ins>
      <w:del w:id="1535" w:author="Author">
        <w:r w:rsidRPr="00374F87" w:rsidDel="00A2607A">
          <w:rPr>
            <w:rFonts w:ascii="Courier New" w:eastAsia="Times New Roman" w:hAnsi="Courier New" w:cs="Courier New"/>
            <w:color w:val="000000"/>
            <w:sz w:val="20"/>
            <w:szCs w:val="20"/>
          </w:rPr>
          <w:delText>,</w:delText>
        </w:r>
      </w:del>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$pid_2$</w:t>
      </w:r>
      <w:r w:rsidRPr="00374F87">
        <w:rPr>
          <w:rFonts w:ascii="Courier New" w:eastAsia="Times New Roman" w:hAnsi="Courier New" w:cs="Courier New"/>
          <w:color w:val="000000"/>
          <w:sz w:val="20"/>
          <w:szCs w:val="20"/>
        </w:rPr>
        <w:t xml:space="preserve"> are the position and </w:t>
      </w:r>
      <w:ins w:id="1536" w:author="Author">
        <w:r w:rsidR="00A2607A"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speed of </w:t>
      </w:r>
      <w:ins w:id="1537" w:author="Author">
        <w:r w:rsidR="00A2607A"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X-axis</w:t>
      </w:r>
      <w:ins w:id="1538" w:author="Author">
        <w:r w:rsidR="00A2607A" w:rsidRPr="00374F87">
          <w:rPr>
            <w:rFonts w:ascii="Courier New" w:eastAsia="Times New Roman" w:hAnsi="Courier New" w:cs="Courier New"/>
            <w:color w:val="000000"/>
            <w:sz w:val="20"/>
            <w:szCs w:val="20"/>
          </w:rPr>
          <w:t>, respectively</w:t>
        </w:r>
      </w:ins>
      <w:del w:id="1539" w:author="Author">
        <w:r w:rsidRPr="00374F87" w:rsidDel="00A81F6E">
          <w:rPr>
            <w:rFonts w:ascii="Courier New" w:eastAsia="Times New Roman" w:hAnsi="Courier New" w:cs="Courier New"/>
            <w:color w:val="000000"/>
            <w:sz w:val="20"/>
            <w:szCs w:val="20"/>
          </w:rPr>
          <w:delText xml:space="preserve">; </w:delText>
        </w:r>
      </w:del>
      <w:ins w:id="1540" w:author="Author">
        <w:r w:rsidR="00A81F6E"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8000"/>
          <w:sz w:val="20"/>
          <w:szCs w:val="20"/>
        </w:rPr>
        <w:t>$pid_3$</w:t>
      </w:r>
      <w:ins w:id="1541" w:author="Author">
        <w:r w:rsidR="00A2607A" w:rsidRPr="00374F87">
          <w:rPr>
            <w:rFonts w:ascii="Courier New" w:eastAsia="Times New Roman" w:hAnsi="Courier New" w:cs="Courier New"/>
            <w:color w:val="008000"/>
            <w:sz w:val="20"/>
            <w:szCs w:val="20"/>
          </w:rPr>
          <w:t xml:space="preserve"> and</w:t>
        </w:r>
      </w:ins>
      <w:del w:id="1542" w:author="Author">
        <w:r w:rsidRPr="00374F87" w:rsidDel="00A2607A">
          <w:rPr>
            <w:rFonts w:ascii="Courier New" w:eastAsia="Times New Roman" w:hAnsi="Courier New" w:cs="Courier New"/>
            <w:color w:val="000000"/>
            <w:sz w:val="20"/>
            <w:szCs w:val="20"/>
          </w:rPr>
          <w:delText>,</w:delText>
        </w:r>
      </w:del>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$pid_4$</w:t>
      </w:r>
      <w:r w:rsidRPr="00374F87">
        <w:rPr>
          <w:rFonts w:ascii="Courier New" w:eastAsia="Times New Roman" w:hAnsi="Courier New" w:cs="Courier New"/>
          <w:color w:val="000000"/>
          <w:sz w:val="20"/>
          <w:szCs w:val="20"/>
        </w:rPr>
        <w:t xml:space="preserve"> are the position and </w:t>
      </w:r>
      <w:ins w:id="1543" w:author="Author">
        <w:r w:rsidR="00EE1E17"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speed of </w:t>
      </w:r>
      <w:ins w:id="1544" w:author="Author">
        <w:r w:rsidR="00EE1E17"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Y-axis</w:t>
      </w:r>
      <w:ins w:id="1545" w:author="Author">
        <w:r w:rsidR="00A81F6E" w:rsidRPr="00374F87">
          <w:rPr>
            <w:rFonts w:ascii="Courier New" w:eastAsia="Times New Roman" w:hAnsi="Courier New" w:cs="Courier New"/>
            <w:color w:val="000000"/>
            <w:sz w:val="20"/>
            <w:szCs w:val="20"/>
          </w:rPr>
          <w:t>, respectively</w:t>
        </w:r>
      </w:ins>
      <w:del w:id="1546" w:author="Author">
        <w:r w:rsidRPr="00374F87" w:rsidDel="00A81F6E">
          <w:rPr>
            <w:rFonts w:ascii="Courier New" w:eastAsia="Times New Roman" w:hAnsi="Courier New" w:cs="Courier New"/>
            <w:color w:val="000000"/>
            <w:sz w:val="20"/>
            <w:szCs w:val="20"/>
          </w:rPr>
          <w:delText xml:space="preserve">; and </w:delText>
        </w:r>
      </w:del>
      <w:ins w:id="1547" w:author="Author">
        <w:r w:rsidR="00A81F6E" w:rsidRPr="00374F87">
          <w:rPr>
            <w:rFonts w:ascii="Courier New" w:eastAsia="Times New Roman" w:hAnsi="Courier New" w:cs="Courier New"/>
            <w:color w:val="000000"/>
            <w:sz w:val="20"/>
            <w:szCs w:val="20"/>
          </w:rPr>
          <w:t xml:space="preserve">. </w:t>
        </w:r>
      </w:ins>
      <w:r w:rsidRPr="00374F87">
        <w:rPr>
          <w:rFonts w:ascii="Courier New" w:eastAsia="Times New Roman" w:hAnsi="Courier New" w:cs="Courier New"/>
          <w:color w:val="008000"/>
          <w:sz w:val="20"/>
          <w:szCs w:val="20"/>
        </w:rPr>
        <w:t>$pid_5$</w:t>
      </w:r>
      <w:ins w:id="1548" w:author="Author">
        <w:r w:rsidR="00EE1E17" w:rsidRPr="00374F87">
          <w:rPr>
            <w:rFonts w:ascii="Courier New" w:eastAsia="Times New Roman" w:hAnsi="Courier New" w:cs="Courier New"/>
            <w:color w:val="008000"/>
            <w:sz w:val="20"/>
            <w:szCs w:val="20"/>
          </w:rPr>
          <w:t xml:space="preserve"> and</w:t>
        </w:r>
      </w:ins>
      <w:del w:id="1549" w:author="Author">
        <w:r w:rsidRPr="00374F87" w:rsidDel="00EE1E17">
          <w:rPr>
            <w:rFonts w:ascii="Courier New" w:eastAsia="Times New Roman" w:hAnsi="Courier New" w:cs="Courier New"/>
            <w:color w:val="000000"/>
            <w:sz w:val="20"/>
            <w:szCs w:val="20"/>
          </w:rPr>
          <w:delText>,</w:delText>
        </w:r>
      </w:del>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008000"/>
          <w:sz w:val="20"/>
          <w:szCs w:val="20"/>
        </w:rPr>
        <w:t>$pid_6$</w:t>
      </w:r>
      <w:r w:rsidRPr="00374F87">
        <w:rPr>
          <w:rFonts w:ascii="Courier New" w:eastAsia="Times New Roman" w:hAnsi="Courier New" w:cs="Courier New"/>
          <w:color w:val="000000"/>
          <w:sz w:val="20"/>
          <w:szCs w:val="20"/>
        </w:rPr>
        <w:t xml:space="preserve"> are the position and </w:t>
      </w:r>
      <w:ins w:id="1550" w:author="Author">
        <w:r w:rsidR="00EE1E17"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speed of </w:t>
      </w:r>
      <w:ins w:id="1551" w:author="Author">
        <w:r w:rsidR="00EE1E17"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Z-axis</w:t>
      </w:r>
      <w:ins w:id="1552" w:author="Author">
        <w:r w:rsidR="00A81F6E" w:rsidRPr="00374F87">
          <w:rPr>
            <w:rFonts w:ascii="Courier New" w:eastAsia="Times New Roman" w:hAnsi="Courier New" w:cs="Courier New"/>
            <w:color w:val="000000"/>
            <w:sz w:val="20"/>
            <w:szCs w:val="20"/>
          </w:rPr>
          <w:t>, respectively</w:t>
        </w:r>
      </w:ins>
      <w:r w:rsidRPr="00374F87">
        <w:rPr>
          <w:rFonts w:ascii="Courier New" w:eastAsia="Times New Roman" w:hAnsi="Courier New" w:cs="Courier New"/>
          <w:color w:val="000000"/>
          <w:sz w:val="20"/>
          <w:szCs w:val="20"/>
        </w:rPr>
        <w:t xml:space="preserve">. The </w:t>
      </w:r>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w:t>
      </w:r>
      <w:del w:id="1553" w:author="Author">
        <w:r w:rsidRPr="00374F87" w:rsidDel="00EE1E17">
          <w:rPr>
            <w:rFonts w:ascii="Courier New" w:eastAsia="Times New Roman" w:hAnsi="Courier New" w:cs="Courier New"/>
            <w:color w:val="000000"/>
            <w:sz w:val="20"/>
            <w:szCs w:val="20"/>
          </w:rPr>
          <w:delText xml:space="preserve">use </w:delText>
        </w:r>
      </w:del>
      <w:ins w:id="1554" w:author="Author">
        <w:r w:rsidR="00EE1E17" w:rsidRPr="00374F87">
          <w:rPr>
            <w:rFonts w:ascii="Courier New" w:eastAsia="Times New Roman" w:hAnsi="Courier New" w:cs="Courier New"/>
            <w:color w:val="000000"/>
            <w:sz w:val="20"/>
            <w:szCs w:val="20"/>
          </w:rPr>
          <w:t xml:space="preserve">uses </w:t>
        </w:r>
      </w:ins>
      <w:r w:rsidRPr="00374F87">
        <w:rPr>
          <w:rFonts w:ascii="Courier New" w:eastAsia="Times New Roman" w:hAnsi="Courier New" w:cs="Courier New"/>
          <w:color w:val="000000"/>
          <w:sz w:val="20"/>
          <w:szCs w:val="20"/>
        </w:rPr>
        <w:t xml:space="preserve">meter and meter per second (m/s) to measure the distance and </w:t>
      </w:r>
      <w:ins w:id="1555" w:author="Author">
        <w:r w:rsidR="00EE1E17"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speed, respectively</w:t>
      </w:r>
      <w:ins w:id="1556" w:author="Author">
        <w:r w:rsidR="00A81F6E" w:rsidRPr="00374F87">
          <w:rPr>
            <w:rFonts w:ascii="Courier New" w:eastAsia="Times New Roman" w:hAnsi="Courier New" w:cs="Courier New"/>
            <w:color w:val="000000"/>
            <w:sz w:val="20"/>
            <w:szCs w:val="20"/>
          </w:rPr>
          <w:t>.</w:t>
        </w:r>
      </w:ins>
      <w:r w:rsidRPr="00374F87">
        <w:rPr>
          <w:rFonts w:ascii="Courier New" w:eastAsia="Times New Roman" w:hAnsi="Courier New" w:cs="Courier New"/>
          <w:color w:val="000000"/>
          <w:sz w:val="20"/>
          <w:szCs w:val="20"/>
        </w:rPr>
        <w:t xml:space="preserve"> </w:t>
      </w:r>
      <w:del w:id="1557" w:author="Author">
        <w:r w:rsidRPr="00374F87" w:rsidDel="00A81F6E">
          <w:rPr>
            <w:rFonts w:ascii="Courier New" w:eastAsia="Times New Roman" w:hAnsi="Courier New" w:cs="Courier New"/>
            <w:color w:val="000000"/>
            <w:sz w:val="20"/>
            <w:szCs w:val="20"/>
          </w:rPr>
          <w:delText xml:space="preserve">while </w:delText>
        </w:r>
      </w:del>
      <w:ins w:id="1558" w:author="Author">
        <w:r w:rsidR="00A81F6E" w:rsidRPr="00374F87">
          <w:rPr>
            <w:rFonts w:ascii="Courier New" w:eastAsia="Times New Roman" w:hAnsi="Courier New" w:cs="Courier New"/>
            <w:color w:val="000000"/>
            <w:sz w:val="20"/>
            <w:szCs w:val="20"/>
          </w:rPr>
          <w:t xml:space="preserve">Meanwhile, </w:t>
        </w:r>
      </w:ins>
      <w:r w:rsidRPr="00374F87">
        <w:rPr>
          <w:rFonts w:ascii="Courier New" w:eastAsia="Times New Roman" w:hAnsi="Courier New" w:cs="Courier New"/>
          <w:color w:val="000000"/>
          <w:sz w:val="20"/>
          <w:szCs w:val="20"/>
        </w:rPr>
        <w:t xml:space="preserve">in the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driving every 1 mm needs to output 100 pluses. Hence, the </w:t>
      </w:r>
      <w:r w:rsidRPr="00374F87">
        <w:rPr>
          <w:rFonts w:ascii="Courier New" w:eastAsia="Times New Roman" w:hAnsi="Courier New" w:cs="Courier New"/>
          <w:color w:val="008000"/>
          <w:sz w:val="20"/>
          <w:szCs w:val="20"/>
        </w:rPr>
        <w:t>$VAR$</w:t>
      </w:r>
      <w:r w:rsidRPr="00374F87">
        <w:rPr>
          <w:rFonts w:ascii="Courier New" w:eastAsia="Times New Roman" w:hAnsi="Courier New" w:cs="Courier New"/>
          <w:color w:val="000000"/>
          <w:sz w:val="20"/>
          <w:szCs w:val="20"/>
        </w:rPr>
        <w:t xml:space="preserve"> of </w:t>
      </w:r>
      <w:ins w:id="1559" w:author="Author">
        <w:r w:rsidR="00EE1E17"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position and </w:t>
      </w:r>
      <w:ins w:id="1560" w:author="Author">
        <w:r w:rsidR="00EE1E17"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speed are both 100. </w:t>
      </w:r>
      <w:del w:id="1561" w:author="Author">
        <w:r w:rsidRPr="00374F87" w:rsidDel="00EE1E17">
          <w:rPr>
            <w:rFonts w:ascii="Courier New" w:eastAsia="Times New Roman" w:hAnsi="Courier New" w:cs="Courier New"/>
            <w:color w:val="000000"/>
            <w:sz w:val="20"/>
            <w:szCs w:val="20"/>
          </w:rPr>
          <w:delText xml:space="preserve">   </w:delText>
        </w:r>
      </w:del>
    </w:p>
    <w:p w14:paraId="68C7CB4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%\begin{table}</w:t>
      </w:r>
    </w:p>
    <w:p w14:paraId="53CF08B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lastRenderedPageBreak/>
        <w:t>%</w:t>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scriptsize</w:t>
      </w:r>
      <w:proofErr w:type="spellEnd"/>
      <w:r w:rsidRPr="00374F87">
        <w:rPr>
          <w:rFonts w:ascii="Courier New" w:eastAsia="Times New Roman" w:hAnsi="Courier New" w:cs="Courier New"/>
          <w:color w:val="606060"/>
          <w:sz w:val="20"/>
          <w:szCs w:val="20"/>
        </w:rPr>
        <w:t xml:space="preserve"> \caption{$PT$ of binocular catching robot}</w:t>
      </w:r>
    </w:p>
    <w:p w14:paraId="488F043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\label{</w:t>
      </w:r>
      <w:proofErr w:type="spellStart"/>
      <w:r w:rsidRPr="00374F87">
        <w:rPr>
          <w:rFonts w:ascii="Courier New" w:eastAsia="Times New Roman" w:hAnsi="Courier New" w:cs="Courier New"/>
          <w:color w:val="606060"/>
          <w:sz w:val="20"/>
          <w:szCs w:val="20"/>
        </w:rPr>
        <w:t>table:PTofRobot</w:t>
      </w:r>
      <w:proofErr w:type="spellEnd"/>
      <w:r w:rsidRPr="00374F87">
        <w:rPr>
          <w:rFonts w:ascii="Courier New" w:eastAsia="Times New Roman" w:hAnsi="Courier New" w:cs="Courier New"/>
          <w:color w:val="606060"/>
          <w:sz w:val="20"/>
          <w:szCs w:val="20"/>
        </w:rPr>
        <w:t>}</w:t>
      </w:r>
    </w:p>
    <w:p w14:paraId="31A2803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\begin{center}</w:t>
      </w:r>
    </w:p>
    <w:p w14:paraId="421E631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renewcommand</w:t>
      </w:r>
      <w:proofErr w:type="spellEnd"/>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arraystretch</w:t>
      </w:r>
      <w:proofErr w:type="spellEnd"/>
      <w:r w:rsidRPr="00374F87">
        <w:rPr>
          <w:rFonts w:ascii="Courier New" w:eastAsia="Times New Roman" w:hAnsi="Courier New" w:cs="Courier New"/>
          <w:color w:val="606060"/>
          <w:sz w:val="20"/>
          <w:szCs w:val="20"/>
        </w:rPr>
        <w:t>}{1.4}</w:t>
      </w:r>
    </w:p>
    <w:p w14:paraId="22CCA61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setlength</w:t>
      </w:r>
      <w:proofErr w:type="spellEnd"/>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tabcolsep</w:t>
      </w:r>
      <w:proofErr w:type="spellEnd"/>
      <w:r w:rsidRPr="00374F87">
        <w:rPr>
          <w:rFonts w:ascii="Courier New" w:eastAsia="Times New Roman" w:hAnsi="Courier New" w:cs="Courier New"/>
          <w:color w:val="606060"/>
          <w:sz w:val="20"/>
          <w:szCs w:val="20"/>
        </w:rPr>
        <w:t>{3pt}</w:t>
      </w:r>
    </w:p>
    <w:p w14:paraId="200CFC2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\begin{tabular}{|</w:t>
      </w:r>
      <w:proofErr w:type="spellStart"/>
      <w:r w:rsidRPr="00374F87">
        <w:rPr>
          <w:rFonts w:ascii="Courier New" w:eastAsia="Times New Roman" w:hAnsi="Courier New" w:cs="Courier New"/>
          <w:color w:val="606060"/>
          <w:sz w:val="20"/>
          <w:szCs w:val="20"/>
        </w:rPr>
        <w:t>c|c|c|c|c|c|c|c|c</w:t>
      </w:r>
      <w:proofErr w:type="spellEnd"/>
      <w:r w:rsidRPr="00374F87">
        <w:rPr>
          <w:rFonts w:ascii="Courier New" w:eastAsia="Times New Roman" w:hAnsi="Courier New" w:cs="Courier New"/>
          <w:color w:val="606060"/>
          <w:sz w:val="20"/>
          <w:szCs w:val="20"/>
        </w:rPr>
        <w:t>|}</w:t>
      </w:r>
    </w:p>
    <w:p w14:paraId="2D3138C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hline</w:t>
      </w:r>
      <w:proofErr w:type="spellEnd"/>
    </w:p>
    <w:p w14:paraId="545D273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$cid_1$:  &amp; $tda_1$:   &amp;- &amp;-&amp; -  &amp;- &amp;-&amp;-&amp;- \\</w:t>
      </w:r>
    </w:p>
    <w:p w14:paraId="14B6C79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0x01&amp;0x00&amp;&amp; &amp;&amp;&amp;&amp;&amp;\\</w:t>
      </w:r>
    </w:p>
    <w:p w14:paraId="4313DECC"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w:t>
      </w:r>
      <w:proofErr w:type="spellStart"/>
      <w:r w:rsidRPr="006A589A">
        <w:rPr>
          <w:rFonts w:ascii="Courier New" w:eastAsia="Times New Roman" w:hAnsi="Courier New" w:cs="Courier New"/>
          <w:color w:val="606060"/>
          <w:sz w:val="20"/>
          <w:szCs w:val="20"/>
        </w:rPr>
        <w:t>hline</w:t>
      </w:r>
      <w:proofErr w:type="spellEnd"/>
    </w:p>
    <w:p w14:paraId="6C570402"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$mid_1</w:t>
      </w:r>
      <w:proofErr w:type="gramStart"/>
      <w:r w:rsidRPr="006A589A">
        <w:rPr>
          <w:rFonts w:ascii="Courier New" w:eastAsia="Times New Roman" w:hAnsi="Courier New" w:cs="Courier New"/>
          <w:color w:val="606060"/>
          <w:sz w:val="20"/>
          <w:szCs w:val="20"/>
        </w:rPr>
        <w:t>$:&amp;</w:t>
      </w:r>
      <w:proofErr w:type="gramEnd"/>
      <w:r w:rsidRPr="006A589A">
        <w:rPr>
          <w:rFonts w:ascii="Courier New" w:eastAsia="Times New Roman" w:hAnsi="Courier New" w:cs="Courier New"/>
          <w:color w:val="606060"/>
          <w:sz w:val="20"/>
          <w:szCs w:val="20"/>
        </w:rPr>
        <w:t>$man_1$:&amp;$mdn_1$:&amp;$mda_1$:&amp;$msf_1$:&amp;$mdf_1$:&amp;$mas_1$:&amp;$mas_1$:&amp;$mas_1$:\\</w:t>
      </w:r>
    </w:p>
    <w:p w14:paraId="6141C101"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0x</w:t>
      </w:r>
      <w:proofErr w:type="gramStart"/>
      <w:r w:rsidRPr="006A589A">
        <w:rPr>
          <w:rFonts w:ascii="Courier New" w:eastAsia="Times New Roman" w:hAnsi="Courier New" w:cs="Courier New"/>
          <w:color w:val="606060"/>
          <w:sz w:val="20"/>
          <w:szCs w:val="20"/>
        </w:rPr>
        <w:t>01  &amp;</w:t>
      </w:r>
      <w:proofErr w:type="gramEnd"/>
      <w:r w:rsidRPr="006A589A">
        <w:rPr>
          <w:rFonts w:ascii="Courier New" w:eastAsia="Times New Roman" w:hAnsi="Courier New" w:cs="Courier New"/>
          <w:color w:val="606060"/>
          <w:sz w:val="20"/>
          <w:szCs w:val="20"/>
        </w:rPr>
        <w:t>0x1 &amp;   0    &amp;0X200  &amp;0X400  &amp; 0X600 &amp;0x01   &amp;0x02   &amp;0x03 \\</w:t>
      </w:r>
    </w:p>
    <w:p w14:paraId="32961C01"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w:t>
      </w:r>
      <w:proofErr w:type="spellStart"/>
      <w:r w:rsidRPr="006A589A">
        <w:rPr>
          <w:rFonts w:ascii="Courier New" w:eastAsia="Times New Roman" w:hAnsi="Courier New" w:cs="Courier New"/>
          <w:color w:val="606060"/>
          <w:sz w:val="20"/>
          <w:szCs w:val="20"/>
        </w:rPr>
        <w:t>hline</w:t>
      </w:r>
      <w:proofErr w:type="spellEnd"/>
    </w:p>
    <w:p w14:paraId="43BD27A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$aid_1$:  &amp; $apn_1</w:t>
      </w:r>
      <w:proofErr w:type="gramStart"/>
      <w:r w:rsidRPr="00374F87">
        <w:rPr>
          <w:rFonts w:ascii="Courier New" w:eastAsia="Times New Roman" w:hAnsi="Courier New" w:cs="Courier New"/>
          <w:color w:val="606060"/>
          <w:sz w:val="20"/>
          <w:szCs w:val="20"/>
        </w:rPr>
        <w:t>$:&amp;</w:t>
      </w:r>
      <w:proofErr w:type="gramEnd"/>
      <w:r w:rsidRPr="00374F87">
        <w:rPr>
          <w:rFonts w:ascii="Courier New" w:eastAsia="Times New Roman" w:hAnsi="Courier New" w:cs="Courier New"/>
          <w:color w:val="606060"/>
          <w:sz w:val="20"/>
          <w:szCs w:val="20"/>
        </w:rPr>
        <w:t xml:space="preserve"> $af_1$: &amp;$ada_1$: &amp;$aps1_1$:  &amp;$aps2_1$:&amp;-&amp;-&amp;-\\</w:t>
      </w:r>
    </w:p>
    <w:p w14:paraId="4AA6407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0x01     &amp; 0X2    &amp; 0X14A  &amp;0x400 &amp;0X0   &amp;0x4 &amp;&amp;&amp;\\</w:t>
      </w:r>
    </w:p>
    <w:p w14:paraId="67036A5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hline</w:t>
      </w:r>
      <w:proofErr w:type="spellEnd"/>
    </w:p>
    <w:p w14:paraId="09149C4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$aid_2$:  &amp; $apn_2$:&amp; $af_2$: &amp;$ada_2$: &amp;$aps1_2$:  &amp;$aps2_2$:&amp;-&amp;-&amp;-\\</w:t>
      </w:r>
    </w:p>
    <w:p w14:paraId="76BAFFA4"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0x02     &amp; 0X2    &amp; 0X14</w:t>
      </w:r>
      <w:proofErr w:type="gramStart"/>
      <w:r w:rsidRPr="006A589A">
        <w:rPr>
          <w:rFonts w:ascii="Courier New" w:eastAsia="Times New Roman" w:hAnsi="Courier New" w:cs="Courier New"/>
          <w:color w:val="606060"/>
          <w:sz w:val="20"/>
          <w:szCs w:val="20"/>
        </w:rPr>
        <w:t>B  &amp;</w:t>
      </w:r>
      <w:proofErr w:type="gramEnd"/>
      <w:r w:rsidRPr="006A589A">
        <w:rPr>
          <w:rFonts w:ascii="Courier New" w:eastAsia="Times New Roman" w:hAnsi="Courier New" w:cs="Courier New"/>
          <w:color w:val="606060"/>
          <w:sz w:val="20"/>
          <w:szCs w:val="20"/>
        </w:rPr>
        <w:t>0x410  &amp;0X8       &amp;0xA &amp;&amp;&amp;\\</w:t>
      </w:r>
    </w:p>
    <w:p w14:paraId="7EEE1FD9"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w:t>
      </w:r>
      <w:proofErr w:type="spellStart"/>
      <w:r w:rsidRPr="006A589A">
        <w:rPr>
          <w:rFonts w:ascii="Courier New" w:eastAsia="Times New Roman" w:hAnsi="Courier New" w:cs="Courier New"/>
          <w:color w:val="606060"/>
          <w:sz w:val="20"/>
          <w:szCs w:val="20"/>
        </w:rPr>
        <w:t>hline</w:t>
      </w:r>
      <w:proofErr w:type="spellEnd"/>
    </w:p>
    <w:p w14:paraId="1048CFF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$aid_3</w:t>
      </w:r>
      <w:proofErr w:type="gramStart"/>
      <w:r w:rsidRPr="00374F87">
        <w:rPr>
          <w:rFonts w:ascii="Courier New" w:eastAsia="Times New Roman" w:hAnsi="Courier New" w:cs="Courier New"/>
          <w:color w:val="606060"/>
          <w:sz w:val="20"/>
          <w:szCs w:val="20"/>
        </w:rPr>
        <w:t>$:&amp;</w:t>
      </w:r>
      <w:proofErr w:type="gramEnd"/>
      <w:r w:rsidRPr="00374F87">
        <w:rPr>
          <w:rFonts w:ascii="Courier New" w:eastAsia="Times New Roman" w:hAnsi="Courier New" w:cs="Courier New"/>
          <w:color w:val="606060"/>
          <w:sz w:val="20"/>
          <w:szCs w:val="20"/>
        </w:rPr>
        <w:t>$apn_3$:&amp;$af_3$:&amp;$ada_3$:&amp;$aps1_3$:&amp;$aps2_3$:&amp;-&amp;-&amp;-\\</w:t>
      </w:r>
    </w:p>
    <w:p w14:paraId="545F854F"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0x03     &amp; 0X2    &amp; 0X14</w:t>
      </w:r>
      <w:proofErr w:type="gramStart"/>
      <w:r w:rsidRPr="006A589A">
        <w:rPr>
          <w:rFonts w:ascii="Courier New" w:eastAsia="Times New Roman" w:hAnsi="Courier New" w:cs="Courier New"/>
          <w:color w:val="606060"/>
          <w:sz w:val="20"/>
          <w:szCs w:val="20"/>
        </w:rPr>
        <w:t>C  &amp;</w:t>
      </w:r>
      <w:proofErr w:type="gramEnd"/>
      <w:r w:rsidRPr="006A589A">
        <w:rPr>
          <w:rFonts w:ascii="Courier New" w:eastAsia="Times New Roman" w:hAnsi="Courier New" w:cs="Courier New"/>
          <w:color w:val="606060"/>
          <w:sz w:val="20"/>
          <w:szCs w:val="20"/>
        </w:rPr>
        <w:t>0x420   &amp;0XE       &amp;0X10 &amp;&amp;&amp;\\</w:t>
      </w:r>
    </w:p>
    <w:p w14:paraId="6F89F938"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w:t>
      </w:r>
      <w:proofErr w:type="spellStart"/>
      <w:r w:rsidRPr="006A589A">
        <w:rPr>
          <w:rFonts w:ascii="Courier New" w:eastAsia="Times New Roman" w:hAnsi="Courier New" w:cs="Courier New"/>
          <w:color w:val="606060"/>
          <w:sz w:val="20"/>
          <w:szCs w:val="20"/>
        </w:rPr>
        <w:t>hline</w:t>
      </w:r>
      <w:proofErr w:type="spellEnd"/>
    </w:p>
    <w:p w14:paraId="1B2ACB2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$pid_1</w:t>
      </w:r>
      <w:proofErr w:type="gramStart"/>
      <w:r w:rsidRPr="00374F87">
        <w:rPr>
          <w:rFonts w:ascii="Courier New" w:eastAsia="Times New Roman" w:hAnsi="Courier New" w:cs="Courier New"/>
          <w:color w:val="606060"/>
          <w:sz w:val="20"/>
          <w:szCs w:val="20"/>
        </w:rPr>
        <w:t>$:&amp;</w:t>
      </w:r>
      <w:proofErr w:type="gramEnd"/>
      <w:r w:rsidRPr="00374F87">
        <w:rPr>
          <w:rFonts w:ascii="Courier New" w:eastAsia="Times New Roman" w:hAnsi="Courier New" w:cs="Courier New"/>
          <w:color w:val="606060"/>
          <w:sz w:val="20"/>
          <w:szCs w:val="20"/>
        </w:rPr>
        <w:t>$vid_1$:&amp;$var_1$:&amp;$pid_2$:&amp;$vid_2$:&amp;$var_2$: &amp;$pid_3$:&amp;$vid_3$:&amp;$var_3$:\\</w:t>
      </w:r>
    </w:p>
    <w:p w14:paraId="53C0BA70"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0X0      &amp; 0X1    &amp; 0x</w:t>
      </w:r>
      <w:proofErr w:type="gramStart"/>
      <w:r w:rsidRPr="006A589A">
        <w:rPr>
          <w:rFonts w:ascii="Courier New" w:eastAsia="Times New Roman" w:hAnsi="Courier New" w:cs="Courier New"/>
          <w:color w:val="606060"/>
          <w:sz w:val="20"/>
          <w:szCs w:val="20"/>
        </w:rPr>
        <w:t>40  &amp;</w:t>
      </w:r>
      <w:proofErr w:type="gramEnd"/>
      <w:r w:rsidRPr="006A589A">
        <w:rPr>
          <w:rFonts w:ascii="Courier New" w:eastAsia="Times New Roman" w:hAnsi="Courier New" w:cs="Courier New"/>
          <w:color w:val="606060"/>
          <w:sz w:val="20"/>
          <w:szCs w:val="20"/>
        </w:rPr>
        <w:t>0X4     &amp;0X1    &amp; 0x40  &amp;0X8      &amp; 0X1    &amp; 0x40\\</w:t>
      </w:r>
    </w:p>
    <w:p w14:paraId="23BD2CA9"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w:t>
      </w:r>
      <w:proofErr w:type="spellStart"/>
      <w:r w:rsidRPr="006A589A">
        <w:rPr>
          <w:rFonts w:ascii="Courier New" w:eastAsia="Times New Roman" w:hAnsi="Courier New" w:cs="Courier New"/>
          <w:color w:val="606060"/>
          <w:sz w:val="20"/>
          <w:szCs w:val="20"/>
        </w:rPr>
        <w:t>hline</w:t>
      </w:r>
      <w:proofErr w:type="spellEnd"/>
    </w:p>
    <w:p w14:paraId="2B671E4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$pid_4</w:t>
      </w:r>
      <w:proofErr w:type="gramStart"/>
      <w:r w:rsidRPr="00374F87">
        <w:rPr>
          <w:rFonts w:ascii="Courier New" w:eastAsia="Times New Roman" w:hAnsi="Courier New" w:cs="Courier New"/>
          <w:color w:val="606060"/>
          <w:sz w:val="20"/>
          <w:szCs w:val="20"/>
        </w:rPr>
        <w:t>$  &amp;</w:t>
      </w:r>
      <w:proofErr w:type="gramEnd"/>
      <w:r w:rsidRPr="00374F87">
        <w:rPr>
          <w:rFonts w:ascii="Courier New" w:eastAsia="Times New Roman" w:hAnsi="Courier New" w:cs="Courier New"/>
          <w:color w:val="606060"/>
          <w:sz w:val="20"/>
          <w:szCs w:val="20"/>
        </w:rPr>
        <w:t>$vid_4$ &amp;$var_4$ &amp;$pid_5$ &amp;$vid_5$&amp;$var_5$ &amp;$pid_6$  &amp;$vid_6$ &amp;$var_6$\\</w:t>
      </w:r>
    </w:p>
    <w:p w14:paraId="2E02075A"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w:t>
      </w:r>
      <w:proofErr w:type="spellStart"/>
      <w:r w:rsidRPr="006A589A">
        <w:rPr>
          <w:rFonts w:ascii="Courier New" w:eastAsia="Times New Roman" w:hAnsi="Courier New" w:cs="Courier New"/>
          <w:color w:val="606060"/>
          <w:sz w:val="20"/>
          <w:szCs w:val="20"/>
        </w:rPr>
        <w:t>hline</w:t>
      </w:r>
      <w:proofErr w:type="spellEnd"/>
    </w:p>
    <w:p w14:paraId="1EE0D4F3"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0XA      &amp; 0X1    &amp; 0x</w:t>
      </w:r>
      <w:proofErr w:type="gramStart"/>
      <w:r w:rsidRPr="006A589A">
        <w:rPr>
          <w:rFonts w:ascii="Courier New" w:eastAsia="Times New Roman" w:hAnsi="Courier New" w:cs="Courier New"/>
          <w:color w:val="606060"/>
          <w:sz w:val="20"/>
          <w:szCs w:val="20"/>
        </w:rPr>
        <w:t>40  &amp;</w:t>
      </w:r>
      <w:proofErr w:type="gramEnd"/>
      <w:r w:rsidRPr="006A589A">
        <w:rPr>
          <w:rFonts w:ascii="Courier New" w:eastAsia="Times New Roman" w:hAnsi="Courier New" w:cs="Courier New"/>
          <w:color w:val="606060"/>
          <w:sz w:val="20"/>
          <w:szCs w:val="20"/>
        </w:rPr>
        <w:t>0XE     &amp;0X1    &amp; 0x40  &amp;0X10     &amp; 0X1    &amp; 0x40\\</w:t>
      </w:r>
    </w:p>
    <w:p w14:paraId="32562C2B"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w:t>
      </w:r>
      <w:proofErr w:type="spellStart"/>
      <w:r w:rsidRPr="006A589A">
        <w:rPr>
          <w:rFonts w:ascii="Courier New" w:eastAsia="Times New Roman" w:hAnsi="Courier New" w:cs="Courier New"/>
          <w:color w:val="606060"/>
          <w:sz w:val="20"/>
          <w:szCs w:val="20"/>
        </w:rPr>
        <w:t>hline</w:t>
      </w:r>
      <w:proofErr w:type="spellEnd"/>
    </w:p>
    <w:p w14:paraId="2EE948CF"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\end{</w:t>
      </w:r>
      <w:proofErr w:type="spellStart"/>
      <w:r w:rsidRPr="006A589A">
        <w:rPr>
          <w:rFonts w:ascii="Courier New" w:eastAsia="Times New Roman" w:hAnsi="Courier New" w:cs="Courier New"/>
          <w:color w:val="606060"/>
          <w:sz w:val="20"/>
          <w:szCs w:val="20"/>
        </w:rPr>
        <w:t>tabular</w:t>
      </w:r>
      <w:proofErr w:type="spellEnd"/>
      <w:r w:rsidRPr="006A589A">
        <w:rPr>
          <w:rFonts w:ascii="Courier New" w:eastAsia="Times New Roman" w:hAnsi="Courier New" w:cs="Courier New"/>
          <w:color w:val="606060"/>
          <w:sz w:val="20"/>
          <w:szCs w:val="20"/>
        </w:rPr>
        <w:t>}</w:t>
      </w:r>
    </w:p>
    <w:p w14:paraId="469B0936"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t>\end{</w:t>
      </w:r>
      <w:proofErr w:type="spellStart"/>
      <w:r w:rsidRPr="006A589A">
        <w:rPr>
          <w:rFonts w:ascii="Courier New" w:eastAsia="Times New Roman" w:hAnsi="Courier New" w:cs="Courier New"/>
          <w:color w:val="606060"/>
          <w:sz w:val="20"/>
          <w:szCs w:val="20"/>
        </w:rPr>
        <w:t>center</w:t>
      </w:r>
      <w:proofErr w:type="spellEnd"/>
      <w:r w:rsidRPr="006A589A">
        <w:rPr>
          <w:rFonts w:ascii="Courier New" w:eastAsia="Times New Roman" w:hAnsi="Courier New" w:cs="Courier New"/>
          <w:color w:val="606060"/>
          <w:sz w:val="20"/>
          <w:szCs w:val="20"/>
        </w:rPr>
        <w:t>}</w:t>
      </w:r>
    </w:p>
    <w:p w14:paraId="44BD388E"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%\end{</w:t>
      </w:r>
      <w:proofErr w:type="spellStart"/>
      <w:r w:rsidRPr="006A589A">
        <w:rPr>
          <w:rFonts w:ascii="Courier New" w:eastAsia="Times New Roman" w:hAnsi="Courier New" w:cs="Courier New"/>
          <w:color w:val="606060"/>
          <w:sz w:val="20"/>
          <w:szCs w:val="20"/>
        </w:rPr>
        <w:t>table</w:t>
      </w:r>
      <w:proofErr w:type="spellEnd"/>
      <w:r w:rsidRPr="006A589A">
        <w:rPr>
          <w:rFonts w:ascii="Courier New" w:eastAsia="Times New Roman" w:hAnsi="Courier New" w:cs="Courier New"/>
          <w:color w:val="606060"/>
          <w:sz w:val="20"/>
          <w:szCs w:val="20"/>
        </w:rPr>
        <w:t>}</w:t>
      </w:r>
    </w:p>
    <w:p w14:paraId="2A2F748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p>
    <w:p w14:paraId="799744A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p>
    <w:p w14:paraId="3B32799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%\begin{table*}</w:t>
      </w:r>
    </w:p>
    <w:p w14:paraId="1A6E658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scriptsize</w:t>
      </w:r>
      <w:proofErr w:type="spellEnd"/>
      <w:r w:rsidRPr="00374F87">
        <w:rPr>
          <w:rFonts w:ascii="Courier New" w:eastAsia="Times New Roman" w:hAnsi="Courier New" w:cs="Courier New"/>
          <w:color w:val="606060"/>
          <w:sz w:val="20"/>
          <w:szCs w:val="20"/>
        </w:rPr>
        <w:t xml:space="preserve"> \caption{$PF$ of binocular catching robot}</w:t>
      </w:r>
    </w:p>
    <w:p w14:paraId="183A9CB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\label{</w:t>
      </w:r>
      <w:proofErr w:type="spellStart"/>
      <w:r w:rsidRPr="00374F87">
        <w:rPr>
          <w:rFonts w:ascii="Courier New" w:eastAsia="Times New Roman" w:hAnsi="Courier New" w:cs="Courier New"/>
          <w:color w:val="606060"/>
          <w:sz w:val="20"/>
          <w:szCs w:val="20"/>
        </w:rPr>
        <w:t>table:PFofrobot</w:t>
      </w:r>
      <w:proofErr w:type="spellEnd"/>
      <w:r w:rsidRPr="00374F87">
        <w:rPr>
          <w:rFonts w:ascii="Courier New" w:eastAsia="Times New Roman" w:hAnsi="Courier New" w:cs="Courier New"/>
          <w:color w:val="606060"/>
          <w:sz w:val="20"/>
          <w:szCs w:val="20"/>
        </w:rPr>
        <w:t>}</w:t>
      </w:r>
    </w:p>
    <w:p w14:paraId="1B9A6E0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t>\begin{center}</w:t>
      </w:r>
    </w:p>
    <w:p w14:paraId="0E7AA9D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renewcommand</w:t>
      </w:r>
      <w:proofErr w:type="spellEnd"/>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arraystretch</w:t>
      </w:r>
      <w:proofErr w:type="spellEnd"/>
      <w:r w:rsidRPr="00374F87">
        <w:rPr>
          <w:rFonts w:ascii="Courier New" w:eastAsia="Times New Roman" w:hAnsi="Courier New" w:cs="Courier New"/>
          <w:color w:val="606060"/>
          <w:sz w:val="20"/>
          <w:szCs w:val="20"/>
        </w:rPr>
        <w:t>}{1.4}</w:t>
      </w:r>
    </w:p>
    <w:p w14:paraId="12D2DE5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setlength</w:t>
      </w:r>
      <w:proofErr w:type="spellEnd"/>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tabcolsep</w:t>
      </w:r>
      <w:proofErr w:type="spellEnd"/>
      <w:r w:rsidRPr="00374F87">
        <w:rPr>
          <w:rFonts w:ascii="Courier New" w:eastAsia="Times New Roman" w:hAnsi="Courier New" w:cs="Courier New"/>
          <w:color w:val="606060"/>
          <w:sz w:val="20"/>
          <w:szCs w:val="20"/>
        </w:rPr>
        <w:t>{3pt}</w:t>
      </w:r>
    </w:p>
    <w:p w14:paraId="3EA8C11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\begin{tabular}{|</w:t>
      </w:r>
      <w:proofErr w:type="spellStart"/>
      <w:r w:rsidRPr="00374F87">
        <w:rPr>
          <w:rFonts w:ascii="Courier New" w:eastAsia="Times New Roman" w:hAnsi="Courier New" w:cs="Courier New"/>
          <w:color w:val="606060"/>
          <w:sz w:val="20"/>
          <w:szCs w:val="20"/>
        </w:rPr>
        <w:t>c|c|c|c|c|c|c|c|c|c|c|c|c|c|c|c|c|c|c|c</w:t>
      </w:r>
      <w:proofErr w:type="spellEnd"/>
      <w:r w:rsidRPr="00374F87">
        <w:rPr>
          <w:rFonts w:ascii="Courier New" w:eastAsia="Times New Roman" w:hAnsi="Courier New" w:cs="Courier New"/>
          <w:color w:val="606060"/>
          <w:sz w:val="20"/>
          <w:szCs w:val="20"/>
        </w:rPr>
        <w:t>|}</w:t>
      </w:r>
    </w:p>
    <w:p w14:paraId="6B056BF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w:t>
      </w:r>
      <w:proofErr w:type="spellStart"/>
      <w:r w:rsidRPr="00374F87">
        <w:rPr>
          <w:rFonts w:ascii="Courier New" w:eastAsia="Times New Roman" w:hAnsi="Courier New" w:cs="Courier New"/>
          <w:color w:val="606060"/>
          <w:sz w:val="20"/>
          <w:szCs w:val="20"/>
        </w:rPr>
        <w:t>hline</w:t>
      </w:r>
      <w:proofErr w:type="spellEnd"/>
    </w:p>
    <w:p w14:paraId="4A0CF62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 xml:space="preserve">$mid_1$   &amp; $pfl_1$ </w:t>
      </w:r>
    </w:p>
    <w:p w14:paraId="6E4BC17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lastRenderedPageBreak/>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&amp;$aid_1$  &amp; $cfl_1$  &amp; $pid_1$  &amp;$pdata_1$ &amp; $pid_2$  &amp;$pdata_2$</w:t>
      </w:r>
    </w:p>
    <w:p w14:paraId="6B4A75E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&amp;$aid_2$  &amp; $cfl_2$  &amp; $pid_3$  &amp;$pdata_3$ &amp; $pid_4$  &amp;$pdata_4$</w:t>
      </w:r>
    </w:p>
    <w:p w14:paraId="229B1B2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&amp;$aid_3$  &amp; $cfl_3$  &amp; $pid_5$  &amp;$pdata_5$ &amp; $pid_6$  &amp;$pdata_6$  \\</w:t>
      </w:r>
    </w:p>
    <w:p w14:paraId="336E86F5"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w:t>
      </w:r>
      <w:proofErr w:type="spellStart"/>
      <w:r w:rsidRPr="006A589A">
        <w:rPr>
          <w:rFonts w:ascii="Courier New" w:eastAsia="Times New Roman" w:hAnsi="Courier New" w:cs="Courier New"/>
          <w:color w:val="606060"/>
          <w:sz w:val="20"/>
          <w:szCs w:val="20"/>
        </w:rPr>
        <w:t>hline</w:t>
      </w:r>
      <w:proofErr w:type="spellEnd"/>
    </w:p>
    <w:p w14:paraId="323C3747"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 xml:space="preserve">0x01    &amp; 0x14  </w:t>
      </w:r>
    </w:p>
    <w:p w14:paraId="4B216334"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&amp;0x</w:t>
      </w:r>
      <w:proofErr w:type="gramStart"/>
      <w:r w:rsidRPr="006A589A">
        <w:rPr>
          <w:rFonts w:ascii="Courier New" w:eastAsia="Times New Roman" w:hAnsi="Courier New" w:cs="Courier New"/>
          <w:color w:val="606060"/>
          <w:sz w:val="20"/>
          <w:szCs w:val="20"/>
        </w:rPr>
        <w:t>01  &amp;</w:t>
      </w:r>
      <w:proofErr w:type="gramEnd"/>
      <w:r w:rsidRPr="006A589A">
        <w:rPr>
          <w:rFonts w:ascii="Courier New" w:eastAsia="Times New Roman" w:hAnsi="Courier New" w:cs="Courier New"/>
          <w:color w:val="606060"/>
          <w:sz w:val="20"/>
          <w:szCs w:val="20"/>
        </w:rPr>
        <w:t xml:space="preserve">0xE     &amp;0x00   &amp;0x1C6   &amp;0x04   &amp;0x10A5E </w:t>
      </w:r>
    </w:p>
    <w:p w14:paraId="5AE7958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&amp;0x</w:t>
      </w:r>
      <w:proofErr w:type="gramStart"/>
      <w:r w:rsidRPr="00374F87">
        <w:rPr>
          <w:rFonts w:ascii="Courier New" w:eastAsia="Times New Roman" w:hAnsi="Courier New" w:cs="Courier New"/>
          <w:color w:val="606060"/>
          <w:sz w:val="20"/>
          <w:szCs w:val="20"/>
        </w:rPr>
        <w:t>02  &amp;</w:t>
      </w:r>
      <w:proofErr w:type="gramEnd"/>
      <w:r w:rsidRPr="00374F87">
        <w:rPr>
          <w:rFonts w:ascii="Courier New" w:eastAsia="Times New Roman" w:hAnsi="Courier New" w:cs="Courier New"/>
          <w:color w:val="606060"/>
          <w:sz w:val="20"/>
          <w:szCs w:val="20"/>
        </w:rPr>
        <w:t>0xE     &amp;0x08   &amp;0x17b   &amp;0x0A   &amp;0xDE27</w:t>
      </w:r>
    </w:p>
    <w:p w14:paraId="015F9158"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&amp;0x</w:t>
      </w:r>
      <w:proofErr w:type="gramStart"/>
      <w:r w:rsidRPr="006A589A">
        <w:rPr>
          <w:rFonts w:ascii="Courier New" w:eastAsia="Times New Roman" w:hAnsi="Courier New" w:cs="Courier New"/>
          <w:color w:val="606060"/>
          <w:sz w:val="20"/>
          <w:szCs w:val="20"/>
        </w:rPr>
        <w:t>03  &amp;</w:t>
      </w:r>
      <w:proofErr w:type="gramEnd"/>
      <w:r w:rsidRPr="006A589A">
        <w:rPr>
          <w:rFonts w:ascii="Courier New" w:eastAsia="Times New Roman" w:hAnsi="Courier New" w:cs="Courier New"/>
          <w:color w:val="606060"/>
          <w:sz w:val="20"/>
          <w:szCs w:val="20"/>
        </w:rPr>
        <w:t>0xE     &amp;0x0E   &amp;0x140   &amp;0x10   &amp;0xBB80\\</w:t>
      </w:r>
    </w:p>
    <w:p w14:paraId="4A578CC6"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w:t>
      </w:r>
      <w:proofErr w:type="spellStart"/>
      <w:r w:rsidRPr="006A589A">
        <w:rPr>
          <w:rFonts w:ascii="Courier New" w:eastAsia="Times New Roman" w:hAnsi="Courier New" w:cs="Courier New"/>
          <w:color w:val="606060"/>
          <w:sz w:val="20"/>
          <w:szCs w:val="20"/>
        </w:rPr>
        <w:t>hline</w:t>
      </w:r>
      <w:proofErr w:type="spellEnd"/>
    </w:p>
    <w:p w14:paraId="1BC05D6D"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 xml:space="preserve">0x01    &amp; 0x14  </w:t>
      </w:r>
    </w:p>
    <w:p w14:paraId="3DCCE734"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&amp;0x</w:t>
      </w:r>
      <w:proofErr w:type="gramStart"/>
      <w:r w:rsidRPr="006A589A">
        <w:rPr>
          <w:rFonts w:ascii="Courier New" w:eastAsia="Times New Roman" w:hAnsi="Courier New" w:cs="Courier New"/>
          <w:color w:val="606060"/>
          <w:sz w:val="20"/>
          <w:szCs w:val="20"/>
        </w:rPr>
        <w:t>01  &amp;</w:t>
      </w:r>
      <w:proofErr w:type="gramEnd"/>
      <w:r w:rsidRPr="006A589A">
        <w:rPr>
          <w:rFonts w:ascii="Courier New" w:eastAsia="Times New Roman" w:hAnsi="Courier New" w:cs="Courier New"/>
          <w:color w:val="606060"/>
          <w:sz w:val="20"/>
          <w:szCs w:val="20"/>
        </w:rPr>
        <w:t xml:space="preserve">0xE     &amp;0x00   &amp;0x1F6   &amp;0x04   &amp;0x126AA </w:t>
      </w:r>
    </w:p>
    <w:p w14:paraId="78CE901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&amp;0x</w:t>
      </w:r>
      <w:proofErr w:type="gramStart"/>
      <w:r w:rsidRPr="00374F87">
        <w:rPr>
          <w:rFonts w:ascii="Courier New" w:eastAsia="Times New Roman" w:hAnsi="Courier New" w:cs="Courier New"/>
          <w:color w:val="606060"/>
          <w:sz w:val="20"/>
          <w:szCs w:val="20"/>
        </w:rPr>
        <w:t>03  &amp;</w:t>
      </w:r>
      <w:proofErr w:type="gramEnd"/>
      <w:r w:rsidRPr="00374F87">
        <w:rPr>
          <w:rFonts w:ascii="Courier New" w:eastAsia="Times New Roman" w:hAnsi="Courier New" w:cs="Courier New"/>
          <w:color w:val="606060"/>
          <w:sz w:val="20"/>
          <w:szCs w:val="20"/>
        </w:rPr>
        <w:t>0xE     &amp;0x08   &amp;0x175   &amp;0x0A   &amp;0xDA94</w:t>
      </w:r>
    </w:p>
    <w:p w14:paraId="277B29F6"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&amp;0x</w:t>
      </w:r>
      <w:proofErr w:type="gramStart"/>
      <w:r w:rsidRPr="006A589A">
        <w:rPr>
          <w:rFonts w:ascii="Courier New" w:eastAsia="Times New Roman" w:hAnsi="Courier New" w:cs="Courier New"/>
          <w:color w:val="606060"/>
          <w:sz w:val="20"/>
          <w:szCs w:val="20"/>
        </w:rPr>
        <w:t>04  &amp;</w:t>
      </w:r>
      <w:proofErr w:type="gramEnd"/>
      <w:r w:rsidRPr="006A589A">
        <w:rPr>
          <w:rFonts w:ascii="Courier New" w:eastAsia="Times New Roman" w:hAnsi="Courier New" w:cs="Courier New"/>
          <w:color w:val="606060"/>
          <w:sz w:val="20"/>
          <w:szCs w:val="20"/>
        </w:rPr>
        <w:t>0xE     &amp;0x0E   &amp;0x140   &amp;0x10   &amp;0xBB80\\</w:t>
      </w:r>
      <w:r w:rsidRPr="006A589A">
        <w:rPr>
          <w:rFonts w:ascii="Courier New" w:eastAsia="Times New Roman" w:hAnsi="Courier New" w:cs="Courier New"/>
          <w:color w:val="606060"/>
          <w:sz w:val="20"/>
          <w:szCs w:val="20"/>
        </w:rPr>
        <w:tab/>
      </w:r>
    </w:p>
    <w:p w14:paraId="3B05873A"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w:t>
      </w:r>
      <w:proofErr w:type="spellStart"/>
      <w:r w:rsidRPr="006A589A">
        <w:rPr>
          <w:rFonts w:ascii="Courier New" w:eastAsia="Times New Roman" w:hAnsi="Courier New" w:cs="Courier New"/>
          <w:color w:val="606060"/>
          <w:sz w:val="20"/>
          <w:szCs w:val="20"/>
        </w:rPr>
        <w:t>hline</w:t>
      </w:r>
      <w:proofErr w:type="spellEnd"/>
    </w:p>
    <w:p w14:paraId="5E219323"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 xml:space="preserve">0x01    &amp; 0x14  </w:t>
      </w:r>
    </w:p>
    <w:p w14:paraId="4916821A"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&amp;0x</w:t>
      </w:r>
      <w:proofErr w:type="gramStart"/>
      <w:r w:rsidRPr="006A589A">
        <w:rPr>
          <w:rFonts w:ascii="Courier New" w:eastAsia="Times New Roman" w:hAnsi="Courier New" w:cs="Courier New"/>
          <w:color w:val="606060"/>
          <w:sz w:val="20"/>
          <w:szCs w:val="20"/>
        </w:rPr>
        <w:t>01  &amp;</w:t>
      </w:r>
      <w:proofErr w:type="gramEnd"/>
      <w:r w:rsidRPr="006A589A">
        <w:rPr>
          <w:rFonts w:ascii="Courier New" w:eastAsia="Times New Roman" w:hAnsi="Courier New" w:cs="Courier New"/>
          <w:color w:val="606060"/>
          <w:sz w:val="20"/>
          <w:szCs w:val="20"/>
        </w:rPr>
        <w:t xml:space="preserve">0xE     &amp;0x00   &amp;0x28F   &amp;0x04   &amp;0x17FDB </w:t>
      </w:r>
    </w:p>
    <w:p w14:paraId="7F89F7D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r>
      <w:r w:rsidRPr="00374F87">
        <w:rPr>
          <w:rFonts w:ascii="Courier New" w:eastAsia="Times New Roman" w:hAnsi="Courier New" w:cs="Courier New"/>
          <w:color w:val="606060"/>
          <w:sz w:val="20"/>
          <w:szCs w:val="20"/>
        </w:rPr>
        <w:tab/>
        <w:t>&amp;0x</w:t>
      </w:r>
      <w:proofErr w:type="gramStart"/>
      <w:r w:rsidRPr="00374F87">
        <w:rPr>
          <w:rFonts w:ascii="Courier New" w:eastAsia="Times New Roman" w:hAnsi="Courier New" w:cs="Courier New"/>
          <w:color w:val="606060"/>
          <w:sz w:val="20"/>
          <w:szCs w:val="20"/>
        </w:rPr>
        <w:t>02  &amp;</w:t>
      </w:r>
      <w:proofErr w:type="gramEnd"/>
      <w:r w:rsidRPr="00374F87">
        <w:rPr>
          <w:rFonts w:ascii="Courier New" w:eastAsia="Times New Roman" w:hAnsi="Courier New" w:cs="Courier New"/>
          <w:color w:val="606060"/>
          <w:sz w:val="20"/>
          <w:szCs w:val="20"/>
        </w:rPr>
        <w:t>0xE     &amp;0x08   &amp;0x17A   &amp;0x0A   &amp;0xE0D8</w:t>
      </w:r>
    </w:p>
    <w:p w14:paraId="6AF699A5"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&amp;0x</w:t>
      </w:r>
      <w:proofErr w:type="gramStart"/>
      <w:r w:rsidRPr="006A589A">
        <w:rPr>
          <w:rFonts w:ascii="Courier New" w:eastAsia="Times New Roman" w:hAnsi="Courier New" w:cs="Courier New"/>
          <w:color w:val="606060"/>
          <w:sz w:val="20"/>
          <w:szCs w:val="20"/>
        </w:rPr>
        <w:t>03  &amp;</w:t>
      </w:r>
      <w:proofErr w:type="gramEnd"/>
      <w:r w:rsidRPr="006A589A">
        <w:rPr>
          <w:rFonts w:ascii="Courier New" w:eastAsia="Times New Roman" w:hAnsi="Courier New" w:cs="Courier New"/>
          <w:color w:val="606060"/>
          <w:sz w:val="20"/>
          <w:szCs w:val="20"/>
        </w:rPr>
        <w:t>0xE     &amp;0x0E   &amp;0x140   &amp;0x10   &amp;0xBB80\\</w:t>
      </w:r>
    </w:p>
    <w:p w14:paraId="11715059"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w:t>
      </w:r>
      <w:proofErr w:type="spellStart"/>
      <w:r w:rsidRPr="006A589A">
        <w:rPr>
          <w:rFonts w:ascii="Courier New" w:eastAsia="Times New Roman" w:hAnsi="Courier New" w:cs="Courier New"/>
          <w:color w:val="606060"/>
          <w:sz w:val="20"/>
          <w:szCs w:val="20"/>
        </w:rPr>
        <w:t>hline</w:t>
      </w:r>
      <w:proofErr w:type="spellEnd"/>
    </w:p>
    <w:p w14:paraId="43240E1E"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 xml:space="preserve">0x01    &amp; 0x14  </w:t>
      </w:r>
    </w:p>
    <w:p w14:paraId="593E800B" w14:textId="77777777" w:rsidR="00A32828" w:rsidRPr="002E703C"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703C">
        <w:rPr>
          <w:rFonts w:ascii="Courier New" w:eastAsia="Times New Roman" w:hAnsi="Courier New" w:cs="Courier New"/>
          <w:color w:val="606060"/>
          <w:sz w:val="20"/>
          <w:szCs w:val="20"/>
        </w:rPr>
        <w:t>%</w:t>
      </w:r>
      <w:r w:rsidRPr="002E703C">
        <w:rPr>
          <w:rFonts w:ascii="Courier New" w:eastAsia="Times New Roman" w:hAnsi="Courier New" w:cs="Courier New"/>
          <w:color w:val="606060"/>
          <w:sz w:val="20"/>
          <w:szCs w:val="20"/>
        </w:rPr>
        <w:tab/>
      </w:r>
      <w:r w:rsidRPr="002E703C">
        <w:rPr>
          <w:rFonts w:ascii="Courier New" w:eastAsia="Times New Roman" w:hAnsi="Courier New" w:cs="Courier New"/>
          <w:color w:val="606060"/>
          <w:sz w:val="20"/>
          <w:szCs w:val="20"/>
        </w:rPr>
        <w:tab/>
      </w:r>
      <w:r w:rsidRPr="002E703C">
        <w:rPr>
          <w:rFonts w:ascii="Courier New" w:eastAsia="Times New Roman" w:hAnsi="Courier New" w:cs="Courier New"/>
          <w:color w:val="606060"/>
          <w:sz w:val="20"/>
          <w:szCs w:val="20"/>
        </w:rPr>
        <w:tab/>
        <w:t>&amp;0x</w:t>
      </w:r>
      <w:proofErr w:type="gramStart"/>
      <w:r w:rsidRPr="002E703C">
        <w:rPr>
          <w:rFonts w:ascii="Courier New" w:eastAsia="Times New Roman" w:hAnsi="Courier New" w:cs="Courier New"/>
          <w:color w:val="606060"/>
          <w:sz w:val="20"/>
          <w:szCs w:val="20"/>
        </w:rPr>
        <w:t>01  &amp;</w:t>
      </w:r>
      <w:proofErr w:type="gramEnd"/>
      <w:r w:rsidRPr="002E703C">
        <w:rPr>
          <w:rFonts w:ascii="Courier New" w:eastAsia="Times New Roman" w:hAnsi="Courier New" w:cs="Courier New"/>
          <w:color w:val="606060"/>
          <w:sz w:val="20"/>
          <w:szCs w:val="20"/>
        </w:rPr>
        <w:t>0xE     &amp;0x00   &amp;0x263   &amp;0x04   &amp;0x16624</w:t>
      </w:r>
    </w:p>
    <w:p w14:paraId="4DC31C75" w14:textId="77777777" w:rsidR="00A32828" w:rsidRPr="002E703C"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703C">
        <w:rPr>
          <w:rFonts w:ascii="Courier New" w:eastAsia="Times New Roman" w:hAnsi="Courier New" w:cs="Courier New"/>
          <w:color w:val="606060"/>
          <w:sz w:val="20"/>
          <w:szCs w:val="20"/>
        </w:rPr>
        <w:t>%</w:t>
      </w:r>
      <w:r w:rsidRPr="002E703C">
        <w:rPr>
          <w:rFonts w:ascii="Courier New" w:eastAsia="Times New Roman" w:hAnsi="Courier New" w:cs="Courier New"/>
          <w:color w:val="606060"/>
          <w:sz w:val="20"/>
          <w:szCs w:val="20"/>
        </w:rPr>
        <w:tab/>
      </w:r>
      <w:r w:rsidRPr="002E703C">
        <w:rPr>
          <w:rFonts w:ascii="Courier New" w:eastAsia="Times New Roman" w:hAnsi="Courier New" w:cs="Courier New"/>
          <w:color w:val="606060"/>
          <w:sz w:val="20"/>
          <w:szCs w:val="20"/>
        </w:rPr>
        <w:tab/>
      </w:r>
      <w:r w:rsidRPr="002E703C">
        <w:rPr>
          <w:rFonts w:ascii="Courier New" w:eastAsia="Times New Roman" w:hAnsi="Courier New" w:cs="Courier New"/>
          <w:color w:val="606060"/>
          <w:sz w:val="20"/>
          <w:szCs w:val="20"/>
        </w:rPr>
        <w:tab/>
        <w:t>&amp;0x</w:t>
      </w:r>
      <w:proofErr w:type="gramStart"/>
      <w:r w:rsidRPr="002E703C">
        <w:rPr>
          <w:rFonts w:ascii="Courier New" w:eastAsia="Times New Roman" w:hAnsi="Courier New" w:cs="Courier New"/>
          <w:color w:val="606060"/>
          <w:sz w:val="20"/>
          <w:szCs w:val="20"/>
        </w:rPr>
        <w:t>02  &amp;</w:t>
      </w:r>
      <w:proofErr w:type="gramEnd"/>
      <w:r w:rsidRPr="002E703C">
        <w:rPr>
          <w:rFonts w:ascii="Courier New" w:eastAsia="Times New Roman" w:hAnsi="Courier New" w:cs="Courier New"/>
          <w:color w:val="606060"/>
          <w:sz w:val="20"/>
          <w:szCs w:val="20"/>
        </w:rPr>
        <w:t>0xE     &amp;0x08   &amp;0x171   &amp;0x0A   &amp;0xD87D</w:t>
      </w:r>
    </w:p>
    <w:p w14:paraId="51279503"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1562" w:name="_GoBack"/>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&amp;0x</w:t>
      </w:r>
      <w:proofErr w:type="gramStart"/>
      <w:r w:rsidRPr="006A589A">
        <w:rPr>
          <w:rFonts w:ascii="Courier New" w:eastAsia="Times New Roman" w:hAnsi="Courier New" w:cs="Courier New"/>
          <w:color w:val="606060"/>
          <w:sz w:val="20"/>
          <w:szCs w:val="20"/>
        </w:rPr>
        <w:t>03  &amp;</w:t>
      </w:r>
      <w:proofErr w:type="gramEnd"/>
      <w:r w:rsidRPr="006A589A">
        <w:rPr>
          <w:rFonts w:ascii="Courier New" w:eastAsia="Times New Roman" w:hAnsi="Courier New" w:cs="Courier New"/>
          <w:color w:val="606060"/>
          <w:sz w:val="20"/>
          <w:szCs w:val="20"/>
        </w:rPr>
        <w:t>0xE     &amp;0x0E   &amp;0x140   &amp;0x10   &amp;0xBB80\\</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p>
    <w:p w14:paraId="768C6C21"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w:t>
      </w:r>
      <w:proofErr w:type="spellStart"/>
      <w:r w:rsidRPr="006A589A">
        <w:rPr>
          <w:rFonts w:ascii="Courier New" w:eastAsia="Times New Roman" w:hAnsi="Courier New" w:cs="Courier New"/>
          <w:color w:val="606060"/>
          <w:sz w:val="20"/>
          <w:szCs w:val="20"/>
        </w:rPr>
        <w:t>hline</w:t>
      </w:r>
      <w:proofErr w:type="spellEnd"/>
    </w:p>
    <w:p w14:paraId="041D183E"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r>
      <w:r w:rsidRPr="006A589A">
        <w:rPr>
          <w:rFonts w:ascii="Courier New" w:eastAsia="Times New Roman" w:hAnsi="Courier New" w:cs="Courier New"/>
          <w:color w:val="606060"/>
          <w:sz w:val="20"/>
          <w:szCs w:val="20"/>
        </w:rPr>
        <w:tab/>
        <w:t>\end{</w:t>
      </w:r>
      <w:proofErr w:type="spellStart"/>
      <w:r w:rsidRPr="006A589A">
        <w:rPr>
          <w:rFonts w:ascii="Courier New" w:eastAsia="Times New Roman" w:hAnsi="Courier New" w:cs="Courier New"/>
          <w:color w:val="606060"/>
          <w:sz w:val="20"/>
          <w:szCs w:val="20"/>
        </w:rPr>
        <w:t>tabular</w:t>
      </w:r>
      <w:proofErr w:type="spellEnd"/>
      <w:r w:rsidRPr="006A589A">
        <w:rPr>
          <w:rFonts w:ascii="Courier New" w:eastAsia="Times New Roman" w:hAnsi="Courier New" w:cs="Courier New"/>
          <w:color w:val="606060"/>
          <w:sz w:val="20"/>
          <w:szCs w:val="20"/>
        </w:rPr>
        <w:t>}</w:t>
      </w:r>
    </w:p>
    <w:p w14:paraId="6B37A583"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w:t>
      </w:r>
      <w:r w:rsidRPr="006A589A">
        <w:rPr>
          <w:rFonts w:ascii="Courier New" w:eastAsia="Times New Roman" w:hAnsi="Courier New" w:cs="Courier New"/>
          <w:color w:val="606060"/>
          <w:sz w:val="20"/>
          <w:szCs w:val="20"/>
        </w:rPr>
        <w:tab/>
        <w:t>\end{</w:t>
      </w:r>
      <w:proofErr w:type="spellStart"/>
      <w:r w:rsidRPr="006A589A">
        <w:rPr>
          <w:rFonts w:ascii="Courier New" w:eastAsia="Times New Roman" w:hAnsi="Courier New" w:cs="Courier New"/>
          <w:color w:val="606060"/>
          <w:sz w:val="20"/>
          <w:szCs w:val="20"/>
        </w:rPr>
        <w:t>center</w:t>
      </w:r>
      <w:proofErr w:type="spellEnd"/>
      <w:r w:rsidRPr="006A589A">
        <w:rPr>
          <w:rFonts w:ascii="Courier New" w:eastAsia="Times New Roman" w:hAnsi="Courier New" w:cs="Courier New"/>
          <w:color w:val="606060"/>
          <w:sz w:val="20"/>
          <w:szCs w:val="20"/>
        </w:rPr>
        <w:t>}</w:t>
      </w:r>
    </w:p>
    <w:p w14:paraId="50D58C1F" w14:textId="77777777" w:rsidR="00A32828" w:rsidRPr="006A589A"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89A">
        <w:rPr>
          <w:rFonts w:ascii="Courier New" w:eastAsia="Times New Roman" w:hAnsi="Courier New" w:cs="Courier New"/>
          <w:color w:val="606060"/>
          <w:sz w:val="20"/>
          <w:szCs w:val="20"/>
        </w:rPr>
        <w:t>%\end{</w:t>
      </w:r>
      <w:proofErr w:type="spellStart"/>
      <w:r w:rsidRPr="006A589A">
        <w:rPr>
          <w:rFonts w:ascii="Courier New" w:eastAsia="Times New Roman" w:hAnsi="Courier New" w:cs="Courier New"/>
          <w:color w:val="606060"/>
          <w:sz w:val="20"/>
          <w:szCs w:val="20"/>
        </w:rPr>
        <w:t>table</w:t>
      </w:r>
      <w:proofErr w:type="spellEnd"/>
      <w:r w:rsidRPr="006A589A">
        <w:rPr>
          <w:rFonts w:ascii="Courier New" w:eastAsia="Times New Roman" w:hAnsi="Courier New" w:cs="Courier New"/>
          <w:color w:val="606060"/>
          <w:sz w:val="20"/>
          <w:szCs w:val="20"/>
        </w:rPr>
        <w:t>*}</w:t>
      </w:r>
    </w:p>
    <w:bookmarkEnd w:id="1562"/>
    <w:p w14:paraId="2B6D731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w:t>
      </w:r>
      <w:proofErr w:type="spellStart"/>
      <w:proofErr w:type="gramStart"/>
      <w:r w:rsidRPr="00374F87">
        <w:rPr>
          <w:rFonts w:ascii="Courier New" w:eastAsia="Times New Roman" w:hAnsi="Courier New" w:cs="Courier New"/>
          <w:b/>
          <w:bCs/>
          <w:color w:val="0000CC"/>
          <w:sz w:val="20"/>
          <w:szCs w:val="20"/>
        </w:rPr>
        <w:t>subsubsection</w:t>
      </w:r>
      <w:proofErr w:type="spellEnd"/>
      <w:r w:rsidRPr="00374F87">
        <w:rPr>
          <w:rFonts w:ascii="Courier New" w:eastAsia="Times New Roman" w:hAnsi="Courier New" w:cs="Courier New"/>
          <w:b/>
          <w:bCs/>
          <w:color w:val="0000CC"/>
          <w:sz w:val="20"/>
          <w:szCs w:val="20"/>
        </w:rPr>
        <w:t>{</w:t>
      </w:r>
      <w:proofErr w:type="gramEnd"/>
      <w:r w:rsidRPr="00374F87">
        <w:rPr>
          <w:rFonts w:ascii="Courier New" w:eastAsia="Times New Roman" w:hAnsi="Courier New" w:cs="Courier New"/>
          <w:b/>
          <w:bCs/>
          <w:color w:val="0000CC"/>
          <w:sz w:val="20"/>
          <w:szCs w:val="20"/>
        </w:rPr>
        <w:t>Process of $PF$}</w:t>
      </w:r>
    </w:p>
    <w:p w14:paraId="20E49CBC" w14:textId="77777777" w:rsidR="00A32828" w:rsidRPr="00374F87" w:rsidRDefault="00F05D89"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ins w:id="1563" w:author="Author">
        <w:r w:rsidRPr="00374F87">
          <w:rPr>
            <w:rFonts w:ascii="Courier New" w:eastAsia="Times New Roman" w:hAnsi="Courier New" w:cs="Courier New"/>
            <w:color w:val="000000"/>
            <w:sz w:val="20"/>
            <w:szCs w:val="20"/>
          </w:rPr>
          <w:t xml:space="preserve">Table </w:t>
        </w:r>
        <w:r w:rsidRPr="00374F87">
          <w:rPr>
            <w:rFonts w:ascii="Courier New" w:eastAsia="Times New Roman" w:hAnsi="Courier New" w:cs="Courier New"/>
            <w:color w:val="800000"/>
            <w:sz w:val="20"/>
            <w:szCs w:val="20"/>
          </w:rPr>
          <w:t>\ref</w:t>
        </w:r>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rPr>
          <w:t>table:</w:t>
        </w:r>
        <w:r w:rsidRPr="00374F87">
          <w:rPr>
            <w:rFonts w:ascii="Courier New" w:eastAsia="Times New Roman" w:hAnsi="Courier New" w:cs="Courier New"/>
            <w:color w:val="000000"/>
            <w:sz w:val="20"/>
            <w:szCs w:val="20"/>
            <w:u w:val="single"/>
          </w:rPr>
          <w:t>PFofrobot</w:t>
        </w:r>
        <w:proofErr w:type="spellEnd"/>
        <w:r w:rsidRPr="00374F87">
          <w:rPr>
            <w:rFonts w:ascii="Courier New" w:eastAsia="Times New Roman" w:hAnsi="Courier New" w:cs="Courier New"/>
            <w:color w:val="000000"/>
            <w:sz w:val="20"/>
            <w:szCs w:val="20"/>
          </w:rPr>
          <w:t xml:space="preserve">} shows </w:t>
        </w:r>
      </w:ins>
      <w:del w:id="1564" w:author="Author">
        <w:r w:rsidR="00A32828" w:rsidRPr="00374F87" w:rsidDel="00F05D89">
          <w:rPr>
            <w:rFonts w:ascii="Courier New" w:eastAsia="Times New Roman" w:hAnsi="Courier New" w:cs="Courier New"/>
            <w:color w:val="000000"/>
            <w:sz w:val="20"/>
            <w:szCs w:val="20"/>
          </w:rPr>
          <w:delText xml:space="preserve">The </w:delText>
        </w:r>
      </w:del>
      <w:ins w:id="1565" w:author="Author">
        <w:r w:rsidRPr="00374F87">
          <w:rPr>
            <w:rFonts w:ascii="Courier New" w:eastAsia="Times New Roman" w:hAnsi="Courier New" w:cs="Courier New"/>
            <w:color w:val="000000"/>
            <w:sz w:val="20"/>
            <w:szCs w:val="20"/>
          </w:rPr>
          <w:t xml:space="preserve">the </w:t>
        </w:r>
      </w:ins>
      <w:r w:rsidR="00A32828" w:rsidRPr="00374F87">
        <w:rPr>
          <w:rFonts w:ascii="Courier New" w:eastAsia="Times New Roman" w:hAnsi="Courier New" w:cs="Courier New"/>
          <w:color w:val="008000"/>
          <w:sz w:val="20"/>
          <w:szCs w:val="20"/>
        </w:rPr>
        <w:t>$PF$</w:t>
      </w:r>
      <w:r w:rsidR="00A32828" w:rsidRPr="00374F87">
        <w:rPr>
          <w:rFonts w:ascii="Courier New" w:eastAsia="Times New Roman" w:hAnsi="Courier New" w:cs="Courier New"/>
          <w:color w:val="000000"/>
          <w:sz w:val="20"/>
          <w:szCs w:val="20"/>
        </w:rPr>
        <w:t xml:space="preserve">s of </w:t>
      </w:r>
      <w:del w:id="1566" w:author="Author">
        <w:r w:rsidR="00A32828" w:rsidRPr="00374F87" w:rsidDel="00EA020E">
          <w:rPr>
            <w:rFonts w:ascii="Courier New" w:eastAsia="Times New Roman" w:hAnsi="Courier New" w:cs="Courier New"/>
            <w:color w:val="000000"/>
            <w:sz w:val="20"/>
            <w:szCs w:val="20"/>
          </w:rPr>
          <w:delText xml:space="preserve">a </w:delText>
        </w:r>
      </w:del>
      <w:ins w:id="1567" w:author="Author">
        <w:r w:rsidR="00EA020E" w:rsidRPr="00374F87">
          <w:rPr>
            <w:rFonts w:ascii="Courier New" w:eastAsia="Times New Roman" w:hAnsi="Courier New" w:cs="Courier New"/>
            <w:color w:val="000000"/>
            <w:sz w:val="20"/>
            <w:szCs w:val="20"/>
          </w:rPr>
          <w:t xml:space="preserve">the </w:t>
        </w:r>
      </w:ins>
      <w:r w:rsidR="00A32828" w:rsidRPr="00374F87">
        <w:rPr>
          <w:rFonts w:ascii="Courier New" w:eastAsia="Times New Roman" w:hAnsi="Courier New" w:cs="Courier New"/>
          <w:color w:val="000000"/>
          <w:sz w:val="20"/>
          <w:szCs w:val="20"/>
        </w:rPr>
        <w:t xml:space="preserve">time </w:t>
      </w:r>
      <w:ins w:id="1568" w:author="Author">
        <w:r w:rsidR="00EA020E" w:rsidRPr="00374F87">
          <w:rPr>
            <w:rFonts w:ascii="Courier New" w:eastAsia="Times New Roman" w:hAnsi="Courier New" w:cs="Courier New"/>
            <w:color w:val="000000"/>
            <w:sz w:val="20"/>
            <w:szCs w:val="20"/>
          </w:rPr>
          <w:t xml:space="preserve">spent </w:t>
        </w:r>
      </w:ins>
      <w:r w:rsidR="00A32828" w:rsidRPr="00374F87">
        <w:rPr>
          <w:rFonts w:ascii="Courier New" w:eastAsia="Times New Roman" w:hAnsi="Courier New" w:cs="Courier New"/>
          <w:color w:val="000000"/>
          <w:sz w:val="20"/>
          <w:szCs w:val="20"/>
        </w:rPr>
        <w:t>catching the ball</w:t>
      </w:r>
      <w:ins w:id="1569" w:author="Author">
        <w:r w:rsidR="00EA020E" w:rsidRPr="00374F87">
          <w:rPr>
            <w:rFonts w:ascii="Courier New" w:eastAsia="Times New Roman" w:hAnsi="Courier New" w:cs="Courier New"/>
            <w:color w:val="000000"/>
            <w:sz w:val="20"/>
            <w:szCs w:val="20"/>
          </w:rPr>
          <w:t>.</w:t>
        </w:r>
      </w:ins>
      <w:r w:rsidR="00A32828" w:rsidRPr="00374F87">
        <w:rPr>
          <w:rFonts w:ascii="Courier New" w:eastAsia="Times New Roman" w:hAnsi="Courier New" w:cs="Courier New"/>
          <w:color w:val="000000"/>
          <w:sz w:val="20"/>
          <w:szCs w:val="20"/>
        </w:rPr>
        <w:t xml:space="preserve"> </w:t>
      </w:r>
      <w:del w:id="1570" w:author="Author">
        <w:r w:rsidR="00A32828" w:rsidRPr="00374F87" w:rsidDel="005E61F6">
          <w:rPr>
            <w:rFonts w:ascii="Courier New" w:eastAsia="Times New Roman" w:hAnsi="Courier New" w:cs="Courier New"/>
            <w:color w:val="000000"/>
            <w:sz w:val="20"/>
            <w:szCs w:val="20"/>
          </w:rPr>
          <w:delText xml:space="preserve">are shown in </w:delText>
        </w:r>
        <w:r w:rsidR="00A32828" w:rsidRPr="00374F87" w:rsidDel="00F05D89">
          <w:rPr>
            <w:rFonts w:ascii="Courier New" w:eastAsia="Times New Roman" w:hAnsi="Courier New" w:cs="Courier New"/>
            <w:color w:val="000000"/>
            <w:sz w:val="20"/>
            <w:szCs w:val="20"/>
          </w:rPr>
          <w:delText xml:space="preserve">Table </w:delText>
        </w:r>
        <w:r w:rsidR="00A32828" w:rsidRPr="00374F87" w:rsidDel="00F05D89">
          <w:rPr>
            <w:rFonts w:ascii="Courier New" w:eastAsia="Times New Roman" w:hAnsi="Courier New" w:cs="Courier New"/>
            <w:color w:val="800000"/>
            <w:sz w:val="20"/>
            <w:szCs w:val="20"/>
          </w:rPr>
          <w:delText>\ref</w:delText>
        </w:r>
        <w:r w:rsidR="00A32828" w:rsidRPr="00374F87" w:rsidDel="00F05D89">
          <w:rPr>
            <w:rFonts w:ascii="Courier New" w:eastAsia="Times New Roman" w:hAnsi="Courier New" w:cs="Courier New"/>
            <w:color w:val="000000"/>
            <w:sz w:val="20"/>
            <w:szCs w:val="20"/>
          </w:rPr>
          <w:delText>{table:</w:delText>
        </w:r>
        <w:r w:rsidR="00A32828" w:rsidRPr="00374F87" w:rsidDel="00F05D89">
          <w:rPr>
            <w:rFonts w:ascii="Courier New" w:eastAsia="Times New Roman" w:hAnsi="Courier New" w:cs="Courier New"/>
            <w:color w:val="000000"/>
            <w:sz w:val="20"/>
            <w:szCs w:val="20"/>
            <w:u w:val="single"/>
          </w:rPr>
          <w:delText>PFofrobot</w:delText>
        </w:r>
        <w:r w:rsidR="00A32828" w:rsidRPr="00374F87" w:rsidDel="00F05D89">
          <w:rPr>
            <w:rFonts w:ascii="Courier New" w:eastAsia="Times New Roman" w:hAnsi="Courier New" w:cs="Courier New"/>
            <w:color w:val="000000"/>
            <w:sz w:val="20"/>
            <w:szCs w:val="20"/>
          </w:rPr>
          <w:delText xml:space="preserve">} </w:delText>
        </w:r>
        <w:r w:rsidR="00A32828" w:rsidRPr="00374F87" w:rsidDel="00EA020E">
          <w:rPr>
            <w:rFonts w:ascii="Courier New" w:eastAsia="Times New Roman" w:hAnsi="Courier New" w:cs="Courier New"/>
            <w:color w:val="000000"/>
            <w:sz w:val="20"/>
            <w:szCs w:val="20"/>
          </w:rPr>
          <w:delText xml:space="preserve">and the trajectory of the ball is shown in </w:delText>
        </w:r>
      </w:del>
      <w:r w:rsidR="00A32828" w:rsidRPr="00374F87">
        <w:rPr>
          <w:rFonts w:ascii="Courier New" w:eastAsia="Times New Roman" w:hAnsi="Courier New" w:cs="Courier New"/>
          <w:color w:val="000000"/>
          <w:sz w:val="20"/>
          <w:szCs w:val="20"/>
        </w:rPr>
        <w:t xml:space="preserve">Fig. </w:t>
      </w:r>
      <w:r w:rsidR="00A32828" w:rsidRPr="00374F87">
        <w:rPr>
          <w:rFonts w:ascii="Courier New" w:eastAsia="Times New Roman" w:hAnsi="Courier New" w:cs="Courier New"/>
          <w:color w:val="800000"/>
          <w:sz w:val="20"/>
          <w:szCs w:val="20"/>
        </w:rPr>
        <w:t>\ref</w:t>
      </w:r>
      <w:r w:rsidR="00A32828" w:rsidRPr="00374F87">
        <w:rPr>
          <w:rFonts w:ascii="Courier New" w:eastAsia="Times New Roman" w:hAnsi="Courier New" w:cs="Courier New"/>
          <w:color w:val="000000"/>
          <w:sz w:val="20"/>
          <w:szCs w:val="20"/>
        </w:rPr>
        <w:t>{</w:t>
      </w:r>
      <w:proofErr w:type="spellStart"/>
      <w:r w:rsidR="00A32828" w:rsidRPr="00374F87">
        <w:rPr>
          <w:rFonts w:ascii="Courier New" w:eastAsia="Times New Roman" w:hAnsi="Courier New" w:cs="Courier New"/>
          <w:color w:val="000000"/>
          <w:sz w:val="20"/>
          <w:szCs w:val="20"/>
        </w:rPr>
        <w:t>fig:Trajectory</w:t>
      </w:r>
      <w:proofErr w:type="spellEnd"/>
      <w:r w:rsidR="00A32828" w:rsidRPr="00374F87">
        <w:rPr>
          <w:rFonts w:ascii="Courier New" w:eastAsia="Times New Roman" w:hAnsi="Courier New" w:cs="Courier New"/>
          <w:color w:val="000000"/>
          <w:sz w:val="20"/>
          <w:szCs w:val="20"/>
        </w:rPr>
        <w:t xml:space="preserve">} </w:t>
      </w:r>
      <w:ins w:id="1571" w:author="Author">
        <w:r w:rsidR="00EA020E" w:rsidRPr="00374F87">
          <w:rPr>
            <w:rFonts w:ascii="Courier New" w:eastAsia="Times New Roman" w:hAnsi="Courier New" w:cs="Courier New"/>
            <w:color w:val="000000"/>
            <w:sz w:val="20"/>
            <w:szCs w:val="20"/>
          </w:rPr>
          <w:t xml:space="preserve">depicts the ball trajectory, </w:t>
        </w:r>
      </w:ins>
      <w:r w:rsidR="00A32828" w:rsidRPr="00374F87">
        <w:rPr>
          <w:rFonts w:ascii="Courier New" w:eastAsia="Times New Roman" w:hAnsi="Courier New" w:cs="Courier New"/>
          <w:color w:val="000000"/>
          <w:sz w:val="20"/>
          <w:szCs w:val="20"/>
        </w:rPr>
        <w:t xml:space="preserve">which </w:t>
      </w:r>
      <w:del w:id="1572" w:author="Author">
        <w:r w:rsidR="00A32828" w:rsidRPr="00374F87" w:rsidDel="008B212E">
          <w:rPr>
            <w:rFonts w:ascii="Courier New" w:eastAsia="Times New Roman" w:hAnsi="Courier New" w:cs="Courier New"/>
            <w:color w:val="000000"/>
            <w:sz w:val="20"/>
            <w:szCs w:val="20"/>
          </w:rPr>
          <w:delText xml:space="preserve">is shown </w:delText>
        </w:r>
      </w:del>
      <w:ins w:id="1573" w:author="Author">
        <w:r w:rsidR="008B212E" w:rsidRPr="00374F87">
          <w:rPr>
            <w:rFonts w:ascii="Courier New" w:eastAsia="Times New Roman" w:hAnsi="Courier New" w:cs="Courier New"/>
            <w:color w:val="000000"/>
            <w:sz w:val="20"/>
            <w:szCs w:val="20"/>
          </w:rPr>
          <w:t xml:space="preserve">is the </w:t>
        </w:r>
      </w:ins>
      <w:r w:rsidR="00A32828" w:rsidRPr="00374F87">
        <w:rPr>
          <w:rFonts w:ascii="Courier New" w:eastAsia="Times New Roman" w:hAnsi="Courier New" w:cs="Courier New"/>
          <w:color w:val="000000"/>
          <w:sz w:val="20"/>
          <w:szCs w:val="20"/>
        </w:rPr>
        <w:t xml:space="preserve">trajectory captured by the cameras. The red point </w:t>
      </w:r>
      <w:del w:id="1574" w:author="Author">
        <w:r w:rsidR="00A32828" w:rsidRPr="00374F87" w:rsidDel="008B212E">
          <w:rPr>
            <w:rFonts w:ascii="Courier New" w:eastAsia="Times New Roman" w:hAnsi="Courier New" w:cs="Courier New"/>
            <w:color w:val="000000"/>
            <w:sz w:val="20"/>
            <w:szCs w:val="20"/>
          </w:rPr>
          <w:delText xml:space="preserve">is </w:delText>
        </w:r>
      </w:del>
      <w:ins w:id="1575" w:author="Author">
        <w:r w:rsidR="008B212E" w:rsidRPr="00374F87">
          <w:rPr>
            <w:rFonts w:ascii="Courier New" w:eastAsia="Times New Roman" w:hAnsi="Courier New" w:cs="Courier New"/>
            <w:color w:val="000000"/>
            <w:sz w:val="20"/>
            <w:szCs w:val="20"/>
          </w:rPr>
          <w:t xml:space="preserve">denotes </w:t>
        </w:r>
      </w:ins>
      <w:r w:rsidR="00A32828" w:rsidRPr="00374F87">
        <w:rPr>
          <w:rFonts w:ascii="Courier New" w:eastAsia="Times New Roman" w:hAnsi="Courier New" w:cs="Courier New"/>
          <w:color w:val="000000"/>
          <w:sz w:val="20"/>
          <w:szCs w:val="20"/>
        </w:rPr>
        <w:t>the position where the ball is thrown</w:t>
      </w:r>
      <w:del w:id="1576" w:author="Author">
        <w:r w:rsidR="00A32828" w:rsidRPr="00374F87" w:rsidDel="00121306">
          <w:rPr>
            <w:rFonts w:ascii="Courier New" w:eastAsia="Times New Roman" w:hAnsi="Courier New" w:cs="Courier New"/>
            <w:color w:val="000000"/>
            <w:sz w:val="20"/>
            <w:szCs w:val="20"/>
          </w:rPr>
          <w:delText xml:space="preserve">, </w:delText>
        </w:r>
      </w:del>
      <w:ins w:id="1577" w:author="Author">
        <w:r w:rsidR="00121306" w:rsidRPr="00374F87">
          <w:rPr>
            <w:rFonts w:ascii="Courier New" w:eastAsia="Times New Roman" w:hAnsi="Courier New" w:cs="Courier New"/>
            <w:color w:val="000000"/>
            <w:sz w:val="20"/>
            <w:szCs w:val="20"/>
          </w:rPr>
          <w:t xml:space="preserve">. </w:t>
        </w:r>
      </w:ins>
      <w:del w:id="1578" w:author="Author">
        <w:r w:rsidR="00A32828" w:rsidRPr="00374F87" w:rsidDel="00121306">
          <w:rPr>
            <w:rFonts w:ascii="Courier New" w:eastAsia="Times New Roman" w:hAnsi="Courier New" w:cs="Courier New"/>
            <w:color w:val="000000"/>
            <w:sz w:val="20"/>
            <w:szCs w:val="20"/>
          </w:rPr>
          <w:delText xml:space="preserve">the </w:delText>
        </w:r>
      </w:del>
      <w:ins w:id="1579" w:author="Author">
        <w:r w:rsidR="00121306" w:rsidRPr="00374F87">
          <w:rPr>
            <w:rFonts w:ascii="Courier New" w:eastAsia="Times New Roman" w:hAnsi="Courier New" w:cs="Courier New"/>
            <w:color w:val="000000"/>
            <w:sz w:val="20"/>
            <w:szCs w:val="20"/>
          </w:rPr>
          <w:t xml:space="preserve">The </w:t>
        </w:r>
      </w:ins>
      <w:r w:rsidR="00A32828" w:rsidRPr="00374F87">
        <w:rPr>
          <w:rFonts w:ascii="Courier New" w:eastAsia="Times New Roman" w:hAnsi="Courier New" w:cs="Courier New"/>
          <w:color w:val="000000"/>
          <w:sz w:val="20"/>
          <w:szCs w:val="20"/>
        </w:rPr>
        <w:t xml:space="preserve">blue points are the positions where </w:t>
      </w:r>
      <w:del w:id="1580" w:author="Author">
        <w:r w:rsidR="00A32828" w:rsidRPr="00374F87" w:rsidDel="00121306">
          <w:rPr>
            <w:rFonts w:ascii="Courier New" w:eastAsia="Times New Roman" w:hAnsi="Courier New" w:cs="Courier New"/>
            <w:color w:val="000000"/>
            <w:sz w:val="20"/>
            <w:szCs w:val="20"/>
          </w:rPr>
          <w:delText xml:space="preserve">predict </w:delText>
        </w:r>
      </w:del>
      <w:r w:rsidR="00A32828" w:rsidRPr="00374F87">
        <w:rPr>
          <w:rFonts w:ascii="Courier New" w:eastAsia="Times New Roman" w:hAnsi="Courier New" w:cs="Courier New"/>
          <w:color w:val="000000"/>
          <w:sz w:val="20"/>
          <w:szCs w:val="20"/>
        </w:rPr>
        <w:t>the catching points</w:t>
      </w:r>
      <w:ins w:id="1581" w:author="Author">
        <w:r w:rsidR="00121306" w:rsidRPr="00374F87">
          <w:rPr>
            <w:rFonts w:ascii="Courier New" w:eastAsia="Times New Roman" w:hAnsi="Courier New" w:cs="Courier New"/>
            <w:color w:val="000000"/>
            <w:sz w:val="20"/>
            <w:szCs w:val="20"/>
          </w:rPr>
          <w:t xml:space="preserve"> are predicted</w:t>
        </w:r>
      </w:ins>
      <w:del w:id="1582" w:author="Author">
        <w:r w:rsidR="00A32828" w:rsidRPr="00374F87" w:rsidDel="00121306">
          <w:rPr>
            <w:rFonts w:ascii="Courier New" w:eastAsia="Times New Roman" w:hAnsi="Courier New" w:cs="Courier New"/>
            <w:color w:val="000000"/>
            <w:sz w:val="20"/>
            <w:szCs w:val="20"/>
          </w:rPr>
          <w:delText xml:space="preserve">, </w:delText>
        </w:r>
      </w:del>
      <w:ins w:id="1583" w:author="Author">
        <w:r w:rsidR="00121306" w:rsidRPr="00374F87">
          <w:rPr>
            <w:rFonts w:ascii="Courier New" w:eastAsia="Times New Roman" w:hAnsi="Courier New" w:cs="Courier New"/>
            <w:color w:val="000000"/>
            <w:sz w:val="20"/>
            <w:szCs w:val="20"/>
          </w:rPr>
          <w:t xml:space="preserve">. </w:t>
        </w:r>
      </w:ins>
      <w:del w:id="1584" w:author="Author">
        <w:r w:rsidR="00A32828" w:rsidRPr="00374F87" w:rsidDel="00121306">
          <w:rPr>
            <w:rFonts w:ascii="Courier New" w:eastAsia="Times New Roman" w:hAnsi="Courier New" w:cs="Courier New"/>
            <w:color w:val="000000"/>
            <w:sz w:val="20"/>
            <w:szCs w:val="20"/>
          </w:rPr>
          <w:delText xml:space="preserve">and the </w:delText>
        </w:r>
      </w:del>
      <w:ins w:id="1585" w:author="Author">
        <w:r w:rsidR="00121306" w:rsidRPr="00374F87">
          <w:rPr>
            <w:rFonts w:ascii="Courier New" w:eastAsia="Times New Roman" w:hAnsi="Courier New" w:cs="Courier New"/>
            <w:color w:val="000000"/>
            <w:sz w:val="20"/>
            <w:szCs w:val="20"/>
          </w:rPr>
          <w:t xml:space="preserve">The </w:t>
        </w:r>
      </w:ins>
      <w:r w:rsidR="00A32828" w:rsidRPr="00374F87">
        <w:rPr>
          <w:rFonts w:ascii="Courier New" w:eastAsia="Times New Roman" w:hAnsi="Courier New" w:cs="Courier New"/>
          <w:color w:val="000000"/>
          <w:sz w:val="20"/>
          <w:szCs w:val="20"/>
        </w:rPr>
        <w:t xml:space="preserve">yellow points are the predictive catch points. The </w:t>
      </w:r>
      <w:r w:rsidR="00A32828" w:rsidRPr="00374F87">
        <w:rPr>
          <w:rFonts w:ascii="Courier New" w:eastAsia="Times New Roman" w:hAnsi="Courier New" w:cs="Courier New"/>
          <w:color w:val="008000"/>
          <w:sz w:val="20"/>
          <w:szCs w:val="20"/>
        </w:rPr>
        <w:t>$VS$</w:t>
      </w:r>
      <w:r w:rsidR="00A32828" w:rsidRPr="00374F87">
        <w:rPr>
          <w:rFonts w:ascii="Courier New" w:eastAsia="Times New Roman" w:hAnsi="Courier New" w:cs="Courier New"/>
          <w:color w:val="000000"/>
          <w:sz w:val="20"/>
          <w:szCs w:val="20"/>
        </w:rPr>
        <w:t xml:space="preserve"> sends the </w:t>
      </w:r>
      <w:r w:rsidR="00A32828" w:rsidRPr="00374F87">
        <w:rPr>
          <w:rFonts w:ascii="Courier New" w:eastAsia="Times New Roman" w:hAnsi="Courier New" w:cs="Courier New"/>
          <w:color w:val="008000"/>
          <w:sz w:val="20"/>
          <w:szCs w:val="20"/>
        </w:rPr>
        <w:t>$PF$</w:t>
      </w:r>
      <w:r w:rsidR="00A32828" w:rsidRPr="00374F87">
        <w:rPr>
          <w:rFonts w:ascii="Courier New" w:eastAsia="Times New Roman" w:hAnsi="Courier New" w:cs="Courier New"/>
          <w:color w:val="000000"/>
          <w:sz w:val="20"/>
          <w:szCs w:val="20"/>
        </w:rPr>
        <w:t xml:space="preserve"> to </w:t>
      </w:r>
      <w:r w:rsidR="00A32828" w:rsidRPr="00374F87">
        <w:rPr>
          <w:rFonts w:ascii="Courier New" w:eastAsia="Times New Roman" w:hAnsi="Courier New" w:cs="Courier New"/>
          <w:color w:val="008000"/>
          <w:sz w:val="20"/>
          <w:szCs w:val="20"/>
        </w:rPr>
        <w:t>$</w:t>
      </w:r>
      <w:proofErr w:type="spellStart"/>
      <w:r w:rsidR="00A32828" w:rsidRPr="00374F87">
        <w:rPr>
          <w:rFonts w:ascii="Courier New" w:eastAsia="Times New Roman" w:hAnsi="Courier New" w:cs="Courier New"/>
          <w:color w:val="008000"/>
          <w:sz w:val="20"/>
          <w:szCs w:val="20"/>
        </w:rPr>
        <w:t>ePLC</w:t>
      </w:r>
      <w:proofErr w:type="spellEnd"/>
      <w:r w:rsidR="00A32828" w:rsidRPr="00374F87">
        <w:rPr>
          <w:rFonts w:ascii="Courier New" w:eastAsia="Times New Roman" w:hAnsi="Courier New" w:cs="Courier New"/>
          <w:color w:val="008000"/>
          <w:sz w:val="20"/>
          <w:szCs w:val="20"/>
        </w:rPr>
        <w:t>$</w:t>
      </w:r>
      <w:r w:rsidR="00A32828" w:rsidRPr="00374F87">
        <w:rPr>
          <w:rFonts w:ascii="Courier New" w:eastAsia="Times New Roman" w:hAnsi="Courier New" w:cs="Courier New"/>
          <w:color w:val="000000"/>
          <w:sz w:val="20"/>
          <w:szCs w:val="20"/>
        </w:rPr>
        <w:t xml:space="preserve"> to adjust the destination and </w:t>
      </w:r>
      <w:ins w:id="1586" w:author="Author">
        <w:r w:rsidR="00121306" w:rsidRPr="00374F87">
          <w:rPr>
            <w:rFonts w:ascii="Courier New" w:eastAsia="Times New Roman" w:hAnsi="Courier New" w:cs="Courier New"/>
            <w:color w:val="000000"/>
            <w:sz w:val="20"/>
            <w:szCs w:val="20"/>
          </w:rPr>
          <w:t xml:space="preserve">the </w:t>
        </w:r>
      </w:ins>
      <w:r w:rsidR="00A32828" w:rsidRPr="00374F87">
        <w:rPr>
          <w:rFonts w:ascii="Courier New" w:eastAsia="Times New Roman" w:hAnsi="Courier New" w:cs="Courier New"/>
          <w:color w:val="000000"/>
          <w:sz w:val="20"/>
          <w:szCs w:val="20"/>
        </w:rPr>
        <w:t>speed of every axis.</w:t>
      </w:r>
    </w:p>
    <w:p w14:paraId="7D5DA34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4E93F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\begin</w:t>
      </w:r>
      <w:r w:rsidRPr="00374F87">
        <w:rPr>
          <w:rFonts w:ascii="Courier New" w:eastAsia="Times New Roman" w:hAnsi="Courier New" w:cs="Courier New"/>
          <w:color w:val="000000"/>
          <w:sz w:val="20"/>
          <w:szCs w:val="20"/>
        </w:rPr>
        <w:t>{figure}</w:t>
      </w:r>
    </w:p>
    <w:p w14:paraId="3D905B0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\centering</w:t>
      </w:r>
    </w:p>
    <w:p w14:paraId="6600062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w:t>
      </w:r>
      <w:proofErr w:type="spellStart"/>
      <w:r w:rsidRPr="00374F87">
        <w:rPr>
          <w:rFonts w:ascii="Courier New" w:eastAsia="Times New Roman" w:hAnsi="Courier New" w:cs="Courier New"/>
          <w:b/>
          <w:bCs/>
          <w:color w:val="0000CC"/>
          <w:sz w:val="20"/>
          <w:szCs w:val="20"/>
        </w:rPr>
        <w:t>includegraphics</w:t>
      </w:r>
      <w:proofErr w:type="spellEnd"/>
      <w:r w:rsidRPr="00374F87">
        <w:rPr>
          <w:rFonts w:ascii="Courier New" w:eastAsia="Times New Roman" w:hAnsi="Courier New" w:cs="Courier New"/>
          <w:color w:val="000000"/>
          <w:sz w:val="20"/>
          <w:szCs w:val="20"/>
        </w:rPr>
        <w:t>[width=</w:t>
      </w:r>
      <w:r w:rsidRPr="00374F87">
        <w:rPr>
          <w:rFonts w:ascii="Courier New" w:eastAsia="Times New Roman" w:hAnsi="Courier New" w:cs="Courier New"/>
          <w:color w:val="000000"/>
          <w:sz w:val="20"/>
          <w:szCs w:val="20"/>
          <w:u w:val="single"/>
        </w:rPr>
        <w:t>3in</w:t>
      </w:r>
      <w:r w:rsidRPr="00374F87">
        <w:rPr>
          <w:rFonts w:ascii="Courier New" w:eastAsia="Times New Roman" w:hAnsi="Courier New" w:cs="Courier New"/>
          <w:color w:val="000000"/>
          <w:sz w:val="20"/>
          <w:szCs w:val="20"/>
        </w:rPr>
        <w:t>]{fig/</w:t>
      </w:r>
      <w:proofErr w:type="spellStart"/>
      <w:r w:rsidRPr="00374F87">
        <w:rPr>
          <w:rFonts w:ascii="Courier New" w:eastAsia="Times New Roman" w:hAnsi="Courier New" w:cs="Courier New"/>
          <w:color w:val="000000"/>
          <w:sz w:val="20"/>
          <w:szCs w:val="20"/>
          <w:u w:val="single"/>
        </w:rPr>
        <w:t>PFofRobot</w:t>
      </w:r>
      <w:r w:rsidRPr="00374F87">
        <w:rPr>
          <w:rFonts w:ascii="Courier New" w:eastAsia="Times New Roman" w:hAnsi="Courier New" w:cs="Courier New"/>
          <w:color w:val="000000"/>
          <w:sz w:val="20"/>
          <w:szCs w:val="20"/>
        </w:rPr>
        <w:t>.eps</w:t>
      </w:r>
      <w:proofErr w:type="spellEnd"/>
      <w:r w:rsidRPr="00374F87">
        <w:rPr>
          <w:rFonts w:ascii="Courier New" w:eastAsia="Times New Roman" w:hAnsi="Courier New" w:cs="Courier New"/>
          <w:color w:val="000000"/>
          <w:sz w:val="20"/>
          <w:szCs w:val="20"/>
        </w:rPr>
        <w:t>}</w:t>
      </w:r>
    </w:p>
    <w:p w14:paraId="29F83F3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color w:val="800000"/>
          <w:sz w:val="20"/>
          <w:szCs w:val="20"/>
        </w:rPr>
        <w:t>\caption</w:t>
      </w:r>
      <w:r w:rsidRPr="00374F87">
        <w:rPr>
          <w:rFonts w:ascii="Courier New" w:eastAsia="Times New Roman" w:hAnsi="Courier New" w:cs="Courier New"/>
          <w:color w:val="000000"/>
          <w:sz w:val="20"/>
          <w:szCs w:val="20"/>
        </w:rPr>
        <w:t xml:space="preserve">{ Trajectory captured by the cameras. The red point </w:t>
      </w:r>
      <w:del w:id="1587" w:author="Author">
        <w:r w:rsidRPr="00374F87" w:rsidDel="00A80A53">
          <w:rPr>
            <w:rFonts w:ascii="Courier New" w:eastAsia="Times New Roman" w:hAnsi="Courier New" w:cs="Courier New"/>
            <w:color w:val="000000"/>
            <w:sz w:val="20"/>
            <w:szCs w:val="20"/>
          </w:rPr>
          <w:delText xml:space="preserve">is </w:delText>
        </w:r>
      </w:del>
      <w:ins w:id="1588" w:author="Author">
        <w:r w:rsidR="00A80A53" w:rsidRPr="00374F87">
          <w:rPr>
            <w:rFonts w:ascii="Courier New" w:eastAsia="Times New Roman" w:hAnsi="Courier New" w:cs="Courier New"/>
            <w:color w:val="000000"/>
            <w:sz w:val="20"/>
            <w:szCs w:val="20"/>
          </w:rPr>
          <w:t xml:space="preserve">denotes </w:t>
        </w:r>
      </w:ins>
      <w:r w:rsidRPr="00374F87">
        <w:rPr>
          <w:rFonts w:ascii="Courier New" w:eastAsia="Times New Roman" w:hAnsi="Courier New" w:cs="Courier New"/>
          <w:color w:val="000000"/>
          <w:sz w:val="20"/>
          <w:szCs w:val="20"/>
        </w:rPr>
        <w:t>the position where the ball is thrown</w:t>
      </w:r>
      <w:del w:id="1589" w:author="Author">
        <w:r w:rsidRPr="00374F87" w:rsidDel="00A80A53">
          <w:rPr>
            <w:rFonts w:ascii="Courier New" w:eastAsia="Times New Roman" w:hAnsi="Courier New" w:cs="Courier New"/>
            <w:color w:val="000000"/>
            <w:sz w:val="20"/>
            <w:szCs w:val="20"/>
          </w:rPr>
          <w:delText xml:space="preserve">, </w:delText>
        </w:r>
      </w:del>
      <w:ins w:id="1590" w:author="Author">
        <w:r w:rsidR="00A80A53" w:rsidRPr="00374F87">
          <w:rPr>
            <w:rFonts w:ascii="Courier New" w:eastAsia="Times New Roman" w:hAnsi="Courier New" w:cs="Courier New"/>
            <w:color w:val="000000"/>
            <w:sz w:val="20"/>
            <w:szCs w:val="20"/>
          </w:rPr>
          <w:t xml:space="preserve">. </w:t>
        </w:r>
      </w:ins>
      <w:del w:id="1591" w:author="Author">
        <w:r w:rsidRPr="00374F87" w:rsidDel="00A80A53">
          <w:rPr>
            <w:rFonts w:ascii="Courier New" w:eastAsia="Times New Roman" w:hAnsi="Courier New" w:cs="Courier New"/>
            <w:color w:val="000000"/>
            <w:sz w:val="20"/>
            <w:szCs w:val="20"/>
          </w:rPr>
          <w:delText xml:space="preserve">the </w:delText>
        </w:r>
      </w:del>
      <w:ins w:id="1592" w:author="Author">
        <w:r w:rsidR="00A80A5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blue points are the positions where </w:t>
      </w:r>
      <w:del w:id="1593" w:author="Author">
        <w:r w:rsidRPr="00374F87" w:rsidDel="00A80A53">
          <w:rPr>
            <w:rFonts w:ascii="Courier New" w:eastAsia="Times New Roman" w:hAnsi="Courier New" w:cs="Courier New"/>
            <w:color w:val="000000"/>
            <w:sz w:val="20"/>
            <w:szCs w:val="20"/>
          </w:rPr>
          <w:delText xml:space="preserve">to predict </w:delText>
        </w:r>
      </w:del>
      <w:r w:rsidRPr="00374F87">
        <w:rPr>
          <w:rFonts w:ascii="Courier New" w:eastAsia="Times New Roman" w:hAnsi="Courier New" w:cs="Courier New"/>
          <w:color w:val="000000"/>
          <w:sz w:val="20"/>
          <w:szCs w:val="20"/>
        </w:rPr>
        <w:t>the catching points</w:t>
      </w:r>
      <w:ins w:id="1594" w:author="Author">
        <w:r w:rsidR="00A80A53" w:rsidRPr="00374F87">
          <w:rPr>
            <w:rFonts w:ascii="Courier New" w:eastAsia="Times New Roman" w:hAnsi="Courier New" w:cs="Courier New"/>
            <w:color w:val="000000"/>
            <w:sz w:val="20"/>
            <w:szCs w:val="20"/>
          </w:rPr>
          <w:t xml:space="preserve"> are predicted</w:t>
        </w:r>
      </w:ins>
      <w:del w:id="1595" w:author="Author">
        <w:r w:rsidRPr="00374F87" w:rsidDel="00A80A53">
          <w:rPr>
            <w:rFonts w:ascii="Courier New" w:eastAsia="Times New Roman" w:hAnsi="Courier New" w:cs="Courier New"/>
            <w:color w:val="000000"/>
            <w:sz w:val="20"/>
            <w:szCs w:val="20"/>
          </w:rPr>
          <w:delText xml:space="preserve">, </w:delText>
        </w:r>
      </w:del>
      <w:ins w:id="1596" w:author="Author">
        <w:r w:rsidR="00A80A53" w:rsidRPr="00374F87">
          <w:rPr>
            <w:rFonts w:ascii="Courier New" w:eastAsia="Times New Roman" w:hAnsi="Courier New" w:cs="Courier New"/>
            <w:color w:val="000000"/>
            <w:sz w:val="20"/>
            <w:szCs w:val="20"/>
          </w:rPr>
          <w:t xml:space="preserve">. </w:t>
        </w:r>
      </w:ins>
      <w:del w:id="1597" w:author="Author">
        <w:r w:rsidRPr="00374F87" w:rsidDel="00A80A53">
          <w:rPr>
            <w:rFonts w:ascii="Courier New" w:eastAsia="Times New Roman" w:hAnsi="Courier New" w:cs="Courier New"/>
            <w:color w:val="000000"/>
            <w:sz w:val="20"/>
            <w:szCs w:val="20"/>
          </w:rPr>
          <w:delText xml:space="preserve">and the </w:delText>
        </w:r>
      </w:del>
      <w:ins w:id="1598" w:author="Author">
        <w:r w:rsidR="00A80A53"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yellow points are the predictive catch points.}</w:t>
      </w:r>
    </w:p>
    <w:p w14:paraId="339DD3E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ab/>
      </w:r>
      <w:r w:rsidRPr="00374F87">
        <w:rPr>
          <w:rFonts w:ascii="Courier New" w:eastAsia="Times New Roman" w:hAnsi="Courier New" w:cs="Courier New"/>
          <w:b/>
          <w:bCs/>
          <w:color w:val="0000CC"/>
          <w:sz w:val="20"/>
          <w:szCs w:val="20"/>
        </w:rPr>
        <w:t>\label{</w:t>
      </w:r>
      <w:proofErr w:type="spellStart"/>
      <w:r w:rsidRPr="00374F87">
        <w:rPr>
          <w:rFonts w:ascii="Courier New" w:eastAsia="Times New Roman" w:hAnsi="Courier New" w:cs="Courier New"/>
          <w:b/>
          <w:bCs/>
          <w:color w:val="0000CC"/>
          <w:sz w:val="20"/>
          <w:szCs w:val="20"/>
        </w:rPr>
        <w:t>fig:Trajectory</w:t>
      </w:r>
      <w:proofErr w:type="spellEnd"/>
      <w:r w:rsidRPr="00374F87">
        <w:rPr>
          <w:rFonts w:ascii="Courier New" w:eastAsia="Times New Roman" w:hAnsi="Courier New" w:cs="Courier New"/>
          <w:b/>
          <w:bCs/>
          <w:color w:val="0000CC"/>
          <w:sz w:val="20"/>
          <w:szCs w:val="20"/>
        </w:rPr>
        <w:t>}</w:t>
      </w:r>
    </w:p>
    <w:p w14:paraId="48D83F1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{figure}</w:t>
      </w:r>
    </w:p>
    <w:p w14:paraId="2AF8D88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96987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\subsection{Results of Case Two}</w:t>
      </w:r>
    </w:p>
    <w:p w14:paraId="5763F1A2" w14:textId="1B081524"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1599" w:author="Author">
        <w:r w:rsidRPr="00374F87" w:rsidDel="009D3C8B">
          <w:rPr>
            <w:rFonts w:ascii="Courier New" w:eastAsia="Times New Roman" w:hAnsi="Courier New" w:cs="Courier New"/>
            <w:color w:val="000000"/>
            <w:sz w:val="20"/>
            <w:szCs w:val="20"/>
          </w:rPr>
          <w:delText xml:space="preserve">Through the </w:delText>
        </w:r>
      </w:del>
      <w:ins w:id="1600" w:author="Author">
        <w:r w:rsidR="009D3C8B"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analysis of </w:t>
      </w:r>
      <w:ins w:id="1601" w:author="Author">
        <w:r w:rsidR="000268F4"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two cases</w:t>
      </w:r>
      <w:del w:id="1602" w:author="Author">
        <w:r w:rsidRPr="00374F87" w:rsidDel="009D3C8B">
          <w:rPr>
            <w:rFonts w:ascii="Courier New" w:eastAsia="Times New Roman" w:hAnsi="Courier New" w:cs="Courier New"/>
            <w:color w:val="000000"/>
            <w:sz w:val="20"/>
            <w:szCs w:val="20"/>
          </w:rPr>
          <w:delText xml:space="preserve">, </w:delText>
        </w:r>
      </w:del>
      <w:ins w:id="1603" w:author="Author">
        <w:r w:rsidR="009D3C8B" w:rsidRPr="00374F87">
          <w:rPr>
            <w:rFonts w:ascii="Courier New" w:eastAsia="Times New Roman" w:hAnsi="Courier New" w:cs="Courier New"/>
            <w:color w:val="000000"/>
            <w:sz w:val="20"/>
            <w:szCs w:val="20"/>
          </w:rPr>
          <w:t xml:space="preserve"> showed that </w:t>
        </w:r>
      </w:ins>
      <w:r w:rsidRPr="00374F87">
        <w:rPr>
          <w:rFonts w:ascii="Courier New" w:eastAsia="Times New Roman" w:hAnsi="Courier New" w:cs="Courier New"/>
          <w:color w:val="000000"/>
          <w:sz w:val="20"/>
          <w:szCs w:val="20"/>
        </w:rPr>
        <w:t xml:space="preserve">the proposed </w:t>
      </w:r>
      <w:r w:rsidRPr="00374F87">
        <w:rPr>
          <w:rFonts w:ascii="Courier New" w:eastAsia="Times New Roman" w:hAnsi="Courier New" w:cs="Courier New"/>
          <w:color w:val="008000"/>
          <w:sz w:val="20"/>
          <w:szCs w:val="20"/>
        </w:rPr>
        <w:t>$VCA$</w:t>
      </w:r>
      <w:ins w:id="1604" w:author="Author">
        <w:r w:rsidR="009D3C8B" w:rsidRPr="00374F87">
          <w:rPr>
            <w:rFonts w:ascii="Courier New" w:eastAsia="Times New Roman" w:hAnsi="Courier New" w:cs="Courier New"/>
            <w:color w:val="000000"/>
            <w:sz w:val="20"/>
            <w:szCs w:val="20"/>
          </w:rPr>
          <w:t>-</w:t>
        </w:r>
      </w:ins>
      <w:del w:id="1605" w:author="Author">
        <w:r w:rsidRPr="00374F87" w:rsidDel="009D3C8B">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 xml:space="preserve">based flexible structure provides a generic method to address the visual servo control problem in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Based on the </w:t>
      </w:r>
      <w:r w:rsidRPr="00374F87">
        <w:rPr>
          <w:rFonts w:ascii="Courier New" w:eastAsia="Times New Roman" w:hAnsi="Courier New" w:cs="Courier New"/>
          <w:color w:val="008000"/>
          <w:sz w:val="20"/>
          <w:szCs w:val="20"/>
        </w:rPr>
        <w:t>$VCA$</w:t>
      </w:r>
      <w:r w:rsidRPr="00374F87">
        <w:rPr>
          <w:rFonts w:ascii="Courier New" w:eastAsia="Times New Roman" w:hAnsi="Courier New" w:cs="Courier New"/>
          <w:color w:val="000000"/>
          <w:sz w:val="20"/>
          <w:szCs w:val="20"/>
        </w:rPr>
        <w:t xml:space="preserve"> protocol, the algorithms in </w:t>
      </w:r>
      <w:ins w:id="1606" w:author="Author">
        <w:r w:rsidR="000268F4"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$VS$</w:t>
      </w:r>
      <w:r w:rsidRPr="00374F87">
        <w:rPr>
          <w:rFonts w:ascii="Courier New" w:eastAsia="Times New Roman" w:hAnsi="Courier New" w:cs="Courier New"/>
          <w:color w:val="000000"/>
          <w:sz w:val="20"/>
          <w:szCs w:val="20"/>
        </w:rPr>
        <w:t xml:space="preserve"> and </w:t>
      </w:r>
      <w:ins w:id="1607" w:author="Author">
        <w:r w:rsidR="000268F4"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have a kind of normative correspondence, </w:t>
      </w:r>
      <w:del w:id="1608" w:author="Author">
        <w:r w:rsidRPr="00374F87" w:rsidDel="00405386">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 xml:space="preserve">and the existing modules and motion control algorithms could be reused without additional </w:t>
      </w:r>
      <w:r w:rsidRPr="00374F87">
        <w:rPr>
          <w:rFonts w:ascii="Courier New" w:eastAsia="Times New Roman" w:hAnsi="Courier New" w:cs="Courier New"/>
          <w:color w:val="000000"/>
          <w:sz w:val="20"/>
          <w:szCs w:val="20"/>
          <w:u w:val="single"/>
        </w:rPr>
        <w:t>programing</w:t>
      </w:r>
      <w:r w:rsidRPr="00374F87">
        <w:rPr>
          <w:rFonts w:ascii="Courier New" w:eastAsia="Times New Roman" w:hAnsi="Courier New" w:cs="Courier New"/>
          <w:color w:val="000000"/>
          <w:sz w:val="20"/>
          <w:szCs w:val="20"/>
        </w:rPr>
        <w:t xml:space="preserve">. </w:t>
      </w:r>
    </w:p>
    <w:p w14:paraId="3039BCF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lastRenderedPageBreak/>
        <w:t>\section{Conclusion}</w:t>
      </w:r>
    </w:p>
    <w:p w14:paraId="3213969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b/>
          <w:bCs/>
          <w:color w:val="0000CC"/>
          <w:sz w:val="20"/>
          <w:szCs w:val="20"/>
        </w:rPr>
        <w:t>\label{conclusion}</w:t>
      </w:r>
    </w:p>
    <w:p w14:paraId="3484FB8B" w14:textId="000890B0"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We </w:t>
      </w:r>
      <w:del w:id="1609" w:author="Author">
        <w:r w:rsidRPr="00374F87" w:rsidDel="004533B2">
          <w:rPr>
            <w:rFonts w:ascii="Courier New" w:eastAsia="Times New Roman" w:hAnsi="Courier New" w:cs="Courier New"/>
            <w:color w:val="000000"/>
            <w:sz w:val="20"/>
            <w:szCs w:val="20"/>
          </w:rPr>
          <w:delText xml:space="preserve">propose </w:delText>
        </w:r>
      </w:del>
      <w:ins w:id="1610" w:author="Author">
        <w:r w:rsidR="004533B2" w:rsidRPr="00374F87">
          <w:rPr>
            <w:rFonts w:ascii="Courier New" w:eastAsia="Times New Roman" w:hAnsi="Courier New" w:cs="Courier New"/>
            <w:color w:val="000000"/>
            <w:sz w:val="20"/>
            <w:szCs w:val="20"/>
          </w:rPr>
          <w:t xml:space="preserve">proposed herein </w:t>
        </w:r>
      </w:ins>
      <w:r w:rsidRPr="00374F87">
        <w:rPr>
          <w:rFonts w:ascii="Courier New" w:eastAsia="Times New Roman" w:hAnsi="Courier New" w:cs="Courier New"/>
          <w:color w:val="000000"/>
          <w:sz w:val="20"/>
          <w:szCs w:val="20"/>
        </w:rPr>
        <w:t xml:space="preserve">a flexible </w:t>
      </w:r>
      <w:r w:rsidRPr="00374F87">
        <w:rPr>
          <w:rFonts w:ascii="Courier New" w:eastAsia="Times New Roman" w:hAnsi="Courier New" w:cs="Courier New"/>
          <w:color w:val="000000"/>
          <w:sz w:val="20"/>
          <w:szCs w:val="20"/>
          <w:u w:val="single"/>
        </w:rPr>
        <w:t>multi</w:t>
      </w:r>
      <w:r w:rsidRPr="00374F87">
        <w:rPr>
          <w:rFonts w:ascii="Courier New" w:eastAsia="Times New Roman" w:hAnsi="Courier New" w:cs="Courier New"/>
          <w:color w:val="000000"/>
          <w:sz w:val="20"/>
          <w:szCs w:val="20"/>
        </w:rPr>
        <w:t xml:space="preserve">-level architecture </w:t>
      </w:r>
      <w:del w:id="1611" w:author="Author">
        <w:r w:rsidRPr="00374F87" w:rsidDel="004533B2">
          <w:rPr>
            <w:rFonts w:ascii="Courier New" w:eastAsia="Times New Roman" w:hAnsi="Courier New" w:cs="Courier New"/>
            <w:color w:val="000000"/>
            <w:sz w:val="20"/>
            <w:szCs w:val="20"/>
          </w:rPr>
          <w:delText xml:space="preserve">which is </w:delText>
        </w:r>
      </w:del>
      <w:r w:rsidRPr="00374F87">
        <w:rPr>
          <w:rFonts w:ascii="Courier New" w:eastAsia="Times New Roman" w:hAnsi="Courier New" w:cs="Courier New"/>
          <w:color w:val="000000"/>
          <w:sz w:val="20"/>
          <w:szCs w:val="20"/>
        </w:rPr>
        <w:t xml:space="preserve">based on </w:t>
      </w:r>
      <w:del w:id="1612" w:author="Author">
        <w:r w:rsidRPr="00374F87" w:rsidDel="004533B2">
          <w:rPr>
            <w:rFonts w:ascii="Courier New" w:eastAsia="Times New Roman" w:hAnsi="Courier New" w:cs="Courier New"/>
            <w:color w:val="000000"/>
            <w:sz w:val="20"/>
            <w:szCs w:val="20"/>
          </w:rPr>
          <w:delText xml:space="preserve">a </w:delText>
        </w:r>
      </w:del>
      <w:ins w:id="1613" w:author="Author">
        <w:r w:rsidR="004533B2"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$VCA$</w:t>
      </w:r>
      <w:r w:rsidRPr="00374F87">
        <w:rPr>
          <w:rFonts w:ascii="Courier New" w:eastAsia="Times New Roman" w:hAnsi="Courier New" w:cs="Courier New"/>
          <w:color w:val="000000"/>
          <w:sz w:val="20"/>
          <w:szCs w:val="20"/>
        </w:rPr>
        <w:t xml:space="preserve"> protocol to integrate the </w:t>
      </w:r>
      <w:r w:rsidRPr="00374F87">
        <w:rPr>
          <w:rFonts w:ascii="Courier New" w:eastAsia="Times New Roman" w:hAnsi="Courier New" w:cs="Courier New"/>
          <w:color w:val="000000"/>
          <w:sz w:val="20"/>
          <w:szCs w:val="20"/>
          <w:u w:val="single"/>
        </w:rPr>
        <w:t>PLC</w:t>
      </w:r>
      <w:del w:id="1614" w:author="Author">
        <w:r w:rsidRPr="00374F87" w:rsidDel="005E12B8">
          <w:rPr>
            <w:rFonts w:ascii="Courier New" w:eastAsia="Times New Roman" w:hAnsi="Courier New" w:cs="Courier New"/>
            <w:color w:val="000000"/>
            <w:sz w:val="20"/>
            <w:szCs w:val="20"/>
          </w:rPr>
          <w:delText xml:space="preserve"> system</w:delText>
        </w:r>
      </w:del>
      <w:r w:rsidRPr="00374F87">
        <w:rPr>
          <w:rFonts w:ascii="Courier New" w:eastAsia="Times New Roman" w:hAnsi="Courier New" w:cs="Courier New"/>
          <w:color w:val="000000"/>
          <w:sz w:val="20"/>
          <w:szCs w:val="20"/>
        </w:rPr>
        <w:t>, motion control</w:t>
      </w:r>
      <w:del w:id="1615" w:author="Author">
        <w:r w:rsidRPr="00374F87" w:rsidDel="005E12B8">
          <w:rPr>
            <w:rFonts w:ascii="Courier New" w:eastAsia="Times New Roman" w:hAnsi="Courier New" w:cs="Courier New"/>
            <w:color w:val="000000"/>
            <w:sz w:val="20"/>
            <w:szCs w:val="20"/>
          </w:rPr>
          <w:delText xml:space="preserve"> system</w:delText>
        </w:r>
      </w:del>
      <w:r w:rsidRPr="00374F87">
        <w:rPr>
          <w:rFonts w:ascii="Courier New" w:eastAsia="Times New Roman" w:hAnsi="Courier New" w:cs="Courier New"/>
          <w:color w:val="000000"/>
          <w:sz w:val="20"/>
          <w:szCs w:val="20"/>
        </w:rPr>
        <w:t xml:space="preserve">, and visual </w:t>
      </w:r>
      <w:del w:id="1616" w:author="Author">
        <w:r w:rsidRPr="00374F87" w:rsidDel="005E12B8">
          <w:rPr>
            <w:rFonts w:ascii="Courier New" w:eastAsia="Times New Roman" w:hAnsi="Courier New" w:cs="Courier New"/>
            <w:color w:val="000000"/>
            <w:sz w:val="20"/>
            <w:szCs w:val="20"/>
          </w:rPr>
          <w:delText>system</w:delText>
        </w:r>
      </w:del>
      <w:ins w:id="1617" w:author="Author">
        <w:r w:rsidR="005E12B8" w:rsidRPr="00374F87">
          <w:rPr>
            <w:rFonts w:ascii="Courier New" w:eastAsia="Times New Roman" w:hAnsi="Courier New" w:cs="Courier New"/>
            <w:color w:val="000000"/>
            <w:sz w:val="20"/>
            <w:szCs w:val="20"/>
          </w:rPr>
          <w:t>systems</w:t>
        </w:r>
      </w:ins>
      <w:r w:rsidRPr="00374F87">
        <w:rPr>
          <w:rFonts w:ascii="Courier New" w:eastAsia="Times New Roman" w:hAnsi="Courier New" w:cs="Courier New"/>
          <w:color w:val="000000"/>
          <w:sz w:val="20"/>
          <w:szCs w:val="20"/>
        </w:rPr>
        <w:t xml:space="preserve">. This architecture provides users an easy development method to ease the ever-growing complexity of </w:t>
      </w:r>
      <w:del w:id="1618" w:author="Author">
        <w:r w:rsidRPr="00374F87" w:rsidDel="004533B2">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0000"/>
          <w:sz w:val="20"/>
          <w:szCs w:val="20"/>
        </w:rPr>
        <w:t xml:space="preserve">applications. The </w:t>
      </w:r>
      <w:r w:rsidRPr="00374F87">
        <w:rPr>
          <w:rFonts w:ascii="Courier New" w:eastAsia="Times New Roman" w:hAnsi="Courier New" w:cs="Courier New"/>
          <w:color w:val="000000"/>
          <w:sz w:val="20"/>
          <w:szCs w:val="20"/>
          <w:u w:val="single"/>
        </w:rPr>
        <w:t>multi</w:t>
      </w:r>
      <w:r w:rsidRPr="00374F87">
        <w:rPr>
          <w:rFonts w:ascii="Courier New" w:eastAsia="Times New Roman" w:hAnsi="Courier New" w:cs="Courier New"/>
          <w:color w:val="000000"/>
          <w:sz w:val="20"/>
          <w:szCs w:val="20"/>
        </w:rPr>
        <w:t xml:space="preserve">-level architecture </w:t>
      </w:r>
      <w:del w:id="1619" w:author="Author">
        <w:r w:rsidRPr="00374F87" w:rsidDel="004533B2">
          <w:rPr>
            <w:rFonts w:ascii="Courier New" w:eastAsia="Times New Roman" w:hAnsi="Courier New" w:cs="Courier New"/>
            <w:color w:val="000000"/>
            <w:sz w:val="20"/>
            <w:szCs w:val="20"/>
          </w:rPr>
          <w:delText xml:space="preserve">included </w:delText>
        </w:r>
      </w:del>
      <w:ins w:id="1620" w:author="Author">
        <w:r w:rsidR="004533B2" w:rsidRPr="00374F87">
          <w:rPr>
            <w:rFonts w:ascii="Courier New" w:eastAsia="Times New Roman" w:hAnsi="Courier New" w:cs="Courier New"/>
            <w:color w:val="000000"/>
            <w:sz w:val="20"/>
            <w:szCs w:val="20"/>
          </w:rPr>
          <w:t xml:space="preserve">includes the </w:t>
        </w:r>
      </w:ins>
      <w:r w:rsidRPr="00374F87">
        <w:rPr>
          <w:rFonts w:ascii="Courier New" w:eastAsia="Times New Roman" w:hAnsi="Courier New" w:cs="Courier New"/>
          <w:color w:val="000000"/>
          <w:sz w:val="20"/>
          <w:szCs w:val="20"/>
        </w:rPr>
        <w:t>flexible</w:t>
      </w:r>
      <w:del w:id="1621" w:author="Author">
        <w:r w:rsidRPr="00374F87" w:rsidDel="004533B2">
          <w:rPr>
            <w:rFonts w:ascii="Courier New" w:eastAsia="Times New Roman" w:hAnsi="Courier New" w:cs="Courier New"/>
            <w:color w:val="000000"/>
            <w:sz w:val="20"/>
            <w:szCs w:val="20"/>
          </w:rPr>
          <w:delText xml:space="preserve"> layer</w:delText>
        </w:r>
      </w:del>
      <w:r w:rsidRPr="00374F87">
        <w:rPr>
          <w:rFonts w:ascii="Courier New" w:eastAsia="Times New Roman" w:hAnsi="Courier New" w:cs="Courier New"/>
          <w:color w:val="000000"/>
          <w:sz w:val="20"/>
          <w:szCs w:val="20"/>
        </w:rPr>
        <w:t>, control</w:t>
      </w:r>
      <w:del w:id="1622" w:author="Author">
        <w:r w:rsidRPr="00374F87" w:rsidDel="004533B2">
          <w:rPr>
            <w:rFonts w:ascii="Courier New" w:eastAsia="Times New Roman" w:hAnsi="Courier New" w:cs="Courier New"/>
            <w:color w:val="000000"/>
            <w:sz w:val="20"/>
            <w:szCs w:val="20"/>
          </w:rPr>
          <w:delText xml:space="preserve"> layer</w:delText>
        </w:r>
      </w:del>
      <w:r w:rsidRPr="00374F87">
        <w:rPr>
          <w:rFonts w:ascii="Courier New" w:eastAsia="Times New Roman" w:hAnsi="Courier New" w:cs="Courier New"/>
          <w:color w:val="000000"/>
          <w:sz w:val="20"/>
          <w:szCs w:val="20"/>
        </w:rPr>
        <w:t xml:space="preserve">, and algorithm </w:t>
      </w:r>
      <w:del w:id="1623" w:author="Author">
        <w:r w:rsidRPr="00374F87" w:rsidDel="004533B2">
          <w:rPr>
            <w:rFonts w:ascii="Courier New" w:eastAsia="Times New Roman" w:hAnsi="Courier New" w:cs="Courier New"/>
            <w:color w:val="000000"/>
            <w:sz w:val="20"/>
            <w:szCs w:val="20"/>
          </w:rPr>
          <w:delText xml:space="preserve">layer </w:delText>
        </w:r>
      </w:del>
      <w:ins w:id="1624" w:author="Author">
        <w:r w:rsidR="004533B2" w:rsidRPr="00374F87">
          <w:rPr>
            <w:rFonts w:ascii="Courier New" w:eastAsia="Times New Roman" w:hAnsi="Courier New" w:cs="Courier New"/>
            <w:color w:val="000000"/>
            <w:sz w:val="20"/>
            <w:szCs w:val="20"/>
          </w:rPr>
          <w:t>layers</w:t>
        </w:r>
        <w:r w:rsidR="004102A6" w:rsidRPr="00374F87">
          <w:rPr>
            <w:rFonts w:ascii="Courier New" w:eastAsia="Times New Roman" w:hAnsi="Courier New" w:cs="Courier New"/>
            <w:color w:val="000000"/>
            <w:sz w:val="20"/>
            <w:szCs w:val="20"/>
          </w:rPr>
          <w:t>.</w:t>
        </w:r>
        <w:r w:rsidR="004533B2" w:rsidRPr="00374F87">
          <w:rPr>
            <w:rFonts w:ascii="Courier New" w:eastAsia="Times New Roman" w:hAnsi="Courier New" w:cs="Courier New"/>
            <w:color w:val="000000"/>
            <w:sz w:val="20"/>
            <w:szCs w:val="20"/>
          </w:rPr>
          <w:t xml:space="preserve"> </w:t>
        </w:r>
      </w:ins>
      <w:del w:id="1625" w:author="Author">
        <w:r w:rsidRPr="00374F87" w:rsidDel="004533B2">
          <w:rPr>
            <w:rFonts w:ascii="Courier New" w:eastAsia="Times New Roman" w:hAnsi="Courier New" w:cs="Courier New"/>
            <w:color w:val="000000"/>
            <w:sz w:val="20"/>
            <w:szCs w:val="20"/>
          </w:rPr>
          <w:delText xml:space="preserve">are introduced </w:delText>
        </w:r>
        <w:r w:rsidRPr="00374F87" w:rsidDel="004102A6">
          <w:rPr>
            <w:rFonts w:ascii="Courier New" w:eastAsia="Times New Roman" w:hAnsi="Courier New" w:cs="Courier New"/>
            <w:color w:val="000000"/>
            <w:sz w:val="20"/>
            <w:szCs w:val="20"/>
          </w:rPr>
          <w:delText xml:space="preserve">and then </w:delText>
        </w:r>
      </w:del>
      <w:ins w:id="1626" w:author="Author">
        <w:r w:rsidR="004102A6"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8000"/>
          <w:sz w:val="20"/>
          <w:szCs w:val="20"/>
        </w:rPr>
        <w:t>$VCA$</w:t>
      </w:r>
      <w:r w:rsidRPr="00374F87">
        <w:rPr>
          <w:rFonts w:ascii="Courier New" w:eastAsia="Times New Roman" w:hAnsi="Courier New" w:cs="Courier New"/>
          <w:color w:val="000000"/>
          <w:sz w:val="20"/>
          <w:szCs w:val="20"/>
        </w:rPr>
        <w:t xml:space="preserve"> protocol is posed for data interaction among the layers. Correspondingly, </w:t>
      </w:r>
      <w:del w:id="1627" w:author="Author">
        <w:r w:rsidRPr="00374F87" w:rsidDel="00E518A3">
          <w:rPr>
            <w:rFonts w:ascii="Courier New" w:eastAsia="Times New Roman" w:hAnsi="Courier New" w:cs="Courier New"/>
            <w:color w:val="000000"/>
            <w:sz w:val="20"/>
            <w:szCs w:val="20"/>
          </w:rPr>
          <w:delText xml:space="preserve">a </w:delText>
        </w:r>
      </w:del>
      <w:r w:rsidRPr="00374F87">
        <w:rPr>
          <w:rFonts w:ascii="Courier New" w:eastAsia="Times New Roman" w:hAnsi="Courier New" w:cs="Courier New"/>
          <w:color w:val="000000"/>
          <w:sz w:val="20"/>
          <w:szCs w:val="20"/>
        </w:rPr>
        <w:t xml:space="preserve">customized hardware, memory allocation, and </w:t>
      </w:r>
      <w:r w:rsidRPr="00374F87">
        <w:rPr>
          <w:rFonts w:ascii="Courier New" w:eastAsia="Times New Roman" w:hAnsi="Courier New" w:cs="Courier New"/>
          <w:color w:val="000000"/>
          <w:sz w:val="20"/>
          <w:szCs w:val="20"/>
          <w:u w:val="single"/>
        </w:rPr>
        <w:t>Petri</w:t>
      </w:r>
      <w:r w:rsidRPr="00374F87">
        <w:rPr>
          <w:rFonts w:ascii="Courier New" w:eastAsia="Times New Roman" w:hAnsi="Courier New" w:cs="Courier New"/>
          <w:color w:val="000000"/>
          <w:sz w:val="20"/>
          <w:szCs w:val="20"/>
        </w:rPr>
        <w:t>-Net</w:t>
      </w:r>
      <w:ins w:id="1628" w:author="Author">
        <w:r w:rsidR="00E518A3" w:rsidRPr="00374F87">
          <w:rPr>
            <w:rFonts w:ascii="Courier New" w:eastAsia="Times New Roman" w:hAnsi="Courier New" w:cs="Courier New"/>
            <w:color w:val="000000"/>
            <w:sz w:val="20"/>
            <w:szCs w:val="20"/>
          </w:rPr>
          <w:t>-</w:t>
        </w:r>
      </w:ins>
      <w:del w:id="1629" w:author="Author">
        <w:r w:rsidRPr="00374F87" w:rsidDel="00E518A3">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 xml:space="preserve">based </w:t>
      </w:r>
      <w:r w:rsidRPr="00374F87">
        <w:rPr>
          <w:rFonts w:ascii="Courier New" w:eastAsia="Times New Roman" w:hAnsi="Courier New" w:cs="Courier New"/>
          <w:color w:val="000000"/>
          <w:sz w:val="20"/>
          <w:szCs w:val="20"/>
          <w:u w:val="single"/>
        </w:rPr>
        <w:t>multithreading</w:t>
      </w:r>
      <w:r w:rsidRPr="00374F87">
        <w:rPr>
          <w:rFonts w:ascii="Courier New" w:eastAsia="Times New Roman" w:hAnsi="Courier New" w:cs="Courier New"/>
          <w:color w:val="000000"/>
          <w:sz w:val="20"/>
          <w:szCs w:val="20"/>
        </w:rPr>
        <w:t xml:space="preserve"> structure </w:t>
      </w:r>
      <w:del w:id="1630" w:author="Author">
        <w:r w:rsidRPr="00374F87" w:rsidDel="00E518A3">
          <w:rPr>
            <w:rFonts w:ascii="Courier New" w:eastAsia="Times New Roman" w:hAnsi="Courier New" w:cs="Courier New"/>
            <w:color w:val="000000"/>
            <w:sz w:val="20"/>
            <w:szCs w:val="20"/>
          </w:rPr>
          <w:delText xml:space="preserve">are </w:delText>
        </w:r>
      </w:del>
      <w:ins w:id="1631" w:author="Author">
        <w:r w:rsidR="00E518A3" w:rsidRPr="00374F87">
          <w:rPr>
            <w:rFonts w:ascii="Courier New" w:eastAsia="Times New Roman" w:hAnsi="Courier New" w:cs="Courier New"/>
            <w:color w:val="000000"/>
            <w:sz w:val="20"/>
            <w:szCs w:val="20"/>
          </w:rPr>
          <w:t xml:space="preserve">were </w:t>
        </w:r>
      </w:ins>
      <w:r w:rsidRPr="00374F87">
        <w:rPr>
          <w:rFonts w:ascii="Courier New" w:eastAsia="Times New Roman" w:hAnsi="Courier New" w:cs="Courier New"/>
          <w:color w:val="000000"/>
          <w:sz w:val="20"/>
          <w:szCs w:val="20"/>
        </w:rPr>
        <w:t xml:space="preserve">described to support the proposed flexible software architecture. We </w:t>
      </w:r>
      <w:del w:id="1632" w:author="Author">
        <w:r w:rsidRPr="00374F87" w:rsidDel="001F27B9">
          <w:rPr>
            <w:rFonts w:ascii="Courier New" w:eastAsia="Times New Roman" w:hAnsi="Courier New" w:cs="Courier New"/>
            <w:color w:val="000000"/>
            <w:sz w:val="20"/>
            <w:szCs w:val="20"/>
          </w:rPr>
          <w:delText xml:space="preserve">implement </w:delText>
        </w:r>
      </w:del>
      <w:ins w:id="1633" w:author="Author">
        <w:r w:rsidR="001F27B9" w:rsidRPr="00374F87">
          <w:rPr>
            <w:rFonts w:ascii="Courier New" w:eastAsia="Times New Roman" w:hAnsi="Courier New" w:cs="Courier New"/>
            <w:color w:val="000000"/>
            <w:sz w:val="20"/>
            <w:szCs w:val="20"/>
          </w:rPr>
          <w:t xml:space="preserve">implemented </w:t>
        </w:r>
      </w:ins>
      <w:r w:rsidRPr="00374F87">
        <w:rPr>
          <w:rFonts w:ascii="Courier New" w:eastAsia="Times New Roman" w:hAnsi="Courier New" w:cs="Courier New"/>
          <w:color w:val="000000"/>
          <w:sz w:val="20"/>
          <w:szCs w:val="20"/>
        </w:rPr>
        <w:t>two cases,</w:t>
      </w:r>
      <w:ins w:id="1634" w:author="Author">
        <w:r w:rsidR="001F27B9" w:rsidRPr="00374F87">
          <w:rPr>
            <w:rFonts w:ascii="Courier New" w:eastAsia="Times New Roman" w:hAnsi="Courier New" w:cs="Courier New"/>
            <w:color w:val="000000"/>
            <w:sz w:val="20"/>
            <w:szCs w:val="20"/>
          </w:rPr>
          <w:t xml:space="preserve"> namely</w:t>
        </w:r>
      </w:ins>
      <w:r w:rsidRPr="00374F87">
        <w:rPr>
          <w:rFonts w:ascii="Courier New" w:eastAsia="Times New Roman" w:hAnsi="Courier New" w:cs="Courier New"/>
          <w:color w:val="000000"/>
          <w:sz w:val="20"/>
          <w:szCs w:val="20"/>
        </w:rPr>
        <w:t xml:space="preserve"> the winding machine with </w:t>
      </w:r>
      <w:ins w:id="1635" w:author="Author">
        <w:r w:rsidR="001F27B9" w:rsidRPr="00374F87">
          <w:rPr>
            <w:rFonts w:ascii="Courier New" w:eastAsia="Times New Roman" w:hAnsi="Courier New" w:cs="Courier New"/>
            <w:color w:val="000000"/>
            <w:sz w:val="20"/>
            <w:szCs w:val="20"/>
          </w:rPr>
          <w:t xml:space="preserve">a </w:t>
        </w:r>
      </w:ins>
      <w:r w:rsidRPr="00374F87">
        <w:rPr>
          <w:rFonts w:ascii="Courier New" w:eastAsia="Times New Roman" w:hAnsi="Courier New" w:cs="Courier New"/>
          <w:color w:val="000000"/>
          <w:sz w:val="20"/>
          <w:szCs w:val="20"/>
        </w:rPr>
        <w:t xml:space="preserve">visual system and the binocular catching robot, to illustrate the proposed system </w:t>
      </w:r>
      <w:del w:id="1636" w:author="Author">
        <w:r w:rsidRPr="00374F87" w:rsidDel="001F27B9">
          <w:rPr>
            <w:rFonts w:ascii="Courier New" w:eastAsia="Times New Roman" w:hAnsi="Courier New" w:cs="Courier New"/>
            <w:color w:val="000000"/>
            <w:sz w:val="20"/>
            <w:szCs w:val="20"/>
          </w:rPr>
          <w:delText xml:space="preserve">which </w:delText>
        </w:r>
      </w:del>
      <w:ins w:id="1637" w:author="Author">
        <w:r w:rsidR="001F27B9" w:rsidRPr="00374F87">
          <w:rPr>
            <w:rFonts w:ascii="Courier New" w:eastAsia="Times New Roman" w:hAnsi="Courier New" w:cs="Courier New"/>
            <w:color w:val="000000"/>
            <w:sz w:val="20"/>
            <w:szCs w:val="20"/>
          </w:rPr>
          <w:t xml:space="preserve">that </w:t>
        </w:r>
      </w:ins>
      <w:r w:rsidRPr="00374F87">
        <w:rPr>
          <w:rFonts w:ascii="Courier New" w:eastAsia="Times New Roman" w:hAnsi="Courier New" w:cs="Courier New"/>
          <w:color w:val="000000"/>
          <w:sz w:val="20"/>
          <w:szCs w:val="20"/>
        </w:rPr>
        <w:t xml:space="preserve">provides a generic method to develop different </w:t>
      </w:r>
      <w:del w:id="1638" w:author="Author">
        <w:r w:rsidRPr="00374F87" w:rsidDel="001F27B9">
          <w:rPr>
            <w:rFonts w:ascii="Courier New" w:eastAsia="Times New Roman" w:hAnsi="Courier New" w:cs="Courier New"/>
            <w:color w:val="000000"/>
            <w:sz w:val="20"/>
            <w:szCs w:val="20"/>
          </w:rPr>
          <w:delText xml:space="preserve">type </w:delText>
        </w:r>
      </w:del>
      <w:ins w:id="1639" w:author="Author">
        <w:r w:rsidR="001F27B9" w:rsidRPr="00374F87">
          <w:rPr>
            <w:rFonts w:ascii="Courier New" w:eastAsia="Times New Roman" w:hAnsi="Courier New" w:cs="Courier New"/>
            <w:color w:val="000000"/>
            <w:sz w:val="20"/>
            <w:szCs w:val="20"/>
          </w:rPr>
          <w:t xml:space="preserve">types of </w:t>
        </w:r>
      </w:ins>
      <w:r w:rsidRPr="00374F87">
        <w:rPr>
          <w:rFonts w:ascii="Courier New" w:eastAsia="Times New Roman" w:hAnsi="Courier New" w:cs="Courier New"/>
          <w:color w:val="000000"/>
          <w:sz w:val="20"/>
          <w:szCs w:val="20"/>
        </w:rPr>
        <w:t xml:space="preserve">applications of </w:t>
      </w:r>
      <w:ins w:id="1640" w:author="Author">
        <w:r w:rsidR="001F27B9" w:rsidRPr="00374F87">
          <w:rPr>
            <w:rFonts w:ascii="Courier New" w:eastAsia="Times New Roman" w:hAnsi="Courier New" w:cs="Courier New"/>
            <w:color w:val="000000"/>
            <w:sz w:val="20"/>
            <w:szCs w:val="20"/>
          </w:rPr>
          <w:t xml:space="preserve">the </w:t>
        </w:r>
      </w:ins>
      <w:r w:rsidRPr="00374F87">
        <w:rPr>
          <w:rFonts w:ascii="Courier New" w:eastAsia="Times New Roman" w:hAnsi="Courier New" w:cs="Courier New"/>
          <w:color w:val="000000"/>
          <w:sz w:val="20"/>
          <w:szCs w:val="20"/>
        </w:rPr>
        <w:t xml:space="preserve">visual servo system in </w:t>
      </w:r>
      <w:r w:rsidRPr="00374F87">
        <w:rPr>
          <w:rFonts w:ascii="Courier New" w:eastAsia="Times New Roman" w:hAnsi="Courier New" w:cs="Courier New"/>
          <w:color w:val="008000"/>
          <w:sz w:val="20"/>
          <w:szCs w:val="20"/>
        </w:rPr>
        <w:t>$</w:t>
      </w:r>
      <w:proofErr w:type="spellStart"/>
      <w:r w:rsidRPr="00374F87">
        <w:rPr>
          <w:rFonts w:ascii="Courier New" w:eastAsia="Times New Roman" w:hAnsi="Courier New" w:cs="Courier New"/>
          <w:color w:val="008000"/>
          <w:sz w:val="20"/>
          <w:szCs w:val="20"/>
        </w:rPr>
        <w:t>ePLC</w:t>
      </w:r>
      <w:proofErr w:type="spellEnd"/>
      <w:r w:rsidRPr="00374F87">
        <w:rPr>
          <w:rFonts w:ascii="Courier New" w:eastAsia="Times New Roman" w:hAnsi="Courier New" w:cs="Courier New"/>
          <w:color w:val="008000"/>
          <w:sz w:val="20"/>
          <w:szCs w:val="20"/>
        </w:rPr>
        <w:t>$</w:t>
      </w:r>
      <w:r w:rsidRPr="00374F87">
        <w:rPr>
          <w:rFonts w:ascii="Courier New" w:eastAsia="Times New Roman" w:hAnsi="Courier New" w:cs="Courier New"/>
          <w:color w:val="000000"/>
          <w:sz w:val="20"/>
          <w:szCs w:val="20"/>
        </w:rPr>
        <w:t xml:space="preserve">. </w:t>
      </w:r>
      <w:del w:id="1641" w:author="Author">
        <w:r w:rsidRPr="00374F87" w:rsidDel="001F27B9">
          <w:rPr>
            <w:rFonts w:ascii="Courier New" w:eastAsia="Times New Roman" w:hAnsi="Courier New" w:cs="Courier New"/>
            <w:color w:val="000000"/>
            <w:sz w:val="20"/>
            <w:szCs w:val="20"/>
          </w:rPr>
          <w:delText xml:space="preserve">This indicates </w:delText>
        </w:r>
      </w:del>
      <w:ins w:id="1642" w:author="Author">
        <w:r w:rsidR="001F27B9" w:rsidRPr="00374F87">
          <w:rPr>
            <w:rFonts w:ascii="Courier New" w:eastAsia="Times New Roman" w:hAnsi="Courier New" w:cs="Courier New"/>
            <w:color w:val="000000"/>
            <w:sz w:val="20"/>
            <w:szCs w:val="20"/>
          </w:rPr>
          <w:t xml:space="preserve">As a result, </w:t>
        </w:r>
      </w:ins>
      <w:del w:id="1643" w:author="Author">
        <w:r w:rsidRPr="00374F87" w:rsidDel="001F27B9">
          <w:rPr>
            <w:rFonts w:ascii="Courier New" w:eastAsia="Times New Roman" w:hAnsi="Courier New" w:cs="Courier New"/>
            <w:color w:val="000000"/>
            <w:sz w:val="20"/>
            <w:szCs w:val="20"/>
          </w:rPr>
          <w:delText xml:space="preserve">that </w:delText>
        </w:r>
      </w:del>
      <w:r w:rsidRPr="00374F87">
        <w:rPr>
          <w:rFonts w:ascii="Courier New" w:eastAsia="Times New Roman" w:hAnsi="Courier New" w:cs="Courier New"/>
          <w:color w:val="000000"/>
          <w:sz w:val="20"/>
          <w:szCs w:val="20"/>
        </w:rPr>
        <w:t xml:space="preserve">the proposed </w:t>
      </w:r>
      <w:r w:rsidRPr="00374F87">
        <w:rPr>
          <w:rFonts w:ascii="Courier New" w:eastAsia="Times New Roman" w:hAnsi="Courier New" w:cs="Courier New"/>
          <w:color w:val="008000"/>
          <w:sz w:val="20"/>
          <w:szCs w:val="20"/>
        </w:rPr>
        <w:t>$VCA$</w:t>
      </w:r>
      <w:ins w:id="1644" w:author="Author">
        <w:r w:rsidR="007B37E4" w:rsidRPr="00374F87">
          <w:rPr>
            <w:rFonts w:ascii="Courier New" w:eastAsia="Times New Roman" w:hAnsi="Courier New" w:cs="Courier New"/>
            <w:color w:val="000000"/>
            <w:sz w:val="20"/>
            <w:szCs w:val="20"/>
          </w:rPr>
          <w:t>-</w:t>
        </w:r>
      </w:ins>
      <w:del w:id="1645" w:author="Author">
        <w:r w:rsidRPr="00374F87" w:rsidDel="007B37E4">
          <w:rPr>
            <w:rFonts w:ascii="Courier New" w:eastAsia="Times New Roman" w:hAnsi="Courier New" w:cs="Courier New"/>
            <w:color w:val="000000"/>
            <w:sz w:val="20"/>
            <w:szCs w:val="20"/>
          </w:rPr>
          <w:delText xml:space="preserve"> </w:delText>
        </w:r>
      </w:del>
      <w:r w:rsidRPr="00374F87">
        <w:rPr>
          <w:rFonts w:ascii="Courier New" w:eastAsia="Times New Roman" w:hAnsi="Courier New" w:cs="Courier New"/>
          <w:color w:val="000000"/>
          <w:sz w:val="20"/>
          <w:szCs w:val="20"/>
        </w:rPr>
        <w:t xml:space="preserve">based architecture could </w:t>
      </w:r>
      <w:del w:id="1646" w:author="Author">
        <w:r w:rsidRPr="00374F87" w:rsidDel="004D4E66">
          <w:rPr>
            <w:rFonts w:ascii="Courier New" w:eastAsia="Times New Roman" w:hAnsi="Courier New" w:cs="Courier New"/>
            <w:color w:val="000000"/>
            <w:sz w:val="20"/>
            <w:szCs w:val="20"/>
          </w:rPr>
          <w:delText xml:space="preserve">be </w:delText>
        </w:r>
      </w:del>
      <w:r w:rsidRPr="00374F87">
        <w:rPr>
          <w:rFonts w:ascii="Courier New" w:eastAsia="Times New Roman" w:hAnsi="Courier New" w:cs="Courier New"/>
          <w:color w:val="000000"/>
          <w:sz w:val="20"/>
          <w:szCs w:val="20"/>
        </w:rPr>
        <w:t xml:space="preserve">easily </w:t>
      </w:r>
      <w:ins w:id="1647" w:author="Author">
        <w:r w:rsidR="004D4E66" w:rsidRPr="00374F87">
          <w:rPr>
            <w:rFonts w:ascii="Courier New" w:eastAsia="Times New Roman" w:hAnsi="Courier New" w:cs="Courier New"/>
            <w:color w:val="000000"/>
            <w:sz w:val="20"/>
            <w:szCs w:val="20"/>
          </w:rPr>
          <w:t xml:space="preserve">be </w:t>
        </w:r>
      </w:ins>
      <w:r w:rsidRPr="00374F87">
        <w:rPr>
          <w:rFonts w:ascii="Courier New" w:eastAsia="Times New Roman" w:hAnsi="Courier New" w:cs="Courier New"/>
          <w:color w:val="000000"/>
          <w:sz w:val="20"/>
          <w:szCs w:val="20"/>
        </w:rPr>
        <w:t>applied between two quite different cases.</w:t>
      </w:r>
    </w:p>
    <w:p w14:paraId="6CB2D16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18F27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In </w:t>
      </w:r>
      <w:ins w:id="1648" w:author="Author">
        <w:r w:rsidR="007B37E4" w:rsidRPr="00374F87">
          <w:rPr>
            <w:rFonts w:ascii="Courier New" w:eastAsia="Times New Roman" w:hAnsi="Courier New" w:cs="Courier New"/>
            <w:color w:val="000000"/>
            <w:sz w:val="20"/>
            <w:szCs w:val="20"/>
          </w:rPr>
          <w:t xml:space="preserve">a </w:t>
        </w:r>
      </w:ins>
      <w:del w:id="1649" w:author="Author">
        <w:r w:rsidRPr="00374F87" w:rsidDel="007B37E4">
          <w:rPr>
            <w:rFonts w:ascii="Courier New" w:eastAsia="Times New Roman" w:hAnsi="Courier New" w:cs="Courier New"/>
            <w:color w:val="000000"/>
            <w:sz w:val="20"/>
            <w:szCs w:val="20"/>
          </w:rPr>
          <w:delText xml:space="preserve">the </w:delText>
        </w:r>
      </w:del>
      <w:r w:rsidRPr="00374F87">
        <w:rPr>
          <w:rFonts w:ascii="Courier New" w:eastAsia="Times New Roman" w:hAnsi="Courier New" w:cs="Courier New"/>
          <w:color w:val="000000"/>
          <w:sz w:val="20"/>
          <w:szCs w:val="20"/>
        </w:rPr>
        <w:t xml:space="preserve">further research, we will implement a uniform development method of the visual servo control in </w:t>
      </w:r>
      <w:ins w:id="1650" w:author="Author">
        <w:r w:rsidR="007B37E4" w:rsidRPr="00374F87">
          <w:rPr>
            <w:rFonts w:ascii="Courier New" w:eastAsia="Times New Roman" w:hAnsi="Courier New" w:cs="Courier New"/>
            <w:color w:val="000000"/>
            <w:sz w:val="20"/>
            <w:szCs w:val="20"/>
          </w:rPr>
          <w:t xml:space="preserve">the </w:t>
        </w:r>
      </w:ins>
      <w:proofErr w:type="spellStart"/>
      <w:r w:rsidRPr="00374F87">
        <w:rPr>
          <w:rFonts w:ascii="Courier New" w:eastAsia="Times New Roman" w:hAnsi="Courier New" w:cs="Courier New"/>
          <w:color w:val="000000"/>
          <w:sz w:val="20"/>
          <w:szCs w:val="20"/>
          <w:u w:val="single"/>
        </w:rPr>
        <w:t>ePLC</w:t>
      </w:r>
      <w:proofErr w:type="spellEnd"/>
      <w:r w:rsidRPr="00374F87">
        <w:rPr>
          <w:rFonts w:ascii="Courier New" w:eastAsia="Times New Roman" w:hAnsi="Courier New" w:cs="Courier New"/>
          <w:color w:val="000000"/>
          <w:sz w:val="20"/>
          <w:szCs w:val="20"/>
        </w:rPr>
        <w:t>.</w:t>
      </w:r>
    </w:p>
    <w:p w14:paraId="0F1B0ED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15CDE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ifCLASSOPTIONcaptionsoff</w:t>
      </w:r>
      <w:proofErr w:type="spellEnd"/>
    </w:p>
    <w:p w14:paraId="0B89422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00"/>
          <w:sz w:val="20"/>
          <w:szCs w:val="20"/>
        </w:rPr>
        <w:t xml:space="preserve">  </w:t>
      </w: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newpage</w:t>
      </w:r>
      <w:proofErr w:type="spellEnd"/>
    </w:p>
    <w:p w14:paraId="2BBAC7B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\fi</w:t>
      </w:r>
    </w:p>
    <w:p w14:paraId="378C047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93BB9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908DC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9D250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trigger a \</w:t>
      </w:r>
      <w:proofErr w:type="spellStart"/>
      <w:r w:rsidRPr="00374F87">
        <w:rPr>
          <w:rFonts w:ascii="Courier New" w:eastAsia="Times New Roman" w:hAnsi="Courier New" w:cs="Courier New"/>
          <w:color w:val="606060"/>
          <w:sz w:val="20"/>
          <w:szCs w:val="20"/>
        </w:rPr>
        <w:t>newpage</w:t>
      </w:r>
      <w:proofErr w:type="spellEnd"/>
      <w:r w:rsidRPr="00374F87">
        <w:rPr>
          <w:rFonts w:ascii="Courier New" w:eastAsia="Times New Roman" w:hAnsi="Courier New" w:cs="Courier New"/>
          <w:color w:val="606060"/>
          <w:sz w:val="20"/>
          <w:szCs w:val="20"/>
        </w:rPr>
        <w:t xml:space="preserve"> just before the given reference</w:t>
      </w:r>
    </w:p>
    <w:p w14:paraId="5EA152E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number - used to balance the columns on the last page</w:t>
      </w:r>
    </w:p>
    <w:p w14:paraId="6DF75DC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adjust value as needed - may need to be readjusted if</w:t>
      </w:r>
    </w:p>
    <w:p w14:paraId="45D6B6E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the document is modified later</w:t>
      </w:r>
    </w:p>
    <w:p w14:paraId="59327FC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IEEEtriggeratref</w:t>
      </w:r>
      <w:proofErr w:type="spellEnd"/>
      <w:r w:rsidRPr="00374F87">
        <w:rPr>
          <w:rFonts w:ascii="Courier New" w:eastAsia="Times New Roman" w:hAnsi="Courier New" w:cs="Courier New"/>
          <w:color w:val="606060"/>
          <w:sz w:val="20"/>
          <w:szCs w:val="20"/>
        </w:rPr>
        <w:t>{8}</w:t>
      </w:r>
    </w:p>
    <w:p w14:paraId="015CA4F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The "triggered" command can be changed if desired:</w:t>
      </w:r>
    </w:p>
    <w:p w14:paraId="5A30C5D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IEEEtriggercmd</w:t>
      </w:r>
      <w:proofErr w:type="spellEnd"/>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enlargethispage</w:t>
      </w:r>
      <w:proofErr w:type="spellEnd"/>
      <w:r w:rsidRPr="00374F87">
        <w:rPr>
          <w:rFonts w:ascii="Courier New" w:eastAsia="Times New Roman" w:hAnsi="Courier New" w:cs="Courier New"/>
          <w:color w:val="606060"/>
          <w:sz w:val="20"/>
          <w:szCs w:val="20"/>
        </w:rPr>
        <w:t>{-5in}}</w:t>
      </w:r>
    </w:p>
    <w:p w14:paraId="1C22682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01809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references section</w:t>
      </w:r>
    </w:p>
    <w:p w14:paraId="27AE3EE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B0D48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xml:space="preserve">% can use a bibliography generated by </w:t>
      </w:r>
      <w:proofErr w:type="spellStart"/>
      <w:r w:rsidRPr="00374F87">
        <w:rPr>
          <w:rFonts w:ascii="Courier New" w:eastAsia="Times New Roman" w:hAnsi="Courier New" w:cs="Courier New"/>
          <w:color w:val="606060"/>
          <w:sz w:val="20"/>
          <w:szCs w:val="20"/>
        </w:rPr>
        <w:t>BibTeX</w:t>
      </w:r>
      <w:proofErr w:type="spellEnd"/>
      <w:r w:rsidRPr="00374F87">
        <w:rPr>
          <w:rFonts w:ascii="Courier New" w:eastAsia="Times New Roman" w:hAnsi="Courier New" w:cs="Courier New"/>
          <w:color w:val="606060"/>
          <w:sz w:val="20"/>
          <w:szCs w:val="20"/>
        </w:rPr>
        <w:t xml:space="preserve"> as a .</w:t>
      </w:r>
      <w:proofErr w:type="spellStart"/>
      <w:r w:rsidRPr="00374F87">
        <w:rPr>
          <w:rFonts w:ascii="Courier New" w:eastAsia="Times New Roman" w:hAnsi="Courier New" w:cs="Courier New"/>
          <w:color w:val="606060"/>
          <w:sz w:val="20"/>
          <w:szCs w:val="20"/>
        </w:rPr>
        <w:t>bbl</w:t>
      </w:r>
      <w:proofErr w:type="spellEnd"/>
      <w:r w:rsidRPr="00374F87">
        <w:rPr>
          <w:rFonts w:ascii="Courier New" w:eastAsia="Times New Roman" w:hAnsi="Courier New" w:cs="Courier New"/>
          <w:color w:val="606060"/>
          <w:sz w:val="20"/>
          <w:szCs w:val="20"/>
        </w:rPr>
        <w:t xml:space="preserve"> file</w:t>
      </w:r>
    </w:p>
    <w:p w14:paraId="34D51A8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xml:space="preserve">% </w:t>
      </w:r>
      <w:proofErr w:type="spellStart"/>
      <w:r w:rsidRPr="00374F87">
        <w:rPr>
          <w:rFonts w:ascii="Courier New" w:eastAsia="Times New Roman" w:hAnsi="Courier New" w:cs="Courier New"/>
          <w:color w:val="606060"/>
          <w:sz w:val="20"/>
          <w:szCs w:val="20"/>
        </w:rPr>
        <w:t>BibTeX</w:t>
      </w:r>
      <w:proofErr w:type="spellEnd"/>
      <w:r w:rsidRPr="00374F87">
        <w:rPr>
          <w:rFonts w:ascii="Courier New" w:eastAsia="Times New Roman" w:hAnsi="Courier New" w:cs="Courier New"/>
          <w:color w:val="606060"/>
          <w:sz w:val="20"/>
          <w:szCs w:val="20"/>
        </w:rPr>
        <w:t xml:space="preserve"> documentation can be easily obtained at:</w:t>
      </w:r>
    </w:p>
    <w:p w14:paraId="6E667ED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http://www.ctan.org/tex-archive/biblio/bibtex/contrib/doc/</w:t>
      </w:r>
    </w:p>
    <w:p w14:paraId="6D1CA58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xml:space="preserve">% The </w:t>
      </w:r>
      <w:proofErr w:type="spellStart"/>
      <w:r w:rsidRPr="00374F87">
        <w:rPr>
          <w:rFonts w:ascii="Courier New" w:eastAsia="Times New Roman" w:hAnsi="Courier New" w:cs="Courier New"/>
          <w:color w:val="606060"/>
          <w:sz w:val="20"/>
          <w:szCs w:val="20"/>
        </w:rPr>
        <w:t>IEEEtran</w:t>
      </w:r>
      <w:proofErr w:type="spellEnd"/>
      <w:r w:rsidRPr="00374F87">
        <w:rPr>
          <w:rFonts w:ascii="Courier New" w:eastAsia="Times New Roman" w:hAnsi="Courier New" w:cs="Courier New"/>
          <w:color w:val="606060"/>
          <w:sz w:val="20"/>
          <w:szCs w:val="20"/>
        </w:rPr>
        <w:t xml:space="preserve"> </w:t>
      </w:r>
      <w:proofErr w:type="spellStart"/>
      <w:r w:rsidRPr="00374F87">
        <w:rPr>
          <w:rFonts w:ascii="Courier New" w:eastAsia="Times New Roman" w:hAnsi="Courier New" w:cs="Courier New"/>
          <w:color w:val="606060"/>
          <w:sz w:val="20"/>
          <w:szCs w:val="20"/>
        </w:rPr>
        <w:t>BibTeX</w:t>
      </w:r>
      <w:proofErr w:type="spellEnd"/>
      <w:r w:rsidRPr="00374F87">
        <w:rPr>
          <w:rFonts w:ascii="Courier New" w:eastAsia="Times New Roman" w:hAnsi="Courier New" w:cs="Courier New"/>
          <w:color w:val="606060"/>
          <w:sz w:val="20"/>
          <w:szCs w:val="20"/>
        </w:rPr>
        <w:t xml:space="preserve"> style support page is at:</w:t>
      </w:r>
    </w:p>
    <w:p w14:paraId="7F06A7C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http://www.michaelshell.org/tex/ieeetran/bibtex/</w:t>
      </w:r>
    </w:p>
    <w:p w14:paraId="3D5F234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bibliographystyle</w:t>
      </w:r>
      <w:proofErr w:type="spellEnd"/>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IEEEtran</w:t>
      </w:r>
      <w:proofErr w:type="spellEnd"/>
      <w:r w:rsidRPr="00374F87">
        <w:rPr>
          <w:rFonts w:ascii="Courier New" w:eastAsia="Times New Roman" w:hAnsi="Courier New" w:cs="Courier New"/>
          <w:color w:val="606060"/>
          <w:sz w:val="20"/>
          <w:szCs w:val="20"/>
        </w:rPr>
        <w:t>}</w:t>
      </w:r>
    </w:p>
    <w:p w14:paraId="05D95E9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xml:space="preserve">% argument is your </w:t>
      </w:r>
      <w:proofErr w:type="spellStart"/>
      <w:r w:rsidRPr="00374F87">
        <w:rPr>
          <w:rFonts w:ascii="Courier New" w:eastAsia="Times New Roman" w:hAnsi="Courier New" w:cs="Courier New"/>
          <w:color w:val="606060"/>
          <w:sz w:val="20"/>
          <w:szCs w:val="20"/>
        </w:rPr>
        <w:t>BibTeX</w:t>
      </w:r>
      <w:proofErr w:type="spellEnd"/>
      <w:r w:rsidRPr="00374F87">
        <w:rPr>
          <w:rFonts w:ascii="Courier New" w:eastAsia="Times New Roman" w:hAnsi="Courier New" w:cs="Courier New"/>
          <w:color w:val="606060"/>
          <w:sz w:val="20"/>
          <w:szCs w:val="20"/>
        </w:rPr>
        <w:t xml:space="preserve"> string definitions and bibliography database(s)</w:t>
      </w:r>
    </w:p>
    <w:p w14:paraId="7F0EB41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%\bibliography{</w:t>
      </w:r>
      <w:proofErr w:type="spellStart"/>
      <w:r w:rsidRPr="00374F87">
        <w:rPr>
          <w:rFonts w:ascii="Courier New" w:eastAsia="Times New Roman" w:hAnsi="Courier New" w:cs="Courier New"/>
          <w:color w:val="606060"/>
          <w:sz w:val="20"/>
          <w:szCs w:val="20"/>
        </w:rPr>
        <w:t>IEEEabrv</w:t>
      </w:r>
      <w:proofErr w:type="spellEnd"/>
      <w:r w:rsidRPr="00374F87">
        <w:rPr>
          <w:rFonts w:ascii="Courier New" w:eastAsia="Times New Roman" w:hAnsi="Courier New" w:cs="Courier New"/>
          <w:color w:val="606060"/>
          <w:sz w:val="20"/>
          <w:szCs w:val="20"/>
        </w:rPr>
        <w:t>,../bib/paper}</w:t>
      </w:r>
    </w:p>
    <w:p w14:paraId="72201CD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p>
    <w:p w14:paraId="54FF446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&lt;OR&gt; manually copy in the resultant .</w:t>
      </w:r>
      <w:proofErr w:type="spellStart"/>
      <w:r w:rsidRPr="00374F87">
        <w:rPr>
          <w:rFonts w:ascii="Courier New" w:eastAsia="Times New Roman" w:hAnsi="Courier New" w:cs="Courier New"/>
          <w:color w:val="606060"/>
          <w:sz w:val="20"/>
          <w:szCs w:val="20"/>
        </w:rPr>
        <w:t>bbl</w:t>
      </w:r>
      <w:proofErr w:type="spellEnd"/>
      <w:r w:rsidRPr="00374F87">
        <w:rPr>
          <w:rFonts w:ascii="Courier New" w:eastAsia="Times New Roman" w:hAnsi="Courier New" w:cs="Courier New"/>
          <w:color w:val="606060"/>
          <w:sz w:val="20"/>
          <w:szCs w:val="20"/>
        </w:rPr>
        <w:t xml:space="preserve"> file</w:t>
      </w:r>
    </w:p>
    <w:p w14:paraId="5FEF738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set second argument of \begin to the number of references</w:t>
      </w:r>
    </w:p>
    <w:p w14:paraId="00304C5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(used to reserve space for the reference number labels box)</w:t>
      </w:r>
    </w:p>
    <w:p w14:paraId="57EDDCA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36E93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proofErr w:type="spellStart"/>
      <w:r w:rsidRPr="00374F87">
        <w:rPr>
          <w:rFonts w:ascii="Courier New" w:eastAsia="Times New Roman" w:hAnsi="Courier New" w:cs="Courier New"/>
          <w:color w:val="800000"/>
          <w:sz w:val="20"/>
          <w:szCs w:val="20"/>
        </w:rPr>
        <w:t>bibliographystyle</w:t>
      </w:r>
      <w:proofErr w:type="spellEnd"/>
      <w:r w:rsidRPr="00374F87">
        <w:rPr>
          <w:rFonts w:ascii="Courier New" w:eastAsia="Times New Roman" w:hAnsi="Courier New" w:cs="Courier New"/>
          <w:color w:val="000000"/>
          <w:sz w:val="20"/>
          <w:szCs w:val="20"/>
        </w:rPr>
        <w:t>{</w:t>
      </w:r>
      <w:proofErr w:type="spellStart"/>
      <w:r w:rsidRPr="00374F87">
        <w:rPr>
          <w:rFonts w:ascii="Courier New" w:eastAsia="Times New Roman" w:hAnsi="Courier New" w:cs="Courier New"/>
          <w:color w:val="000000"/>
          <w:sz w:val="20"/>
          <w:szCs w:val="20"/>
          <w:u w:val="single"/>
        </w:rPr>
        <w:t>IEEEtran</w:t>
      </w:r>
      <w:proofErr w:type="spellEnd"/>
      <w:r w:rsidRPr="00374F87">
        <w:rPr>
          <w:rFonts w:ascii="Courier New" w:eastAsia="Times New Roman" w:hAnsi="Courier New" w:cs="Courier New"/>
          <w:color w:val="000000"/>
          <w:sz w:val="20"/>
          <w:szCs w:val="20"/>
        </w:rPr>
        <w:t>}</w:t>
      </w:r>
    </w:p>
    <w:p w14:paraId="649D65C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800000"/>
          <w:sz w:val="20"/>
          <w:szCs w:val="20"/>
        </w:rPr>
        <w:t>\</w:t>
      </w:r>
      <w:r w:rsidRPr="00374F87">
        <w:rPr>
          <w:rFonts w:ascii="Courier New" w:eastAsia="Times New Roman" w:hAnsi="Courier New" w:cs="Courier New"/>
          <w:b/>
          <w:bCs/>
          <w:color w:val="0000CC"/>
          <w:sz w:val="20"/>
          <w:szCs w:val="20"/>
        </w:rPr>
        <w:t>bibliography{reference}</w:t>
      </w:r>
    </w:p>
    <w:p w14:paraId="05556C3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2632C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biography section</w:t>
      </w:r>
    </w:p>
    <w:p w14:paraId="0977F01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p>
    <w:p w14:paraId="5942615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If you have an EPS/PDF photo (</w:t>
      </w:r>
      <w:proofErr w:type="spellStart"/>
      <w:r w:rsidRPr="00374F87">
        <w:rPr>
          <w:rFonts w:ascii="Courier New" w:eastAsia="Times New Roman" w:hAnsi="Courier New" w:cs="Courier New"/>
          <w:color w:val="606060"/>
          <w:sz w:val="20"/>
          <w:szCs w:val="20"/>
        </w:rPr>
        <w:t>graphicx</w:t>
      </w:r>
      <w:proofErr w:type="spellEnd"/>
      <w:r w:rsidRPr="00374F87">
        <w:rPr>
          <w:rFonts w:ascii="Courier New" w:eastAsia="Times New Roman" w:hAnsi="Courier New" w:cs="Courier New"/>
          <w:color w:val="606060"/>
          <w:sz w:val="20"/>
          <w:szCs w:val="20"/>
        </w:rPr>
        <w:t xml:space="preserve"> package needed) extra braces are</w:t>
      </w:r>
    </w:p>
    <w:p w14:paraId="629E4A2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needed around the contents of the optional argument to biography to prevent</w:t>
      </w:r>
    </w:p>
    <w:p w14:paraId="6D8EE54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lastRenderedPageBreak/>
        <w:t xml:space="preserve">% the </w:t>
      </w:r>
      <w:proofErr w:type="spellStart"/>
      <w:r w:rsidRPr="00374F87">
        <w:rPr>
          <w:rFonts w:ascii="Courier New" w:eastAsia="Times New Roman" w:hAnsi="Courier New" w:cs="Courier New"/>
          <w:color w:val="606060"/>
          <w:sz w:val="20"/>
          <w:szCs w:val="20"/>
        </w:rPr>
        <w:t>LaTeX</w:t>
      </w:r>
      <w:proofErr w:type="spellEnd"/>
      <w:r w:rsidRPr="00374F87">
        <w:rPr>
          <w:rFonts w:ascii="Courier New" w:eastAsia="Times New Roman" w:hAnsi="Courier New" w:cs="Courier New"/>
          <w:color w:val="606060"/>
          <w:sz w:val="20"/>
          <w:szCs w:val="20"/>
        </w:rPr>
        <w:t xml:space="preserve"> parser from getting confused when it sees the complicated</w:t>
      </w:r>
    </w:p>
    <w:p w14:paraId="1DFE8FF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w:t>
      </w:r>
      <w:proofErr w:type="spellStart"/>
      <w:r w:rsidRPr="00374F87">
        <w:rPr>
          <w:rFonts w:ascii="Courier New" w:eastAsia="Times New Roman" w:hAnsi="Courier New" w:cs="Courier New"/>
          <w:color w:val="606060"/>
          <w:sz w:val="20"/>
          <w:szCs w:val="20"/>
        </w:rPr>
        <w:t>includegraphics</w:t>
      </w:r>
      <w:proofErr w:type="spellEnd"/>
      <w:r w:rsidRPr="00374F87">
        <w:rPr>
          <w:rFonts w:ascii="Courier New" w:eastAsia="Times New Roman" w:hAnsi="Courier New" w:cs="Courier New"/>
          <w:color w:val="606060"/>
          <w:sz w:val="20"/>
          <w:szCs w:val="20"/>
        </w:rPr>
        <w:t xml:space="preserve"> command within an optional argument. (You could create</w:t>
      </w:r>
    </w:p>
    <w:p w14:paraId="49E6A39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your own custom macro containing the \</w:t>
      </w:r>
      <w:proofErr w:type="spellStart"/>
      <w:r w:rsidRPr="00374F87">
        <w:rPr>
          <w:rFonts w:ascii="Courier New" w:eastAsia="Times New Roman" w:hAnsi="Courier New" w:cs="Courier New"/>
          <w:color w:val="606060"/>
          <w:sz w:val="20"/>
          <w:szCs w:val="20"/>
        </w:rPr>
        <w:t>includegraphics</w:t>
      </w:r>
      <w:proofErr w:type="spellEnd"/>
      <w:r w:rsidRPr="00374F87">
        <w:rPr>
          <w:rFonts w:ascii="Courier New" w:eastAsia="Times New Roman" w:hAnsi="Courier New" w:cs="Courier New"/>
          <w:color w:val="606060"/>
          <w:sz w:val="20"/>
          <w:szCs w:val="20"/>
        </w:rPr>
        <w:t xml:space="preserve"> command to make things</w:t>
      </w:r>
    </w:p>
    <w:p w14:paraId="301DD68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simpler here.)</w:t>
      </w:r>
    </w:p>
    <w:p w14:paraId="03BBE59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%\begin{IEEEbiography}[{\includegraphics[width=1in,height=1.25in,clip,keepaspectratio]{mshell}}]{Michael Shell}</w:t>
      </w:r>
    </w:p>
    <w:p w14:paraId="5A64997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or if you just want to reserve a space for a photo:</w:t>
      </w:r>
    </w:p>
    <w:p w14:paraId="605F62F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653CB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xml:space="preserve">%\begin{IEEEbiography}[{\includegraphics[width=1in,height=1.25in,clip,keepaspectratio]{fig/Author_HuifengWu.eps}}]{Huifeng Wu} received the Ph.D. degree in computer science and technology from Zhejiang university, Hangzhou, China, in 2006. He is currently a professor in the institute of intelligent and software Technology, Hangzhou </w:t>
      </w:r>
      <w:proofErr w:type="spellStart"/>
      <w:r w:rsidRPr="00374F87">
        <w:rPr>
          <w:rFonts w:ascii="Courier New" w:eastAsia="Times New Roman" w:hAnsi="Courier New" w:cs="Courier New"/>
          <w:color w:val="606060"/>
          <w:sz w:val="20"/>
          <w:szCs w:val="20"/>
        </w:rPr>
        <w:t>Dianzi</w:t>
      </w:r>
      <w:proofErr w:type="spellEnd"/>
      <w:r w:rsidRPr="00374F87">
        <w:rPr>
          <w:rFonts w:ascii="Courier New" w:eastAsia="Times New Roman" w:hAnsi="Courier New" w:cs="Courier New"/>
          <w:color w:val="606060"/>
          <w:sz w:val="20"/>
          <w:szCs w:val="20"/>
        </w:rPr>
        <w:t xml:space="preserve"> University. His research interests include software development methods and tools, software architecture, embedded system, intelligent control \&amp; automation.</w:t>
      </w:r>
    </w:p>
    <w:p w14:paraId="34D6B97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p>
    <w:p w14:paraId="2C957ED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%\end{</w:t>
      </w:r>
      <w:proofErr w:type="spellStart"/>
      <w:r w:rsidRPr="00374F87">
        <w:rPr>
          <w:rFonts w:ascii="Courier New" w:eastAsia="Times New Roman" w:hAnsi="Courier New" w:cs="Courier New"/>
          <w:color w:val="606060"/>
          <w:sz w:val="20"/>
          <w:szCs w:val="20"/>
        </w:rPr>
        <w:t>IEEEbiography</w:t>
      </w:r>
      <w:proofErr w:type="spellEnd"/>
      <w:r w:rsidRPr="00374F87">
        <w:rPr>
          <w:rFonts w:ascii="Courier New" w:eastAsia="Times New Roman" w:hAnsi="Courier New" w:cs="Courier New"/>
          <w:color w:val="606060"/>
          <w:sz w:val="20"/>
          <w:szCs w:val="20"/>
        </w:rPr>
        <w:t>}</w:t>
      </w:r>
    </w:p>
    <w:p w14:paraId="7E2FE6E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xml:space="preserve">%\begin{IEEEbiography}[{\includegraphics[width=1in,height=1.25in,clip,keepaspectratio]{fig/Author_YiYan.eps}}]{Yi Yan} received B.S. in automatic control engineering form Zhejiang </w:t>
      </w:r>
      <w:proofErr w:type="spellStart"/>
      <w:r w:rsidRPr="00374F87">
        <w:rPr>
          <w:rFonts w:ascii="Courier New" w:eastAsia="Times New Roman" w:hAnsi="Courier New" w:cs="Courier New"/>
          <w:color w:val="606060"/>
          <w:sz w:val="20"/>
          <w:szCs w:val="20"/>
        </w:rPr>
        <w:t>Sci</w:t>
      </w:r>
      <w:proofErr w:type="spellEnd"/>
      <w:r w:rsidRPr="00374F87">
        <w:rPr>
          <w:rFonts w:ascii="Courier New" w:eastAsia="Times New Roman" w:hAnsi="Courier New" w:cs="Courier New"/>
          <w:color w:val="606060"/>
          <w:sz w:val="20"/>
          <w:szCs w:val="20"/>
        </w:rPr>
        <w:t xml:space="preserve">-Tech University in 1984, M.S. in computer engineering from Beijing University of Postal Telecommunications in 1990. Currently he is the director and full professor in institute of intelligent and software Technology, Hangzhou </w:t>
      </w:r>
      <w:proofErr w:type="spellStart"/>
      <w:r w:rsidRPr="00374F87">
        <w:rPr>
          <w:rFonts w:ascii="Courier New" w:eastAsia="Times New Roman" w:hAnsi="Courier New" w:cs="Courier New"/>
          <w:color w:val="606060"/>
          <w:sz w:val="20"/>
          <w:szCs w:val="20"/>
        </w:rPr>
        <w:t>Dianzi</w:t>
      </w:r>
      <w:proofErr w:type="spellEnd"/>
      <w:r w:rsidRPr="00374F87">
        <w:rPr>
          <w:rFonts w:ascii="Courier New" w:eastAsia="Times New Roman" w:hAnsi="Courier New" w:cs="Courier New"/>
          <w:color w:val="606060"/>
          <w:sz w:val="20"/>
          <w:szCs w:val="20"/>
        </w:rPr>
        <w:t xml:space="preserve"> University. His research interests include embedded system, advanced manufacturing system, intelligent control \&amp; automation, and intelligent instruments.</w:t>
      </w:r>
    </w:p>
    <w:p w14:paraId="0EBB16B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p>
    <w:p w14:paraId="3A637E2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r w:rsidRPr="00374F87">
        <w:rPr>
          <w:rFonts w:ascii="Courier New" w:eastAsia="Times New Roman" w:hAnsi="Courier New" w:cs="Courier New"/>
          <w:color w:val="606060"/>
          <w:sz w:val="20"/>
          <w:szCs w:val="20"/>
        </w:rPr>
        <w:tab/>
      </w:r>
    </w:p>
    <w:p w14:paraId="15EBEBA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%\end{</w:t>
      </w:r>
      <w:proofErr w:type="spellStart"/>
      <w:r w:rsidRPr="00374F87">
        <w:rPr>
          <w:rFonts w:ascii="Courier New" w:eastAsia="Times New Roman" w:hAnsi="Courier New" w:cs="Courier New"/>
          <w:color w:val="606060"/>
          <w:sz w:val="20"/>
          <w:szCs w:val="20"/>
        </w:rPr>
        <w:t>IEEEbiography</w:t>
      </w:r>
      <w:proofErr w:type="spellEnd"/>
      <w:r w:rsidRPr="00374F87">
        <w:rPr>
          <w:rFonts w:ascii="Courier New" w:eastAsia="Times New Roman" w:hAnsi="Courier New" w:cs="Courier New"/>
          <w:color w:val="606060"/>
          <w:sz w:val="20"/>
          <w:szCs w:val="20"/>
        </w:rPr>
        <w:t>}</w:t>
      </w:r>
    </w:p>
    <w:p w14:paraId="16BB0EDA"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xml:space="preserve">%\begin{IEEEbiography}[{\includegraphics[width=1in,height=1.25in,clip,keepaspectratio]{fig/Author_DanfengSun.eps}}]{Danfeng Sun} received M.S. in computer architecture from Hangzhou </w:t>
      </w:r>
      <w:proofErr w:type="spellStart"/>
      <w:r w:rsidRPr="00374F87">
        <w:rPr>
          <w:rFonts w:ascii="Courier New" w:eastAsia="Times New Roman" w:hAnsi="Courier New" w:cs="Courier New"/>
          <w:color w:val="606060"/>
          <w:sz w:val="20"/>
          <w:szCs w:val="20"/>
        </w:rPr>
        <w:t>DianZi</w:t>
      </w:r>
      <w:proofErr w:type="spellEnd"/>
      <w:r w:rsidRPr="00374F87">
        <w:rPr>
          <w:rFonts w:ascii="Courier New" w:eastAsia="Times New Roman" w:hAnsi="Courier New" w:cs="Courier New"/>
          <w:color w:val="606060"/>
          <w:sz w:val="20"/>
          <w:szCs w:val="20"/>
        </w:rPr>
        <w:t xml:space="preserve"> University in 2011. He is currently a research assistant in the Institute of Industrial Internet, Hangzhou </w:t>
      </w:r>
      <w:proofErr w:type="spellStart"/>
      <w:r w:rsidRPr="00374F87">
        <w:rPr>
          <w:rFonts w:ascii="Courier New" w:eastAsia="Times New Roman" w:hAnsi="Courier New" w:cs="Courier New"/>
          <w:color w:val="606060"/>
          <w:sz w:val="20"/>
          <w:szCs w:val="20"/>
        </w:rPr>
        <w:t>DianZi</w:t>
      </w:r>
      <w:proofErr w:type="spellEnd"/>
      <w:r w:rsidRPr="00374F87">
        <w:rPr>
          <w:rFonts w:ascii="Courier New" w:eastAsia="Times New Roman" w:hAnsi="Courier New" w:cs="Courier New"/>
          <w:color w:val="606060"/>
          <w:sz w:val="20"/>
          <w:szCs w:val="20"/>
        </w:rPr>
        <w:t xml:space="preserve"> University. His research interests include </w:t>
      </w:r>
      <w:proofErr w:type="spellStart"/>
      <w:r w:rsidRPr="00374F87">
        <w:rPr>
          <w:rFonts w:ascii="Courier New" w:eastAsia="Times New Roman" w:hAnsi="Courier New" w:cs="Courier New"/>
          <w:color w:val="606060"/>
          <w:sz w:val="20"/>
          <w:szCs w:val="20"/>
        </w:rPr>
        <w:t>embeded</w:t>
      </w:r>
      <w:proofErr w:type="spellEnd"/>
      <w:r w:rsidRPr="00374F87">
        <w:rPr>
          <w:rFonts w:ascii="Courier New" w:eastAsia="Times New Roman" w:hAnsi="Courier New" w:cs="Courier New"/>
          <w:color w:val="606060"/>
          <w:sz w:val="20"/>
          <w:szCs w:val="20"/>
        </w:rPr>
        <w:t xml:space="preserve"> system, motion control and </w:t>
      </w:r>
      <w:proofErr w:type="spellStart"/>
      <w:r w:rsidRPr="00374F87">
        <w:rPr>
          <w:rFonts w:ascii="Courier New" w:eastAsia="Times New Roman" w:hAnsi="Courier New" w:cs="Courier New"/>
          <w:color w:val="606060"/>
          <w:sz w:val="20"/>
          <w:szCs w:val="20"/>
        </w:rPr>
        <w:t>IIoT</w:t>
      </w:r>
      <w:proofErr w:type="spellEnd"/>
      <w:r w:rsidRPr="00374F87">
        <w:rPr>
          <w:rFonts w:ascii="Courier New" w:eastAsia="Times New Roman" w:hAnsi="Courier New" w:cs="Courier New"/>
          <w:color w:val="606060"/>
          <w:sz w:val="20"/>
          <w:szCs w:val="20"/>
        </w:rPr>
        <w:t>.</w:t>
      </w:r>
    </w:p>
    <w:p w14:paraId="21357DBD"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%\end{</w:t>
      </w:r>
      <w:proofErr w:type="spellStart"/>
      <w:r w:rsidRPr="00374F87">
        <w:rPr>
          <w:rFonts w:ascii="Courier New" w:eastAsia="Times New Roman" w:hAnsi="Courier New" w:cs="Courier New"/>
          <w:color w:val="606060"/>
          <w:sz w:val="20"/>
          <w:szCs w:val="20"/>
        </w:rPr>
        <w:t>IEEEbiography</w:t>
      </w:r>
      <w:proofErr w:type="spellEnd"/>
      <w:r w:rsidRPr="00374F87">
        <w:rPr>
          <w:rFonts w:ascii="Courier New" w:eastAsia="Times New Roman" w:hAnsi="Courier New" w:cs="Courier New"/>
          <w:color w:val="606060"/>
          <w:sz w:val="20"/>
          <w:szCs w:val="20"/>
        </w:rPr>
        <w:t>}</w:t>
      </w:r>
    </w:p>
    <w:p w14:paraId="1C258C83"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%\begin{IEEEbiography}[{\includegraphics[width=1</w:t>
      </w:r>
      <w:proofErr w:type="gramStart"/>
      <w:r w:rsidRPr="00374F87">
        <w:rPr>
          <w:rFonts w:ascii="Courier New" w:eastAsia="Times New Roman" w:hAnsi="Courier New" w:cs="Courier New"/>
          <w:color w:val="606060"/>
          <w:sz w:val="20"/>
          <w:szCs w:val="20"/>
        </w:rPr>
        <w:t>in,height</w:t>
      </w:r>
      <w:proofErr w:type="gramEnd"/>
      <w:r w:rsidRPr="00374F87">
        <w:rPr>
          <w:rFonts w:ascii="Courier New" w:eastAsia="Times New Roman" w:hAnsi="Courier New" w:cs="Courier New"/>
          <w:color w:val="606060"/>
          <w:sz w:val="20"/>
          <w:szCs w:val="20"/>
        </w:rPr>
        <w:t xml:space="preserve">=1.25in,keepaspectratio,angle=-90]{fig/Author_ReneSimon.eps}}]{Rene Simon} obtained a doctor of engineering at the Otto-von-Guericke University Magdeburg in 2001. He is Professor of Control Systems at the Department of Automation and Computer Sciences, Harz University of Applied Sciences, </w:t>
      </w:r>
      <w:proofErr w:type="spellStart"/>
      <w:r w:rsidRPr="00374F87">
        <w:rPr>
          <w:rFonts w:ascii="Courier New" w:eastAsia="Times New Roman" w:hAnsi="Courier New" w:cs="Courier New"/>
          <w:color w:val="606060"/>
          <w:sz w:val="20"/>
          <w:szCs w:val="20"/>
        </w:rPr>
        <w:t>Wernigerode</w:t>
      </w:r>
      <w:proofErr w:type="spellEnd"/>
      <w:r w:rsidRPr="00374F87">
        <w:rPr>
          <w:rFonts w:ascii="Courier New" w:eastAsia="Times New Roman" w:hAnsi="Courier New" w:cs="Courier New"/>
          <w:color w:val="606060"/>
          <w:sz w:val="20"/>
          <w:szCs w:val="20"/>
        </w:rPr>
        <w:t xml:space="preserve">, Germany. His major research fields include engineering of automation systems, especially industrial controllers. He is chairman of </w:t>
      </w:r>
      <w:proofErr w:type="spellStart"/>
      <w:r w:rsidRPr="00374F87">
        <w:rPr>
          <w:rFonts w:ascii="Courier New" w:eastAsia="Times New Roman" w:hAnsi="Courier New" w:cs="Courier New"/>
          <w:color w:val="606060"/>
          <w:sz w:val="20"/>
          <w:szCs w:val="20"/>
        </w:rPr>
        <w:t>PLCopen</w:t>
      </w:r>
      <w:proofErr w:type="spellEnd"/>
      <w:r w:rsidRPr="00374F87">
        <w:rPr>
          <w:rFonts w:ascii="Courier New" w:eastAsia="Times New Roman" w:hAnsi="Courier New" w:cs="Courier New"/>
          <w:color w:val="606060"/>
          <w:sz w:val="20"/>
          <w:szCs w:val="20"/>
        </w:rPr>
        <w:t xml:space="preserve"> and project leader IEC 61131-10 Ed. 1.0.</w:t>
      </w:r>
    </w:p>
    <w:p w14:paraId="678C30B0"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%\end{</w:t>
      </w:r>
      <w:proofErr w:type="spellStart"/>
      <w:r w:rsidRPr="00374F87">
        <w:rPr>
          <w:rFonts w:ascii="Courier New" w:eastAsia="Times New Roman" w:hAnsi="Courier New" w:cs="Courier New"/>
          <w:color w:val="606060"/>
          <w:sz w:val="20"/>
          <w:szCs w:val="20"/>
        </w:rPr>
        <w:t>IEEEbiography</w:t>
      </w:r>
      <w:proofErr w:type="spellEnd"/>
      <w:r w:rsidRPr="00374F87">
        <w:rPr>
          <w:rFonts w:ascii="Courier New" w:eastAsia="Times New Roman" w:hAnsi="Courier New" w:cs="Courier New"/>
          <w:color w:val="606060"/>
          <w:sz w:val="20"/>
          <w:szCs w:val="20"/>
        </w:rPr>
        <w:t>}</w:t>
      </w:r>
    </w:p>
    <w:p w14:paraId="0834CB7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6F8EC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C4E7E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01FFC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insert where needed to balance the two columns on the last page with</w:t>
      </w:r>
    </w:p>
    <w:p w14:paraId="6EBF6F1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biographies</w:t>
      </w:r>
    </w:p>
    <w:p w14:paraId="41154C0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newpage</w:t>
      </w:r>
      <w:proofErr w:type="spellEnd"/>
    </w:p>
    <w:p w14:paraId="6912627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58325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91106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You can push biographies down or up by placing</w:t>
      </w:r>
    </w:p>
    <w:p w14:paraId="6B2EE12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a \</w:t>
      </w:r>
      <w:proofErr w:type="spellStart"/>
      <w:r w:rsidRPr="00374F87">
        <w:rPr>
          <w:rFonts w:ascii="Courier New" w:eastAsia="Times New Roman" w:hAnsi="Courier New" w:cs="Courier New"/>
          <w:color w:val="606060"/>
          <w:sz w:val="20"/>
          <w:szCs w:val="20"/>
        </w:rPr>
        <w:t>vfill</w:t>
      </w:r>
      <w:proofErr w:type="spellEnd"/>
      <w:r w:rsidRPr="00374F87">
        <w:rPr>
          <w:rFonts w:ascii="Courier New" w:eastAsia="Times New Roman" w:hAnsi="Courier New" w:cs="Courier New"/>
          <w:color w:val="606060"/>
          <w:sz w:val="20"/>
          <w:szCs w:val="20"/>
        </w:rPr>
        <w:t xml:space="preserve"> before or after them. The appropriate</w:t>
      </w:r>
    </w:p>
    <w:p w14:paraId="007FD705"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use of \</w:t>
      </w:r>
      <w:proofErr w:type="spellStart"/>
      <w:r w:rsidRPr="00374F87">
        <w:rPr>
          <w:rFonts w:ascii="Courier New" w:eastAsia="Times New Roman" w:hAnsi="Courier New" w:cs="Courier New"/>
          <w:color w:val="606060"/>
          <w:sz w:val="20"/>
          <w:szCs w:val="20"/>
        </w:rPr>
        <w:t>vfill</w:t>
      </w:r>
      <w:proofErr w:type="spellEnd"/>
      <w:r w:rsidRPr="00374F87">
        <w:rPr>
          <w:rFonts w:ascii="Courier New" w:eastAsia="Times New Roman" w:hAnsi="Courier New" w:cs="Courier New"/>
          <w:color w:val="606060"/>
          <w:sz w:val="20"/>
          <w:szCs w:val="20"/>
        </w:rPr>
        <w:t xml:space="preserve"> depends on what kind of text is</w:t>
      </w:r>
    </w:p>
    <w:p w14:paraId="436887D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on the last page and whether or not the columns</w:t>
      </w:r>
    </w:p>
    <w:p w14:paraId="1C30700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lastRenderedPageBreak/>
        <w:t>% are being equalized.</w:t>
      </w:r>
    </w:p>
    <w:p w14:paraId="09471DA2"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4875D8"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vfill</w:t>
      </w:r>
      <w:proofErr w:type="spellEnd"/>
    </w:p>
    <w:p w14:paraId="5EDD967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E23981"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Can be used to pull up biographies so that the bottom of the last one</w:t>
      </w:r>
    </w:p>
    <w:p w14:paraId="02C507B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is flush with the other column.</w:t>
      </w:r>
    </w:p>
    <w:p w14:paraId="5BC6E3DB"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w:t>
      </w:r>
      <w:proofErr w:type="spellStart"/>
      <w:r w:rsidRPr="00374F87">
        <w:rPr>
          <w:rFonts w:ascii="Courier New" w:eastAsia="Times New Roman" w:hAnsi="Courier New" w:cs="Courier New"/>
          <w:color w:val="606060"/>
          <w:sz w:val="20"/>
          <w:szCs w:val="20"/>
        </w:rPr>
        <w:t>enlargethispage</w:t>
      </w:r>
      <w:proofErr w:type="spellEnd"/>
      <w:r w:rsidRPr="00374F87">
        <w:rPr>
          <w:rFonts w:ascii="Courier New" w:eastAsia="Times New Roman" w:hAnsi="Courier New" w:cs="Courier New"/>
          <w:color w:val="606060"/>
          <w:sz w:val="20"/>
          <w:szCs w:val="20"/>
        </w:rPr>
        <w:t>{-5in}</w:t>
      </w:r>
    </w:p>
    <w:p w14:paraId="78202E9C"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A916A7"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D6C16F"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C7A514"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606060"/>
          <w:sz w:val="20"/>
          <w:szCs w:val="20"/>
        </w:rPr>
        <w:t>% that's all folks</w:t>
      </w:r>
    </w:p>
    <w:p w14:paraId="5D14BD5E"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4F87">
        <w:rPr>
          <w:rFonts w:ascii="Courier New" w:eastAsia="Times New Roman" w:hAnsi="Courier New" w:cs="Courier New"/>
          <w:color w:val="0000CC"/>
          <w:sz w:val="20"/>
          <w:szCs w:val="20"/>
        </w:rPr>
        <w:t>\end</w:t>
      </w:r>
      <w:r w:rsidRPr="00374F87">
        <w:rPr>
          <w:rFonts w:ascii="Courier New" w:eastAsia="Times New Roman" w:hAnsi="Courier New" w:cs="Courier New"/>
          <w:color w:val="000000"/>
          <w:sz w:val="20"/>
          <w:szCs w:val="20"/>
        </w:rPr>
        <w:t>{document}</w:t>
      </w:r>
    </w:p>
    <w:p w14:paraId="7FB19576"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BFD9A9" w14:textId="77777777" w:rsidR="00A32828" w:rsidRPr="00374F87" w:rsidRDefault="00A32828" w:rsidP="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0E03BC" w14:textId="77777777" w:rsidR="00377C01" w:rsidRPr="00374F87" w:rsidRDefault="00377C01"/>
    <w:sectPr w:rsidR="00377C01" w:rsidRPr="00374F8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20311D97" w14:textId="77777777" w:rsidR="002E703C" w:rsidRDefault="002E703C">
      <w:pPr>
        <w:pStyle w:val="CommentText"/>
      </w:pPr>
      <w:r>
        <w:rPr>
          <w:rStyle w:val="CommentReference"/>
        </w:rPr>
        <w:annotationRef/>
      </w:r>
      <w:r w:rsidRPr="00374F87">
        <w:rPr>
          <w:rFonts w:ascii="Arial" w:hAnsi="Arial" w:cs="Arial"/>
          <w:color w:val="000000"/>
          <w:sz w:val="21"/>
          <w:szCs w:val="21"/>
          <w:shd w:val="clear" w:color="auto" w:fill="FFFFFF"/>
        </w:rPr>
        <w:t>Thank you for using our service. Please go through all the comments and allow us to check any further changes made to the edited files to prevent negative journal comments on language.</w:t>
      </w:r>
    </w:p>
  </w:comment>
  <w:comment w:id="20" w:author="dsu" w:date="2018-10-01T08:47:00Z" w:initials="d">
    <w:p w14:paraId="6F914360" w14:textId="64953546" w:rsidR="002E703C" w:rsidRDefault="002E703C">
      <w:pPr>
        <w:pStyle w:val="CommentText"/>
      </w:pPr>
      <w:r>
        <w:rPr>
          <w:rStyle w:val="CommentReference"/>
        </w:rPr>
        <w:annotationRef/>
      </w:r>
      <w:r>
        <w:t>Here, I want to say there are lots of works researching the applications but no work is focusing on three systems. Can we use “few” to replace “only a few”?</w:t>
      </w:r>
    </w:p>
  </w:comment>
  <w:comment w:id="88" w:author="dsu" w:date="2018-10-01T08:52:00Z" w:initials="d">
    <w:p w14:paraId="4B29A7EE" w14:textId="543D5CFA" w:rsidR="002E703C" w:rsidRDefault="002E703C">
      <w:pPr>
        <w:pStyle w:val="CommentText"/>
      </w:pPr>
      <w:r>
        <w:rPr>
          <w:rStyle w:val="CommentReference"/>
        </w:rPr>
        <w:annotationRef/>
      </w:r>
      <w:r>
        <w:t>What does it mean?</w:t>
      </w:r>
    </w:p>
  </w:comment>
  <w:comment w:id="132" w:author="dsu" w:date="2018-10-01T08:43:00Z" w:initials="d">
    <w:p w14:paraId="521B67E1" w14:textId="2EE6263A" w:rsidR="002E703C" w:rsidRDefault="002E703C">
      <w:pPr>
        <w:pStyle w:val="CommentText"/>
      </w:pPr>
      <w:r>
        <w:rPr>
          <w:rStyle w:val="CommentReference"/>
        </w:rPr>
        <w:annotationRef/>
      </w:r>
      <w:r>
        <w:t>Here, “</w:t>
      </w:r>
      <w:r w:rsidRPr="00374F87">
        <w:rPr>
          <w:rFonts w:ascii="Courier New" w:eastAsia="Times New Roman" w:hAnsi="Courier New" w:cs="Courier New"/>
          <w:color w:val="000000"/>
        </w:rPr>
        <w:t>numerous visual systems are needed</w:t>
      </w:r>
      <w:r>
        <w:rPr>
          <w:rStyle w:val="CommentReference"/>
        </w:rPr>
        <w:annotationRef/>
      </w:r>
      <w:r>
        <w:t>” is only s</w:t>
      </w:r>
      <w:r w:rsidRPr="006E2BF6">
        <w:t>upplementary explanation</w:t>
      </w:r>
      <w:r>
        <w:t xml:space="preserve"> “</w:t>
      </w:r>
      <w:r w:rsidRPr="00374F87">
        <w:rPr>
          <w:rFonts w:ascii="Courier New" w:eastAsia="Times New Roman" w:hAnsi="Courier New" w:cs="Courier New"/>
          <w:color w:val="000000"/>
        </w:rPr>
        <w:t>applications in some large-scale industrial</w:t>
      </w:r>
      <w:r>
        <w:t>”, so is it correct using “, in which”?</w:t>
      </w:r>
    </w:p>
  </w:comment>
  <w:comment w:id="651" w:author="dsu" w:date="2018-10-01T20:16:00Z" w:initials="d">
    <w:p w14:paraId="3945112D" w14:textId="53CB163F" w:rsidR="002E703C" w:rsidRDefault="002E703C">
      <w:pPr>
        <w:pStyle w:val="CommentText"/>
      </w:pPr>
      <w:r>
        <w:rPr>
          <w:rStyle w:val="CommentReference"/>
        </w:rPr>
        <w:annotationRef/>
      </w:r>
      <w:r>
        <w:t>This is a state denotes whether there is data transfer from master to slave</w:t>
      </w:r>
    </w:p>
  </w:comment>
  <w:comment w:id="779" w:author="dsu" w:date="2018-10-01T20:25:00Z" w:initials="d">
    <w:p w14:paraId="7EA09768" w14:textId="53E8CBE3" w:rsidR="002E703C" w:rsidRDefault="002E703C">
      <w:pPr>
        <w:pStyle w:val="CommentText"/>
      </w:pPr>
      <w:r>
        <w:rPr>
          <w:rStyle w:val="CommentReference"/>
        </w:rPr>
        <w:annotationRef/>
      </w:r>
      <w:r>
        <w:t>?</w:t>
      </w:r>
    </w:p>
  </w:comment>
  <w:comment w:id="822" w:author="dsu" w:date="2018-10-01T20:26:00Z" w:initials="d">
    <w:p w14:paraId="1C7DCEFF" w14:textId="67D20A1C" w:rsidR="00E2255A" w:rsidRDefault="00E2255A">
      <w:pPr>
        <w:pStyle w:val="CommentText"/>
      </w:pPr>
      <w:r>
        <w:rPr>
          <w:rStyle w:val="CommentReference"/>
        </w:rPr>
        <w:annotationRef/>
      </w:r>
      <w:r>
        <w:t xml:space="preserve">What’s the difference between “below” </w:t>
      </w:r>
      <w:proofErr w:type="gramStart"/>
      <w:r>
        <w:t>and ”as</w:t>
      </w:r>
      <w:proofErr w:type="gramEnd"/>
      <w:r>
        <w:t xml:space="preserve"> follows”</w:t>
      </w:r>
    </w:p>
  </w:comment>
  <w:comment w:id="830" w:author="dsu" w:date="2018-10-01T20:28:00Z" w:initials="d">
    <w:p w14:paraId="7A1703D4" w14:textId="36F04CCF" w:rsidR="00E2255A" w:rsidRDefault="00E2255A">
      <w:pPr>
        <w:pStyle w:val="CommentText"/>
      </w:pPr>
      <w:r>
        <w:rPr>
          <w:rStyle w:val="CommentReference"/>
        </w:rPr>
        <w:annotationRef/>
      </w:r>
      <w:r>
        <w:t xml:space="preserve">What’s the difference between “below” </w:t>
      </w:r>
      <w:proofErr w:type="gramStart"/>
      <w:r>
        <w:t>and ”as</w:t>
      </w:r>
      <w:proofErr w:type="gramEnd"/>
      <w:r>
        <w:t xml:space="preserve"> follows”</w:t>
      </w:r>
    </w:p>
  </w:comment>
  <w:comment w:id="995" w:author="Author" w:initials="A">
    <w:p w14:paraId="32E2F5EE" w14:textId="0E77AC86" w:rsidR="002E703C" w:rsidRDefault="002E703C">
      <w:pPr>
        <w:pStyle w:val="CommentText"/>
      </w:pPr>
      <w:r>
        <w:rPr>
          <w:rStyle w:val="CommentReference"/>
        </w:rPr>
        <w:annotationRef/>
      </w:r>
      <w:r w:rsidRPr="00374F87">
        <w:t>Please check if the term “form” here</w:t>
      </w:r>
      <w:r>
        <w:t xml:space="preserve"> and in subsequent statements</w:t>
      </w:r>
      <w:r w:rsidRPr="00374F87">
        <w:t xml:space="preserve"> should be “from”. Thank you.</w:t>
      </w:r>
    </w:p>
  </w:comment>
  <w:comment w:id="996" w:author="dsu" w:date="2018-10-01T20:34:00Z" w:initials="d">
    <w:p w14:paraId="59E4F552" w14:textId="3BB7EEC0" w:rsidR="00E2255A" w:rsidRDefault="00E2255A">
      <w:pPr>
        <w:pStyle w:val="CommentText"/>
      </w:pPr>
      <w:r>
        <w:rPr>
          <w:rStyle w:val="CommentReference"/>
        </w:rPr>
        <w:annotationRef/>
      </w:r>
      <w:r>
        <w:t>Yes</w:t>
      </w:r>
    </w:p>
  </w:comment>
  <w:comment w:id="1026" w:author="dsu" w:date="2018-10-01T20:37:00Z" w:initials="d">
    <w:p w14:paraId="748E8066" w14:textId="3A11A551" w:rsidR="00FD55D1" w:rsidRDefault="00FD55D1">
      <w:pPr>
        <w:pStyle w:val="CommentText"/>
      </w:pPr>
      <w:r>
        <w:rPr>
          <w:rStyle w:val="CommentReference"/>
        </w:rPr>
        <w:annotationRef/>
      </w:r>
      <w:r>
        <w:t xml:space="preserve">Why some place before “$...$” could we use </w:t>
      </w:r>
      <w:r w:rsidR="00BB25CA">
        <w:t>“the” and o</w:t>
      </w:r>
      <w:r w:rsidR="00BB25CA" w:rsidRPr="00BB25CA">
        <w:t>thers don't use</w:t>
      </w:r>
      <w:r w:rsidR="00BB25CA">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311D97" w15:done="0"/>
  <w15:commentEx w15:paraId="6F914360" w15:done="0"/>
  <w15:commentEx w15:paraId="4B29A7EE" w15:done="0"/>
  <w15:commentEx w15:paraId="521B67E1" w15:done="0"/>
  <w15:commentEx w15:paraId="3945112D" w15:done="0"/>
  <w15:commentEx w15:paraId="7EA09768" w15:done="0"/>
  <w15:commentEx w15:paraId="1C7DCEFF" w15:done="0"/>
  <w15:commentEx w15:paraId="7A1703D4" w15:done="0"/>
  <w15:commentEx w15:paraId="32E2F5EE" w15:done="0"/>
  <w15:commentEx w15:paraId="59E4F552" w15:paraIdParent="32E2F5EE" w15:done="0"/>
  <w15:commentEx w15:paraId="748E80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311D97" w16cid:durableId="1F5C710F"/>
  <w16cid:commentId w16cid:paraId="32E2F5EE" w16cid:durableId="1F5C7C7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0A49E" w14:textId="77777777" w:rsidR="00CB58A8" w:rsidRDefault="00CB58A8" w:rsidP="00374F87">
      <w:pPr>
        <w:spacing w:after="0" w:line="240" w:lineRule="auto"/>
      </w:pPr>
      <w:r>
        <w:separator/>
      </w:r>
    </w:p>
  </w:endnote>
  <w:endnote w:type="continuationSeparator" w:id="0">
    <w:p w14:paraId="1983C4C7" w14:textId="77777777" w:rsidR="00CB58A8" w:rsidRDefault="00CB58A8" w:rsidP="0037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762AB" w14:textId="77777777" w:rsidR="002E703C" w:rsidRDefault="002E703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F6E8D" w14:textId="77777777" w:rsidR="002E703C" w:rsidRPr="00374F87" w:rsidRDefault="002E703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7E1A2" w14:textId="77777777" w:rsidR="002E703C" w:rsidRPr="00374F87" w:rsidRDefault="002E70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6F7D11" w14:textId="77777777" w:rsidR="00CB58A8" w:rsidRDefault="00CB58A8" w:rsidP="00374F87">
      <w:pPr>
        <w:spacing w:after="0" w:line="240" w:lineRule="auto"/>
      </w:pPr>
      <w:r>
        <w:separator/>
      </w:r>
    </w:p>
  </w:footnote>
  <w:footnote w:type="continuationSeparator" w:id="0">
    <w:p w14:paraId="742AA99E" w14:textId="77777777" w:rsidR="00CB58A8" w:rsidRDefault="00CB58A8" w:rsidP="00374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287A0" w14:textId="77777777" w:rsidR="002E703C" w:rsidRDefault="002E703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86BC4" w14:textId="77777777" w:rsidR="002E703C" w:rsidRPr="00374F87" w:rsidRDefault="002E703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7E6CC" w14:textId="77777777" w:rsidR="002E703C" w:rsidRPr="00374F87" w:rsidRDefault="002E703C">
    <w:pPr>
      <w:pStyle w:val="Header"/>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uthor">
    <w15:presenceInfo w15:providerId="None" w15:userId="Author"/>
  </w15:person>
  <w15:person w15:author="dsu">
    <w15:presenceInfo w15:providerId="None" w15:userId="d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doNotDisplayPageBoundaries/>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de-DE" w:vendorID="64" w:dllVersion="131078" w:nlCheck="1" w:checkStyle="0"/>
  <w:proofState w:spelling="clean" w:grammar="clean"/>
  <w:trackRevisions/>
  <w:documentProtection w:formatting="1"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C81"/>
    <w:rsid w:val="00007C23"/>
    <w:rsid w:val="000268F4"/>
    <w:rsid w:val="00055FA5"/>
    <w:rsid w:val="00063CCE"/>
    <w:rsid w:val="00077CC9"/>
    <w:rsid w:val="000811E7"/>
    <w:rsid w:val="00086798"/>
    <w:rsid w:val="000A5854"/>
    <w:rsid w:val="000A6E78"/>
    <w:rsid w:val="000B6392"/>
    <w:rsid w:val="000C035A"/>
    <w:rsid w:val="000D4D27"/>
    <w:rsid w:val="000E3177"/>
    <w:rsid w:val="000E751C"/>
    <w:rsid w:val="00121306"/>
    <w:rsid w:val="001218A3"/>
    <w:rsid w:val="001254D4"/>
    <w:rsid w:val="00131469"/>
    <w:rsid w:val="0015253B"/>
    <w:rsid w:val="00165D2E"/>
    <w:rsid w:val="00170CED"/>
    <w:rsid w:val="001A1945"/>
    <w:rsid w:val="001E440D"/>
    <w:rsid w:val="001E6BD3"/>
    <w:rsid w:val="001F27B9"/>
    <w:rsid w:val="001F2AA2"/>
    <w:rsid w:val="002263BC"/>
    <w:rsid w:val="00235821"/>
    <w:rsid w:val="00242695"/>
    <w:rsid w:val="0024288B"/>
    <w:rsid w:val="00247D3A"/>
    <w:rsid w:val="00280C81"/>
    <w:rsid w:val="00297CDD"/>
    <w:rsid w:val="002A217D"/>
    <w:rsid w:val="002B30B1"/>
    <w:rsid w:val="002C1E44"/>
    <w:rsid w:val="002C375C"/>
    <w:rsid w:val="002D632A"/>
    <w:rsid w:val="002E668F"/>
    <w:rsid w:val="002E703C"/>
    <w:rsid w:val="002E7DE0"/>
    <w:rsid w:val="002F2C83"/>
    <w:rsid w:val="002F509B"/>
    <w:rsid w:val="00306892"/>
    <w:rsid w:val="00306E30"/>
    <w:rsid w:val="00311989"/>
    <w:rsid w:val="00312850"/>
    <w:rsid w:val="00316510"/>
    <w:rsid w:val="00316C9E"/>
    <w:rsid w:val="003229DC"/>
    <w:rsid w:val="0033553E"/>
    <w:rsid w:val="0033766A"/>
    <w:rsid w:val="0034037A"/>
    <w:rsid w:val="003447A9"/>
    <w:rsid w:val="00351ADE"/>
    <w:rsid w:val="003566A3"/>
    <w:rsid w:val="00361180"/>
    <w:rsid w:val="00374F87"/>
    <w:rsid w:val="00377C01"/>
    <w:rsid w:val="003A259C"/>
    <w:rsid w:val="003A6E45"/>
    <w:rsid w:val="003C53C0"/>
    <w:rsid w:val="003C6260"/>
    <w:rsid w:val="003D1355"/>
    <w:rsid w:val="003E6EEB"/>
    <w:rsid w:val="003F1EA1"/>
    <w:rsid w:val="003F3E21"/>
    <w:rsid w:val="00403580"/>
    <w:rsid w:val="00405386"/>
    <w:rsid w:val="00406C23"/>
    <w:rsid w:val="00407427"/>
    <w:rsid w:val="004102A6"/>
    <w:rsid w:val="00412610"/>
    <w:rsid w:val="00444BFB"/>
    <w:rsid w:val="00444CDE"/>
    <w:rsid w:val="00452AE1"/>
    <w:rsid w:val="004533B2"/>
    <w:rsid w:val="0046080C"/>
    <w:rsid w:val="00472812"/>
    <w:rsid w:val="00472F55"/>
    <w:rsid w:val="00477C4A"/>
    <w:rsid w:val="004956F4"/>
    <w:rsid w:val="004A75FB"/>
    <w:rsid w:val="004C7F27"/>
    <w:rsid w:val="004D4E66"/>
    <w:rsid w:val="004E2B18"/>
    <w:rsid w:val="004E593B"/>
    <w:rsid w:val="004F3FC2"/>
    <w:rsid w:val="00512C84"/>
    <w:rsid w:val="00514025"/>
    <w:rsid w:val="005219C9"/>
    <w:rsid w:val="00525B7A"/>
    <w:rsid w:val="00540F5F"/>
    <w:rsid w:val="0054154B"/>
    <w:rsid w:val="005449D3"/>
    <w:rsid w:val="00547559"/>
    <w:rsid w:val="00554D57"/>
    <w:rsid w:val="00557F43"/>
    <w:rsid w:val="00561483"/>
    <w:rsid w:val="00561D63"/>
    <w:rsid w:val="0056231D"/>
    <w:rsid w:val="005650D6"/>
    <w:rsid w:val="00566A87"/>
    <w:rsid w:val="00567250"/>
    <w:rsid w:val="005776B8"/>
    <w:rsid w:val="005975A5"/>
    <w:rsid w:val="005A60C5"/>
    <w:rsid w:val="005B507B"/>
    <w:rsid w:val="005C04EB"/>
    <w:rsid w:val="005C7926"/>
    <w:rsid w:val="005D4937"/>
    <w:rsid w:val="005E12B8"/>
    <w:rsid w:val="005E61F6"/>
    <w:rsid w:val="005E74E7"/>
    <w:rsid w:val="005F0528"/>
    <w:rsid w:val="006039C4"/>
    <w:rsid w:val="00631A1C"/>
    <w:rsid w:val="00643F7D"/>
    <w:rsid w:val="006441F0"/>
    <w:rsid w:val="0065220D"/>
    <w:rsid w:val="00655FC7"/>
    <w:rsid w:val="0069152A"/>
    <w:rsid w:val="006A589A"/>
    <w:rsid w:val="006D48B3"/>
    <w:rsid w:val="006D57BB"/>
    <w:rsid w:val="006E2BF6"/>
    <w:rsid w:val="006E3305"/>
    <w:rsid w:val="006E3430"/>
    <w:rsid w:val="006F42D4"/>
    <w:rsid w:val="006F477D"/>
    <w:rsid w:val="006F730F"/>
    <w:rsid w:val="00701839"/>
    <w:rsid w:val="00701FB6"/>
    <w:rsid w:val="00713363"/>
    <w:rsid w:val="00714ACD"/>
    <w:rsid w:val="007277ED"/>
    <w:rsid w:val="0075221F"/>
    <w:rsid w:val="0076232D"/>
    <w:rsid w:val="007668D9"/>
    <w:rsid w:val="00793549"/>
    <w:rsid w:val="007965F8"/>
    <w:rsid w:val="007A0C29"/>
    <w:rsid w:val="007A2A5E"/>
    <w:rsid w:val="007A3A06"/>
    <w:rsid w:val="007A7EF4"/>
    <w:rsid w:val="007B0BEB"/>
    <w:rsid w:val="007B37E4"/>
    <w:rsid w:val="007D1A39"/>
    <w:rsid w:val="007E46E5"/>
    <w:rsid w:val="007E717A"/>
    <w:rsid w:val="007F0F13"/>
    <w:rsid w:val="00822CE8"/>
    <w:rsid w:val="008363DF"/>
    <w:rsid w:val="008430E6"/>
    <w:rsid w:val="00857C3B"/>
    <w:rsid w:val="00876A6E"/>
    <w:rsid w:val="00877452"/>
    <w:rsid w:val="008817BA"/>
    <w:rsid w:val="008A0069"/>
    <w:rsid w:val="008B212E"/>
    <w:rsid w:val="008C12AC"/>
    <w:rsid w:val="008D1293"/>
    <w:rsid w:val="008F4693"/>
    <w:rsid w:val="009011D8"/>
    <w:rsid w:val="00911679"/>
    <w:rsid w:val="00913CFB"/>
    <w:rsid w:val="00920F9B"/>
    <w:rsid w:val="00922139"/>
    <w:rsid w:val="009307C1"/>
    <w:rsid w:val="00936178"/>
    <w:rsid w:val="00951156"/>
    <w:rsid w:val="00955EEC"/>
    <w:rsid w:val="00984E70"/>
    <w:rsid w:val="009B1F9A"/>
    <w:rsid w:val="009B47A5"/>
    <w:rsid w:val="009B5493"/>
    <w:rsid w:val="009D1670"/>
    <w:rsid w:val="009D3C8B"/>
    <w:rsid w:val="009E08CC"/>
    <w:rsid w:val="009E2384"/>
    <w:rsid w:val="009F3C85"/>
    <w:rsid w:val="00A009D9"/>
    <w:rsid w:val="00A16044"/>
    <w:rsid w:val="00A2607A"/>
    <w:rsid w:val="00A32828"/>
    <w:rsid w:val="00A42AFF"/>
    <w:rsid w:val="00A462FB"/>
    <w:rsid w:val="00A551A2"/>
    <w:rsid w:val="00A67798"/>
    <w:rsid w:val="00A72609"/>
    <w:rsid w:val="00A72A4D"/>
    <w:rsid w:val="00A73308"/>
    <w:rsid w:val="00A80A53"/>
    <w:rsid w:val="00A8155F"/>
    <w:rsid w:val="00A81F6E"/>
    <w:rsid w:val="00AA3114"/>
    <w:rsid w:val="00AA625D"/>
    <w:rsid w:val="00AA73B4"/>
    <w:rsid w:val="00AD2E46"/>
    <w:rsid w:val="00AD59ED"/>
    <w:rsid w:val="00B05BA1"/>
    <w:rsid w:val="00B14C03"/>
    <w:rsid w:val="00B15053"/>
    <w:rsid w:val="00B16519"/>
    <w:rsid w:val="00B17D5A"/>
    <w:rsid w:val="00B24F4D"/>
    <w:rsid w:val="00B3100E"/>
    <w:rsid w:val="00B53B8D"/>
    <w:rsid w:val="00B54529"/>
    <w:rsid w:val="00B67B0D"/>
    <w:rsid w:val="00B7019B"/>
    <w:rsid w:val="00B73AEC"/>
    <w:rsid w:val="00B747B3"/>
    <w:rsid w:val="00B90A1E"/>
    <w:rsid w:val="00BA1C28"/>
    <w:rsid w:val="00BA2F03"/>
    <w:rsid w:val="00BA4962"/>
    <w:rsid w:val="00BA53B5"/>
    <w:rsid w:val="00BA6E89"/>
    <w:rsid w:val="00BB09FC"/>
    <w:rsid w:val="00BB25CA"/>
    <w:rsid w:val="00BB68EB"/>
    <w:rsid w:val="00BD3A28"/>
    <w:rsid w:val="00BE23D0"/>
    <w:rsid w:val="00BE2E85"/>
    <w:rsid w:val="00BF754C"/>
    <w:rsid w:val="00C031EB"/>
    <w:rsid w:val="00C032D4"/>
    <w:rsid w:val="00C16B3A"/>
    <w:rsid w:val="00C2324E"/>
    <w:rsid w:val="00C30C24"/>
    <w:rsid w:val="00C51AA7"/>
    <w:rsid w:val="00C57D77"/>
    <w:rsid w:val="00C7594D"/>
    <w:rsid w:val="00C76F92"/>
    <w:rsid w:val="00C83D21"/>
    <w:rsid w:val="00C976C5"/>
    <w:rsid w:val="00CA33AE"/>
    <w:rsid w:val="00CA6D9F"/>
    <w:rsid w:val="00CB58A8"/>
    <w:rsid w:val="00CD3003"/>
    <w:rsid w:val="00CD39A1"/>
    <w:rsid w:val="00CF2166"/>
    <w:rsid w:val="00D02816"/>
    <w:rsid w:val="00D20576"/>
    <w:rsid w:val="00D237D3"/>
    <w:rsid w:val="00D30DEA"/>
    <w:rsid w:val="00D37C83"/>
    <w:rsid w:val="00D521A4"/>
    <w:rsid w:val="00D84A26"/>
    <w:rsid w:val="00DA4D23"/>
    <w:rsid w:val="00DB7227"/>
    <w:rsid w:val="00DC1483"/>
    <w:rsid w:val="00DE2F63"/>
    <w:rsid w:val="00DE5EB6"/>
    <w:rsid w:val="00E2255A"/>
    <w:rsid w:val="00E364CA"/>
    <w:rsid w:val="00E36CD6"/>
    <w:rsid w:val="00E37304"/>
    <w:rsid w:val="00E37CB1"/>
    <w:rsid w:val="00E40E38"/>
    <w:rsid w:val="00E41286"/>
    <w:rsid w:val="00E41C73"/>
    <w:rsid w:val="00E45A51"/>
    <w:rsid w:val="00E50FB1"/>
    <w:rsid w:val="00E518A3"/>
    <w:rsid w:val="00E53938"/>
    <w:rsid w:val="00E5444C"/>
    <w:rsid w:val="00E549C7"/>
    <w:rsid w:val="00E57A00"/>
    <w:rsid w:val="00E628FF"/>
    <w:rsid w:val="00E70AF0"/>
    <w:rsid w:val="00E75EEE"/>
    <w:rsid w:val="00E976E8"/>
    <w:rsid w:val="00EA020E"/>
    <w:rsid w:val="00EC54B7"/>
    <w:rsid w:val="00EE1E17"/>
    <w:rsid w:val="00EE27CF"/>
    <w:rsid w:val="00EE74AE"/>
    <w:rsid w:val="00EE7A46"/>
    <w:rsid w:val="00EF1D09"/>
    <w:rsid w:val="00EF3359"/>
    <w:rsid w:val="00F01B49"/>
    <w:rsid w:val="00F05D89"/>
    <w:rsid w:val="00F11BB4"/>
    <w:rsid w:val="00F12745"/>
    <w:rsid w:val="00F175A3"/>
    <w:rsid w:val="00F258D9"/>
    <w:rsid w:val="00F26812"/>
    <w:rsid w:val="00F33173"/>
    <w:rsid w:val="00F52B00"/>
    <w:rsid w:val="00F60D78"/>
    <w:rsid w:val="00F87337"/>
    <w:rsid w:val="00F92186"/>
    <w:rsid w:val="00FD55D1"/>
    <w:rsid w:val="00FE390F"/>
    <w:rsid w:val="00FF5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D209"/>
  <w15:docId w15:val="{6B263494-90D1-4607-A1BB-9448585B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8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3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82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F75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54C"/>
    <w:rPr>
      <w:rFonts w:ascii="Segoe UI" w:hAnsi="Segoe UI" w:cs="Segoe UI"/>
      <w:sz w:val="18"/>
      <w:szCs w:val="18"/>
    </w:rPr>
  </w:style>
  <w:style w:type="character" w:styleId="CommentReference">
    <w:name w:val="annotation reference"/>
    <w:basedOn w:val="DefaultParagraphFont"/>
    <w:uiPriority w:val="99"/>
    <w:semiHidden/>
    <w:unhideWhenUsed/>
    <w:rsid w:val="00D521A4"/>
    <w:rPr>
      <w:sz w:val="16"/>
      <w:szCs w:val="16"/>
    </w:rPr>
  </w:style>
  <w:style w:type="paragraph" w:styleId="CommentText">
    <w:name w:val="annotation text"/>
    <w:basedOn w:val="Normal"/>
    <w:link w:val="CommentTextChar"/>
    <w:uiPriority w:val="99"/>
    <w:semiHidden/>
    <w:unhideWhenUsed/>
    <w:rsid w:val="00D521A4"/>
    <w:pPr>
      <w:spacing w:line="240" w:lineRule="auto"/>
    </w:pPr>
    <w:rPr>
      <w:sz w:val="20"/>
      <w:szCs w:val="20"/>
    </w:rPr>
  </w:style>
  <w:style w:type="character" w:customStyle="1" w:styleId="CommentTextChar">
    <w:name w:val="Comment Text Char"/>
    <w:basedOn w:val="DefaultParagraphFont"/>
    <w:link w:val="CommentText"/>
    <w:uiPriority w:val="99"/>
    <w:semiHidden/>
    <w:rsid w:val="00D521A4"/>
    <w:rPr>
      <w:sz w:val="20"/>
      <w:szCs w:val="20"/>
    </w:rPr>
  </w:style>
  <w:style w:type="paragraph" w:styleId="CommentSubject">
    <w:name w:val="annotation subject"/>
    <w:basedOn w:val="CommentText"/>
    <w:next w:val="CommentText"/>
    <w:link w:val="CommentSubjectChar"/>
    <w:uiPriority w:val="99"/>
    <w:semiHidden/>
    <w:unhideWhenUsed/>
    <w:rsid w:val="00D521A4"/>
    <w:rPr>
      <w:b/>
      <w:bCs/>
    </w:rPr>
  </w:style>
  <w:style w:type="character" w:customStyle="1" w:styleId="CommentSubjectChar">
    <w:name w:val="Comment Subject Char"/>
    <w:basedOn w:val="CommentTextChar"/>
    <w:link w:val="CommentSubject"/>
    <w:uiPriority w:val="99"/>
    <w:semiHidden/>
    <w:rsid w:val="00D521A4"/>
    <w:rPr>
      <w:b/>
      <w:bCs/>
      <w:sz w:val="20"/>
      <w:szCs w:val="20"/>
    </w:rPr>
  </w:style>
  <w:style w:type="paragraph" w:styleId="Header">
    <w:name w:val="header"/>
    <w:basedOn w:val="Normal"/>
    <w:link w:val="HeaderChar"/>
    <w:uiPriority w:val="99"/>
    <w:unhideWhenUsed/>
    <w:rsid w:val="00374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F87"/>
  </w:style>
  <w:style w:type="paragraph" w:styleId="Footer">
    <w:name w:val="footer"/>
    <w:basedOn w:val="Normal"/>
    <w:link w:val="FooterChar"/>
    <w:uiPriority w:val="99"/>
    <w:unhideWhenUsed/>
    <w:rsid w:val="00374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51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96DBD49-9841-45DA-8642-B61ACE1CA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8976</Words>
  <Characters>51165</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dsu</cp:lastModifiedBy>
  <cp:revision>282</cp:revision>
  <dcterms:created xsi:type="dcterms:W3CDTF">2018-09-24T11:25:00Z</dcterms:created>
  <dcterms:modified xsi:type="dcterms:W3CDTF">2018-10-01T19:09:00Z</dcterms:modified>
</cp:coreProperties>
</file>